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3B394" w14:textId="2E5F138C" w:rsidR="005C27A0" w:rsidRPr="00124BBB" w:rsidRDefault="001D2EA5" w:rsidP="005C27A0">
      <w:pPr>
        <w:spacing w:after="0"/>
        <w:jc w:val="center"/>
        <w:rPr>
          <w:rFonts w:asciiTheme="majorBidi" w:hAnsiTheme="majorBidi" w:cstheme="majorBidi"/>
          <w:b/>
          <w:bCs/>
          <w:color w:val="000000" w:themeColor="text1"/>
          <w:sz w:val="28"/>
          <w:szCs w:val="28"/>
          <w:lang w:val="en-US"/>
        </w:rPr>
      </w:pPr>
      <w:r w:rsidRPr="00124BBB">
        <w:rPr>
          <w:rFonts w:asciiTheme="majorBidi" w:hAnsiTheme="majorBidi" w:cstheme="majorBidi"/>
          <w:b/>
          <w:bCs/>
          <w:noProof/>
          <w:color w:val="404040" w:themeColor="text1" w:themeTint="BF"/>
          <w:sz w:val="28"/>
          <w:szCs w:val="24"/>
          <w:lang w:val="en-US"/>
        </w:rPr>
        <w:drawing>
          <wp:anchor distT="0" distB="0" distL="114300" distR="114300" simplePos="0" relativeHeight="251662336" behindDoc="0" locked="0" layoutInCell="1" allowOverlap="1" wp14:anchorId="42862F4C" wp14:editId="107DA48C">
            <wp:simplePos x="0" y="0"/>
            <wp:positionH relativeFrom="leftMargin">
              <wp:align>right</wp:align>
            </wp:positionH>
            <wp:positionV relativeFrom="margin">
              <wp:posOffset>13970</wp:posOffset>
            </wp:positionV>
            <wp:extent cx="724535" cy="701675"/>
            <wp:effectExtent l="0" t="0" r="0" b="3175"/>
            <wp:wrapNone/>
            <wp:docPr id="835243405" name="Picture 1" descr="A circular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A circular logo with text and a globe&#10;&#10;Description automatically generated with medium confidence"/>
                    <pic:cNvPicPr/>
                  </pic:nvPicPr>
                  <pic:blipFill>
                    <a:blip r:embed="rId11" cstate="print">
                      <a:extLst>
                        <a:ext uri="{BEBA8EAE-BF5A-486C-A8C5-ECC9F3942E4B}">
                          <a14:imgProps xmlns:a14="http://schemas.microsoft.com/office/drawing/2010/main">
                            <a14:imgLayer r:embed="rId12">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24535" cy="701675"/>
                    </a:xfrm>
                    <a:prstGeom prst="rect">
                      <a:avLst/>
                    </a:prstGeom>
                  </pic:spPr>
                </pic:pic>
              </a:graphicData>
            </a:graphic>
            <wp14:sizeRelH relativeFrom="margin">
              <wp14:pctWidth>0</wp14:pctWidth>
            </wp14:sizeRelH>
            <wp14:sizeRelV relativeFrom="margin">
              <wp14:pctHeight>0</wp14:pctHeight>
            </wp14:sizeRelV>
          </wp:anchor>
        </w:drawing>
      </w:r>
      <w:r w:rsidR="005C27A0" w:rsidRPr="00124BBB">
        <w:rPr>
          <w:rFonts w:asciiTheme="majorBidi" w:hAnsiTheme="majorBidi" w:cstheme="majorBidi"/>
          <w:b/>
          <w:bCs/>
          <w:noProof/>
          <w:sz w:val="28"/>
          <w:szCs w:val="24"/>
          <w:lang w:val="en-US"/>
        </w:rPr>
        <w:drawing>
          <wp:anchor distT="0" distB="0" distL="114300" distR="114300" simplePos="0" relativeHeight="251661312" behindDoc="1" locked="0" layoutInCell="1" allowOverlap="1" wp14:anchorId="177D9AEF" wp14:editId="561E2518">
            <wp:simplePos x="0" y="0"/>
            <wp:positionH relativeFrom="column">
              <wp:posOffset>5109210</wp:posOffset>
            </wp:positionH>
            <wp:positionV relativeFrom="paragraph">
              <wp:posOffset>0</wp:posOffset>
            </wp:positionV>
            <wp:extent cx="773430" cy="715645"/>
            <wp:effectExtent l="0" t="0" r="7620" b="8255"/>
            <wp:wrapSquare wrapText="bothSides"/>
            <wp:docPr id="1793451007"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63535" name="Picture 2" descr="A logo of a universit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715645"/>
                    </a:xfrm>
                    <a:prstGeom prst="rect">
                      <a:avLst/>
                    </a:prstGeom>
                  </pic:spPr>
                </pic:pic>
              </a:graphicData>
            </a:graphic>
            <wp14:sizeRelH relativeFrom="margin">
              <wp14:pctWidth>0</wp14:pctWidth>
            </wp14:sizeRelH>
            <wp14:sizeRelV relativeFrom="margin">
              <wp14:pctHeight>0</wp14:pctHeight>
            </wp14:sizeRelV>
          </wp:anchor>
        </w:drawing>
      </w:r>
      <w:r w:rsidR="005C27A0" w:rsidRPr="00124BBB">
        <w:rPr>
          <w:rFonts w:asciiTheme="majorBidi" w:hAnsiTheme="majorBidi" w:cstheme="majorBidi"/>
          <w:b/>
          <w:bCs/>
          <w:color w:val="000000" w:themeColor="text1"/>
          <w:sz w:val="28"/>
          <w:szCs w:val="28"/>
          <w:lang w:val="en-US"/>
        </w:rPr>
        <w:t>Arab Republic of Egypt</w:t>
      </w:r>
    </w:p>
    <w:p w14:paraId="1B7CF894" w14:textId="5A0C81BE" w:rsidR="005C27A0" w:rsidRPr="00124BBB" w:rsidRDefault="005C27A0" w:rsidP="005C27A0">
      <w:pPr>
        <w:spacing w:after="0"/>
        <w:jc w:val="center"/>
        <w:rPr>
          <w:rFonts w:asciiTheme="majorBidi" w:hAnsiTheme="majorBidi" w:cstheme="majorBidi"/>
          <w:b/>
          <w:bCs/>
          <w:color w:val="000000" w:themeColor="text1"/>
          <w:sz w:val="28"/>
          <w:szCs w:val="28"/>
          <w:lang w:val="en-US"/>
        </w:rPr>
      </w:pPr>
      <w:r w:rsidRPr="00124BBB">
        <w:rPr>
          <w:rFonts w:asciiTheme="majorBidi" w:hAnsiTheme="majorBidi" w:cstheme="majorBidi"/>
          <w:b/>
          <w:bCs/>
          <w:color w:val="000000" w:themeColor="text1"/>
          <w:sz w:val="28"/>
          <w:szCs w:val="28"/>
          <w:lang w:val="en-US"/>
        </w:rPr>
        <w:t>Ministry of Higher Education and Scientific Research</w:t>
      </w:r>
    </w:p>
    <w:p w14:paraId="24590801" w14:textId="67D34085" w:rsidR="005C27A0" w:rsidRPr="00124BBB" w:rsidRDefault="005C27A0" w:rsidP="005C27A0">
      <w:pPr>
        <w:spacing w:after="0"/>
        <w:jc w:val="center"/>
        <w:rPr>
          <w:rFonts w:asciiTheme="majorBidi" w:hAnsiTheme="majorBidi" w:cstheme="majorBidi"/>
          <w:b/>
          <w:bCs/>
          <w:color w:val="000000" w:themeColor="text1"/>
          <w:sz w:val="28"/>
          <w:szCs w:val="28"/>
        </w:rPr>
      </w:pPr>
      <w:r w:rsidRPr="00124BBB">
        <w:rPr>
          <w:rFonts w:asciiTheme="majorBidi" w:hAnsiTheme="majorBidi" w:cstheme="majorBidi"/>
          <w:b/>
          <w:bCs/>
          <w:color w:val="000000" w:themeColor="text1"/>
          <w:sz w:val="28"/>
          <w:szCs w:val="28"/>
        </w:rPr>
        <w:t>University of Sadat City</w:t>
      </w:r>
    </w:p>
    <w:p w14:paraId="0694D7B9" w14:textId="77777777" w:rsidR="005C27A0" w:rsidRPr="00124BBB" w:rsidRDefault="005C27A0" w:rsidP="005C27A0">
      <w:pPr>
        <w:spacing w:after="0"/>
        <w:jc w:val="center"/>
        <w:rPr>
          <w:rFonts w:asciiTheme="majorBidi" w:hAnsiTheme="majorBidi" w:cstheme="majorBidi"/>
          <w:b/>
          <w:bCs/>
          <w:color w:val="000000" w:themeColor="text1"/>
          <w:sz w:val="28"/>
          <w:szCs w:val="28"/>
        </w:rPr>
      </w:pPr>
      <w:r w:rsidRPr="00124BBB">
        <w:rPr>
          <w:rFonts w:asciiTheme="majorBidi" w:hAnsiTheme="majorBidi" w:cstheme="majorBidi"/>
          <w:b/>
          <w:bCs/>
          <w:color w:val="000000" w:themeColor="text1"/>
          <w:sz w:val="28"/>
          <w:szCs w:val="28"/>
        </w:rPr>
        <w:t>Faculty of Computers and Artificial Intelligence</w:t>
      </w:r>
    </w:p>
    <w:p w14:paraId="17248104" w14:textId="77777777" w:rsidR="005C27A0" w:rsidRPr="00124BBB" w:rsidRDefault="005C27A0" w:rsidP="005C27A0">
      <w:pPr>
        <w:jc w:val="center"/>
        <w:rPr>
          <w:rFonts w:asciiTheme="majorBidi" w:hAnsiTheme="majorBidi" w:cstheme="majorBidi"/>
          <w:b/>
          <w:bCs/>
          <w:color w:val="000000" w:themeColor="text1"/>
          <w:sz w:val="27"/>
          <w:szCs w:val="27"/>
        </w:rPr>
      </w:pPr>
    </w:p>
    <w:p w14:paraId="6E7641C1" w14:textId="2CDA388E" w:rsidR="005C27A0" w:rsidRPr="00124BBB" w:rsidRDefault="005C27A0" w:rsidP="005C27A0">
      <w:pPr>
        <w:jc w:val="center"/>
        <w:rPr>
          <w:rFonts w:asciiTheme="majorBidi" w:hAnsiTheme="majorBidi" w:cstheme="majorBidi"/>
          <w:b/>
          <w:bCs/>
          <w:sz w:val="40"/>
          <w:szCs w:val="40"/>
        </w:rPr>
      </w:pPr>
      <w:r w:rsidRPr="00124BBB">
        <w:rPr>
          <w:rFonts w:asciiTheme="majorBidi" w:hAnsiTheme="majorBidi" w:cstheme="majorBidi"/>
          <w:b/>
          <w:bCs/>
          <w:sz w:val="40"/>
          <w:szCs w:val="40"/>
        </w:rPr>
        <w:t>Healtha: Healthcare Recommendation System and Lab Analysis Application</w:t>
      </w:r>
    </w:p>
    <w:p w14:paraId="49C57802" w14:textId="4AB873F4" w:rsidR="005C27A0" w:rsidRPr="00124BBB" w:rsidRDefault="005C27A0" w:rsidP="005C27A0">
      <w:pPr>
        <w:pStyle w:val="HTMLPreformatted"/>
        <w:bidi/>
        <w:spacing w:line="360" w:lineRule="auto"/>
        <w:jc w:val="center"/>
        <w:rPr>
          <w:rFonts w:asciiTheme="majorBidi" w:hAnsiTheme="majorBidi" w:cstheme="majorBidi"/>
          <w:b/>
          <w:bCs/>
          <w:sz w:val="40"/>
          <w:szCs w:val="40"/>
          <w:rtl/>
          <w:lang w:bidi="ar-EG"/>
        </w:rPr>
      </w:pPr>
      <w:r w:rsidRPr="00124BBB">
        <w:rPr>
          <w:rFonts w:asciiTheme="majorBidi" w:hAnsiTheme="majorBidi" w:cstheme="majorBidi"/>
          <w:b/>
          <w:bCs/>
          <w:sz w:val="40"/>
          <w:szCs w:val="40"/>
          <w:rtl/>
          <w:lang w:bidi="ar-EG"/>
        </w:rPr>
        <w:t>هيلثا:</w:t>
      </w:r>
      <w:r w:rsidRPr="00124BBB">
        <w:rPr>
          <w:rFonts w:asciiTheme="majorBidi" w:hAnsiTheme="majorBidi" w:cstheme="majorBidi"/>
          <w:bCs/>
          <w:sz w:val="40"/>
          <w:szCs w:val="40"/>
          <w:rtl/>
          <w:lang w:bidi="ar-EG"/>
        </w:rPr>
        <w:t xml:space="preserve"> </w:t>
      </w:r>
      <w:r w:rsidRPr="00124BBB">
        <w:rPr>
          <w:rFonts w:asciiTheme="majorBidi" w:hAnsiTheme="majorBidi" w:cstheme="majorBidi"/>
          <w:b/>
          <w:bCs/>
          <w:sz w:val="40"/>
          <w:szCs w:val="40"/>
          <w:rtl/>
          <w:lang w:bidi="ar-EG"/>
        </w:rPr>
        <w:t>نظام توصيات الرعاية الصحية</w:t>
      </w:r>
    </w:p>
    <w:p w14:paraId="1F339DBB" w14:textId="0AAEC2F6" w:rsidR="005C27A0" w:rsidRPr="00124BBB" w:rsidRDefault="005C27A0" w:rsidP="005C27A0">
      <w:pPr>
        <w:pStyle w:val="HTMLPreformatted"/>
        <w:bidi/>
        <w:spacing w:line="360" w:lineRule="auto"/>
        <w:jc w:val="center"/>
        <w:rPr>
          <w:rFonts w:asciiTheme="majorBidi" w:hAnsiTheme="majorBidi" w:cstheme="majorBidi"/>
        </w:rPr>
      </w:pPr>
      <w:r w:rsidRPr="00124BBB">
        <w:rPr>
          <w:rFonts w:asciiTheme="majorBidi" w:hAnsiTheme="majorBidi" w:cstheme="majorBidi"/>
          <w:b/>
          <w:bCs/>
          <w:sz w:val="40"/>
          <w:szCs w:val="40"/>
          <w:rtl/>
          <w:lang w:bidi="ar-EG"/>
        </w:rPr>
        <w:t>وتفسير التحاليل المعملية</w:t>
      </w:r>
    </w:p>
    <w:p w14:paraId="1A36D359" w14:textId="77777777" w:rsidR="005C27A0" w:rsidRPr="00124BBB" w:rsidRDefault="005C27A0" w:rsidP="005C27A0">
      <w:pPr>
        <w:pStyle w:val="HTMLPreformatted"/>
        <w:bidi/>
        <w:spacing w:line="360" w:lineRule="auto"/>
        <w:jc w:val="center"/>
        <w:rPr>
          <w:rFonts w:asciiTheme="majorBidi" w:hAnsiTheme="majorBidi" w:cstheme="majorBidi"/>
          <w:rtl/>
        </w:rPr>
      </w:pPr>
    </w:p>
    <w:p w14:paraId="4456AA97" w14:textId="77777777" w:rsidR="005C27A0" w:rsidRPr="00124BBB" w:rsidRDefault="005C27A0" w:rsidP="005C27A0">
      <w:pPr>
        <w:jc w:val="center"/>
        <w:rPr>
          <w:rFonts w:asciiTheme="majorBidi" w:hAnsiTheme="majorBidi" w:cstheme="majorBidi"/>
        </w:rPr>
      </w:pPr>
      <w:r w:rsidRPr="00124BBB">
        <w:rPr>
          <w:rFonts w:asciiTheme="majorBidi" w:hAnsiTheme="majorBidi" w:cstheme="majorBidi"/>
        </w:rPr>
        <w:t>Graduation Project</w:t>
      </w:r>
    </w:p>
    <w:p w14:paraId="4BDB319B" w14:textId="77777777" w:rsidR="005C27A0" w:rsidRPr="00124BBB" w:rsidRDefault="005C27A0" w:rsidP="005C27A0">
      <w:pPr>
        <w:pStyle w:val="CCISAffilation"/>
        <w:spacing w:after="0"/>
        <w:rPr>
          <w:rFonts w:cstheme="majorBidi"/>
        </w:rPr>
      </w:pPr>
      <w:r w:rsidRPr="00124BBB">
        <w:rPr>
          <w:rFonts w:cstheme="majorBidi"/>
        </w:rPr>
        <w:t>By</w:t>
      </w:r>
    </w:p>
    <w:p w14:paraId="4CDD9A01" w14:textId="77777777" w:rsidR="005C27A0" w:rsidRPr="00124BBB" w:rsidRDefault="005C27A0" w:rsidP="005C27A0">
      <w:pPr>
        <w:pStyle w:val="CCISAffilation"/>
        <w:spacing w:after="0"/>
        <w:rPr>
          <w:rFonts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C27A0" w:rsidRPr="00A555A6" w14:paraId="0DFFF769" w14:textId="77777777" w:rsidTr="005C27A0">
        <w:tc>
          <w:tcPr>
            <w:tcW w:w="3020" w:type="dxa"/>
          </w:tcPr>
          <w:p w14:paraId="330ADD7A" w14:textId="2F579360" w:rsidR="005C27A0" w:rsidRPr="00124BBB" w:rsidRDefault="005C27A0" w:rsidP="005C27A0">
            <w:pPr>
              <w:jc w:val="center"/>
              <w:rPr>
                <w:rFonts w:asciiTheme="majorBidi" w:hAnsiTheme="majorBidi" w:cstheme="majorBidi"/>
              </w:rPr>
            </w:pPr>
            <w:r w:rsidRPr="00124BBB">
              <w:rPr>
                <w:rFonts w:asciiTheme="majorBidi" w:hAnsiTheme="majorBidi" w:cstheme="majorBidi"/>
              </w:rPr>
              <w:t>Esraa Maged Nassar</w:t>
            </w:r>
          </w:p>
        </w:tc>
        <w:tc>
          <w:tcPr>
            <w:tcW w:w="3021" w:type="dxa"/>
          </w:tcPr>
          <w:p w14:paraId="42DF66D0" w14:textId="6E7E370F" w:rsidR="005C27A0" w:rsidRPr="00124BBB" w:rsidRDefault="005C27A0" w:rsidP="005C27A0">
            <w:pPr>
              <w:jc w:val="center"/>
              <w:rPr>
                <w:rFonts w:asciiTheme="majorBidi" w:hAnsiTheme="majorBidi" w:cstheme="majorBidi"/>
              </w:rPr>
            </w:pPr>
            <w:r w:rsidRPr="00124BBB">
              <w:rPr>
                <w:rFonts w:asciiTheme="majorBidi" w:hAnsiTheme="majorBidi" w:cstheme="majorBidi"/>
              </w:rPr>
              <w:t>Sara Samir Abdelsamie</w:t>
            </w:r>
          </w:p>
        </w:tc>
        <w:tc>
          <w:tcPr>
            <w:tcW w:w="3021" w:type="dxa"/>
          </w:tcPr>
          <w:p w14:paraId="0F781D12" w14:textId="00A6390C" w:rsidR="005C27A0" w:rsidRPr="00124BBB" w:rsidRDefault="005C27A0" w:rsidP="005C27A0">
            <w:pPr>
              <w:jc w:val="center"/>
              <w:rPr>
                <w:rFonts w:asciiTheme="majorBidi" w:hAnsiTheme="majorBidi" w:cstheme="majorBidi"/>
              </w:rPr>
            </w:pPr>
            <w:r w:rsidRPr="00124BBB">
              <w:rPr>
                <w:rFonts w:asciiTheme="majorBidi" w:hAnsiTheme="majorBidi" w:cstheme="majorBidi"/>
              </w:rPr>
              <w:t>Iptihal Yousri Ibrahim</w:t>
            </w:r>
          </w:p>
        </w:tc>
      </w:tr>
      <w:tr w:rsidR="005C27A0" w:rsidRPr="00A555A6" w14:paraId="304F464B" w14:textId="77777777" w:rsidTr="005C27A0">
        <w:tc>
          <w:tcPr>
            <w:tcW w:w="3020" w:type="dxa"/>
          </w:tcPr>
          <w:p w14:paraId="2FC32FA4" w14:textId="0B19AB0A" w:rsidR="005C27A0" w:rsidRPr="00A555A6" w:rsidRDefault="005C27A0" w:rsidP="005C27A0">
            <w:pPr>
              <w:jc w:val="center"/>
              <w:rPr>
                <w:rFonts w:asciiTheme="majorBidi" w:hAnsiTheme="majorBidi" w:cstheme="majorBidi"/>
              </w:rPr>
            </w:pPr>
            <w:r w:rsidRPr="00A555A6">
              <w:rPr>
                <w:rFonts w:asciiTheme="majorBidi" w:hAnsiTheme="majorBidi" w:cstheme="majorBidi"/>
              </w:rPr>
              <w:t>Aya Morsi Elmalah</w:t>
            </w:r>
          </w:p>
        </w:tc>
        <w:tc>
          <w:tcPr>
            <w:tcW w:w="3021" w:type="dxa"/>
          </w:tcPr>
          <w:p w14:paraId="6E077EC4" w14:textId="55BAB5F5" w:rsidR="005C27A0" w:rsidRPr="00A555A6" w:rsidRDefault="005C27A0" w:rsidP="005C27A0">
            <w:pPr>
              <w:jc w:val="center"/>
              <w:rPr>
                <w:rFonts w:asciiTheme="majorBidi" w:hAnsiTheme="majorBidi" w:cstheme="majorBidi"/>
              </w:rPr>
            </w:pPr>
            <w:r w:rsidRPr="00A555A6">
              <w:rPr>
                <w:rFonts w:asciiTheme="majorBidi" w:hAnsiTheme="majorBidi" w:cstheme="majorBidi"/>
              </w:rPr>
              <w:t>Rahma Khaled Abdelmordy</w:t>
            </w:r>
          </w:p>
        </w:tc>
        <w:tc>
          <w:tcPr>
            <w:tcW w:w="3021" w:type="dxa"/>
          </w:tcPr>
          <w:p w14:paraId="30971D64" w14:textId="21C11B48" w:rsidR="005C27A0" w:rsidRPr="00A555A6" w:rsidRDefault="005C27A0" w:rsidP="005C27A0">
            <w:pPr>
              <w:jc w:val="center"/>
              <w:rPr>
                <w:rFonts w:asciiTheme="majorBidi" w:hAnsiTheme="majorBidi" w:cstheme="majorBidi"/>
              </w:rPr>
            </w:pPr>
            <w:r w:rsidRPr="00A555A6">
              <w:rPr>
                <w:rFonts w:asciiTheme="majorBidi" w:hAnsiTheme="majorBidi" w:cstheme="majorBidi"/>
              </w:rPr>
              <w:t>Habiba Mohammed Ali</w:t>
            </w:r>
          </w:p>
        </w:tc>
      </w:tr>
    </w:tbl>
    <w:p w14:paraId="6C48713A" w14:textId="77777777" w:rsidR="005C27A0" w:rsidRPr="00A555A6" w:rsidRDefault="005C27A0" w:rsidP="005C27A0">
      <w:pPr>
        <w:jc w:val="center"/>
        <w:rPr>
          <w:rFonts w:asciiTheme="majorBidi" w:hAnsiTheme="majorBidi" w:cstheme="majorBidi"/>
        </w:rPr>
      </w:pPr>
    </w:p>
    <w:p w14:paraId="322CB0F0" w14:textId="214545B6" w:rsidR="005C27A0" w:rsidRPr="00A555A6" w:rsidRDefault="005C27A0" w:rsidP="005C27A0">
      <w:pPr>
        <w:pStyle w:val="CCISAffilation"/>
        <w:spacing w:after="0"/>
        <w:rPr>
          <w:rFonts w:cstheme="majorBidi"/>
        </w:rPr>
      </w:pPr>
      <w:r w:rsidRPr="00A555A6">
        <w:rPr>
          <w:rFonts w:cstheme="majorBidi"/>
        </w:rPr>
        <w:t>Under the supervision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27A0" w:rsidRPr="00A555A6" w14:paraId="049C48C5" w14:textId="77777777" w:rsidTr="00FE74DE">
        <w:tc>
          <w:tcPr>
            <w:tcW w:w="4531" w:type="dxa"/>
          </w:tcPr>
          <w:p w14:paraId="778CAC32" w14:textId="1E05738F" w:rsidR="005C27A0" w:rsidRPr="00A555A6" w:rsidRDefault="005C27A0" w:rsidP="005C27A0">
            <w:pPr>
              <w:pStyle w:val="CCISAffilation"/>
              <w:spacing w:after="0"/>
              <w:rPr>
                <w:rFonts w:cstheme="majorBidi"/>
              </w:rPr>
            </w:pPr>
            <w:r w:rsidRPr="00A555A6">
              <w:rPr>
                <w:rFonts w:cstheme="majorBidi"/>
              </w:rPr>
              <w:t xml:space="preserve">Prof: Tarek </w:t>
            </w:r>
            <w:r w:rsidR="00291291" w:rsidRPr="00A555A6">
              <w:rPr>
                <w:rFonts w:cstheme="majorBidi"/>
              </w:rPr>
              <w:t>Mustafa</w:t>
            </w:r>
          </w:p>
        </w:tc>
        <w:tc>
          <w:tcPr>
            <w:tcW w:w="4531" w:type="dxa"/>
          </w:tcPr>
          <w:p w14:paraId="6AB6DF2A" w14:textId="54F6F45E" w:rsidR="005C27A0" w:rsidRPr="00A555A6" w:rsidRDefault="005C27A0" w:rsidP="00312B8C">
            <w:pPr>
              <w:pStyle w:val="CCISAffilation"/>
              <w:spacing w:after="0"/>
              <w:rPr>
                <w:rFonts w:cstheme="majorBidi"/>
              </w:rPr>
            </w:pPr>
            <w:r w:rsidRPr="00A555A6">
              <w:rPr>
                <w:rFonts w:cstheme="majorBidi"/>
              </w:rPr>
              <w:t xml:space="preserve">Dr. Ahmed </w:t>
            </w:r>
            <w:r w:rsidR="00312B8C" w:rsidRPr="00A555A6">
              <w:rPr>
                <w:rFonts w:cstheme="majorBidi"/>
              </w:rPr>
              <w:t>Tealeb</w:t>
            </w:r>
          </w:p>
        </w:tc>
      </w:tr>
    </w:tbl>
    <w:p w14:paraId="7AA0605D" w14:textId="77777777" w:rsidR="005C27A0" w:rsidRPr="00A555A6" w:rsidRDefault="005C27A0" w:rsidP="005C27A0">
      <w:pPr>
        <w:pStyle w:val="CCISAffilation"/>
        <w:spacing w:after="0"/>
        <w:rPr>
          <w:rFonts w:cstheme="majorBidi"/>
        </w:rPr>
      </w:pPr>
    </w:p>
    <w:p w14:paraId="759DD5D4" w14:textId="77777777" w:rsidR="005C27A0" w:rsidRPr="00A555A6" w:rsidRDefault="005C27A0" w:rsidP="005C27A0">
      <w:pPr>
        <w:jc w:val="center"/>
        <w:rPr>
          <w:rFonts w:asciiTheme="majorBidi" w:hAnsiTheme="majorBidi" w:cstheme="majorBidi"/>
          <w:sz w:val="32"/>
          <w:szCs w:val="28"/>
        </w:rPr>
      </w:pPr>
    </w:p>
    <w:p w14:paraId="43212492" w14:textId="16B1B263" w:rsidR="005C27A0" w:rsidRPr="00A555A6" w:rsidRDefault="005C27A0" w:rsidP="00324CE6">
      <w:pPr>
        <w:spacing w:after="120"/>
        <w:ind w:left="-720" w:right="-288"/>
        <w:jc w:val="center"/>
        <w:rPr>
          <w:rFonts w:asciiTheme="majorBidi" w:hAnsiTheme="majorBidi" w:cstheme="majorBidi"/>
          <w:sz w:val="32"/>
          <w:szCs w:val="32"/>
        </w:rPr>
      </w:pPr>
      <w:r w:rsidRPr="00A555A6">
        <w:rPr>
          <w:rFonts w:asciiTheme="majorBidi" w:hAnsiTheme="majorBidi" w:cstheme="majorBidi"/>
          <w:sz w:val="32"/>
          <w:szCs w:val="32"/>
        </w:rPr>
        <w:t>A graduation project is submitted to the Faculty of Computer</w:t>
      </w:r>
      <w:r w:rsidR="001D2EA5" w:rsidRPr="00A555A6">
        <w:rPr>
          <w:rFonts w:asciiTheme="majorBidi" w:hAnsiTheme="majorBidi" w:cstheme="majorBidi"/>
          <w:sz w:val="32"/>
          <w:szCs w:val="32"/>
          <w:lang w:val="en-US"/>
        </w:rPr>
        <w:t>s</w:t>
      </w:r>
      <w:r w:rsidRPr="00A555A6">
        <w:rPr>
          <w:rFonts w:asciiTheme="majorBidi" w:hAnsiTheme="majorBidi" w:cstheme="majorBidi"/>
          <w:sz w:val="32"/>
          <w:szCs w:val="32"/>
        </w:rPr>
        <w:t xml:space="preserve"> and Artificial Intelligence</w:t>
      </w:r>
      <w:r w:rsidR="00324CE6" w:rsidRPr="00A555A6">
        <w:rPr>
          <w:rFonts w:asciiTheme="majorBidi" w:hAnsiTheme="majorBidi" w:cstheme="majorBidi"/>
          <w:sz w:val="32"/>
          <w:szCs w:val="32"/>
        </w:rPr>
        <w:t xml:space="preserve"> </w:t>
      </w:r>
      <w:r w:rsidRPr="00A555A6">
        <w:rPr>
          <w:rFonts w:asciiTheme="majorBidi" w:hAnsiTheme="majorBidi" w:cstheme="majorBidi"/>
          <w:sz w:val="32"/>
          <w:szCs w:val="32"/>
        </w:rPr>
        <w:t xml:space="preserve">in partial </w:t>
      </w:r>
      <w:r w:rsidR="00291291" w:rsidRPr="00A555A6">
        <w:rPr>
          <w:rFonts w:asciiTheme="majorBidi" w:hAnsiTheme="majorBidi" w:cstheme="majorBidi"/>
          <w:sz w:val="32"/>
          <w:szCs w:val="32"/>
        </w:rPr>
        <w:t>fulfilment</w:t>
      </w:r>
      <w:r w:rsidRPr="00A555A6">
        <w:rPr>
          <w:rFonts w:asciiTheme="majorBidi" w:hAnsiTheme="majorBidi" w:cstheme="majorBidi"/>
          <w:sz w:val="32"/>
          <w:szCs w:val="32"/>
        </w:rPr>
        <w:t xml:space="preserve"> of the requirements for the degree of Bachelor of Computer Science and </w:t>
      </w:r>
      <w:r w:rsidR="001D2EA5" w:rsidRPr="00A555A6">
        <w:rPr>
          <w:rFonts w:asciiTheme="majorBidi" w:hAnsiTheme="majorBidi" w:cstheme="majorBidi"/>
          <w:sz w:val="32"/>
          <w:szCs w:val="32"/>
        </w:rPr>
        <w:t>Artificial</w:t>
      </w:r>
      <w:r w:rsidRPr="00A555A6">
        <w:rPr>
          <w:rFonts w:asciiTheme="majorBidi" w:hAnsiTheme="majorBidi" w:cstheme="majorBidi"/>
          <w:sz w:val="32"/>
          <w:szCs w:val="32"/>
        </w:rPr>
        <w:t xml:space="preserve"> Intelligence.</w:t>
      </w:r>
    </w:p>
    <w:p w14:paraId="6984C6EF" w14:textId="77777777" w:rsidR="005C27A0" w:rsidRPr="00A555A6" w:rsidRDefault="005C27A0" w:rsidP="005C27A0">
      <w:pPr>
        <w:rPr>
          <w:rFonts w:asciiTheme="majorBidi" w:hAnsiTheme="majorBidi" w:cstheme="majorBidi"/>
        </w:rPr>
      </w:pPr>
    </w:p>
    <w:p w14:paraId="25D0AD1F" w14:textId="77777777" w:rsidR="005C27A0" w:rsidRPr="00A555A6" w:rsidRDefault="005C27A0" w:rsidP="005C27A0">
      <w:pPr>
        <w:jc w:val="center"/>
        <w:rPr>
          <w:rFonts w:asciiTheme="majorBidi" w:hAnsiTheme="majorBidi" w:cstheme="majorBidi"/>
          <w:b/>
          <w:bCs/>
          <w:sz w:val="44"/>
          <w:szCs w:val="40"/>
        </w:rPr>
        <w:sectPr w:rsidR="005C27A0" w:rsidRPr="00A555A6" w:rsidSect="005C27A0">
          <w:headerReference w:type="default" r:id="rId14"/>
          <w:footerReference w:type="default" r:id="rId15"/>
          <w:pgSz w:w="11906" w:h="16838"/>
          <w:pgMar w:top="1134" w:right="991" w:bottom="1134" w:left="1843" w:header="709" w:footer="709" w:gutter="0"/>
          <w:cols w:space="720"/>
          <w:titlePg/>
          <w:docGrid w:linePitch="299"/>
        </w:sectPr>
      </w:pPr>
      <w:r w:rsidRPr="00A555A6">
        <w:rPr>
          <w:rFonts w:asciiTheme="majorBidi" w:hAnsiTheme="majorBidi" w:cstheme="majorBidi"/>
          <w:b/>
          <w:bCs/>
          <w:sz w:val="44"/>
          <w:szCs w:val="40"/>
        </w:rPr>
        <w:t xml:space="preserve">Egypt </w:t>
      </w:r>
      <w:r w:rsidRPr="00A555A6">
        <w:rPr>
          <w:rFonts w:asciiTheme="majorBidi" w:hAnsiTheme="majorBidi" w:cstheme="majorBidi"/>
          <w:b/>
          <w:bCs/>
          <w:sz w:val="48"/>
          <w:szCs w:val="48"/>
        </w:rPr>
        <w:t>2024</w:t>
      </w:r>
    </w:p>
    <w:p w14:paraId="518E401F" w14:textId="77777777" w:rsidR="005C27A0" w:rsidRPr="00A555A6" w:rsidRDefault="005C27A0" w:rsidP="005C27A0">
      <w:pPr>
        <w:pStyle w:val="Heading1"/>
        <w:numPr>
          <w:ilvl w:val="0"/>
          <w:numId w:val="0"/>
        </w:numPr>
        <w:spacing w:line="360" w:lineRule="auto"/>
        <w:ind w:left="432" w:hanging="432"/>
        <w:rPr>
          <w:rFonts w:asciiTheme="majorBidi" w:hAnsiTheme="majorBidi"/>
        </w:rPr>
      </w:pPr>
      <w:bookmarkStart w:id="0" w:name="_Toc49177490"/>
      <w:bookmarkStart w:id="1" w:name="_Toc50496634"/>
      <w:bookmarkStart w:id="2" w:name="_Toc50501516"/>
      <w:bookmarkStart w:id="3" w:name="_Toc170327595"/>
      <w:r w:rsidRPr="00A555A6">
        <w:rPr>
          <w:rFonts w:asciiTheme="majorBidi" w:hAnsiTheme="majorBidi"/>
        </w:rPr>
        <w:lastRenderedPageBreak/>
        <w:t>Examination Committee Page</w:t>
      </w:r>
      <w:bookmarkEnd w:id="0"/>
      <w:bookmarkEnd w:id="1"/>
      <w:bookmarkEnd w:id="2"/>
      <w:bookmarkEnd w:id="3"/>
    </w:p>
    <w:p w14:paraId="593ED880" w14:textId="77777777" w:rsidR="005C27A0" w:rsidRPr="00A555A6" w:rsidRDefault="005C27A0" w:rsidP="005C27A0">
      <w:pPr>
        <w:rPr>
          <w:rFonts w:asciiTheme="majorBidi" w:hAnsiTheme="majorBidi" w:cstheme="majorBidi"/>
        </w:rPr>
      </w:pPr>
      <w:r w:rsidRPr="00A555A6">
        <w:rPr>
          <w:rFonts w:asciiTheme="majorBidi" w:hAnsiTheme="majorBidi" w:cstheme="majorBidi"/>
        </w:rPr>
        <w:t>The committee for</w:t>
      </w:r>
    </w:p>
    <w:tbl>
      <w:tblPr>
        <w:tblStyle w:val="TableGrid"/>
        <w:tblW w:w="8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9"/>
        <w:gridCol w:w="2959"/>
        <w:gridCol w:w="2960"/>
      </w:tblGrid>
      <w:tr w:rsidR="00312B8C" w:rsidRPr="00A555A6" w14:paraId="7C85C1B9" w14:textId="77777777" w:rsidTr="00A555A6">
        <w:trPr>
          <w:trHeight w:val="435"/>
        </w:trPr>
        <w:tc>
          <w:tcPr>
            <w:tcW w:w="2959" w:type="dxa"/>
          </w:tcPr>
          <w:p w14:paraId="7560F9B3" w14:textId="77777777" w:rsidR="00312B8C" w:rsidRPr="00A555A6" w:rsidRDefault="00312B8C" w:rsidP="00024628">
            <w:pPr>
              <w:jc w:val="center"/>
              <w:rPr>
                <w:rFonts w:asciiTheme="majorBidi" w:hAnsiTheme="majorBidi" w:cstheme="majorBidi"/>
              </w:rPr>
            </w:pPr>
            <w:r w:rsidRPr="00A555A6">
              <w:rPr>
                <w:rFonts w:asciiTheme="majorBidi" w:hAnsiTheme="majorBidi" w:cstheme="majorBidi"/>
              </w:rPr>
              <w:t>Esraa Maged Nassar</w:t>
            </w:r>
          </w:p>
        </w:tc>
        <w:tc>
          <w:tcPr>
            <w:tcW w:w="2959" w:type="dxa"/>
          </w:tcPr>
          <w:p w14:paraId="24583114" w14:textId="77777777" w:rsidR="00312B8C" w:rsidRPr="00A555A6" w:rsidRDefault="00312B8C" w:rsidP="00024628">
            <w:pPr>
              <w:jc w:val="center"/>
              <w:rPr>
                <w:rFonts w:asciiTheme="majorBidi" w:hAnsiTheme="majorBidi" w:cstheme="majorBidi"/>
              </w:rPr>
            </w:pPr>
            <w:r w:rsidRPr="00A555A6">
              <w:rPr>
                <w:rFonts w:asciiTheme="majorBidi" w:hAnsiTheme="majorBidi" w:cstheme="majorBidi"/>
              </w:rPr>
              <w:t>Sara Samir Abdelsamie</w:t>
            </w:r>
          </w:p>
        </w:tc>
        <w:tc>
          <w:tcPr>
            <w:tcW w:w="2960" w:type="dxa"/>
          </w:tcPr>
          <w:p w14:paraId="665F9937" w14:textId="77777777" w:rsidR="00312B8C" w:rsidRPr="00A555A6" w:rsidRDefault="00312B8C" w:rsidP="00024628">
            <w:pPr>
              <w:jc w:val="center"/>
              <w:rPr>
                <w:rFonts w:asciiTheme="majorBidi" w:hAnsiTheme="majorBidi" w:cstheme="majorBidi"/>
              </w:rPr>
            </w:pPr>
            <w:r w:rsidRPr="00A555A6">
              <w:rPr>
                <w:rFonts w:asciiTheme="majorBidi" w:hAnsiTheme="majorBidi" w:cstheme="majorBidi"/>
              </w:rPr>
              <w:t>Iptihal Yousri Ibrahim</w:t>
            </w:r>
          </w:p>
        </w:tc>
      </w:tr>
      <w:tr w:rsidR="00312B8C" w:rsidRPr="00A555A6" w14:paraId="6CD005FB" w14:textId="77777777" w:rsidTr="00A555A6">
        <w:trPr>
          <w:trHeight w:val="884"/>
        </w:trPr>
        <w:tc>
          <w:tcPr>
            <w:tcW w:w="2959" w:type="dxa"/>
          </w:tcPr>
          <w:p w14:paraId="3265C1E1" w14:textId="77777777" w:rsidR="00312B8C" w:rsidRPr="00A555A6" w:rsidRDefault="00312B8C" w:rsidP="00024628">
            <w:pPr>
              <w:jc w:val="center"/>
              <w:rPr>
                <w:rFonts w:asciiTheme="majorBidi" w:hAnsiTheme="majorBidi" w:cstheme="majorBidi"/>
              </w:rPr>
            </w:pPr>
            <w:r w:rsidRPr="00A555A6">
              <w:rPr>
                <w:rFonts w:asciiTheme="majorBidi" w:hAnsiTheme="majorBidi" w:cstheme="majorBidi"/>
              </w:rPr>
              <w:t>Aya Morsi Elmalah</w:t>
            </w:r>
          </w:p>
        </w:tc>
        <w:tc>
          <w:tcPr>
            <w:tcW w:w="2959" w:type="dxa"/>
          </w:tcPr>
          <w:p w14:paraId="04CBAF55" w14:textId="77777777" w:rsidR="00312B8C" w:rsidRPr="00A555A6" w:rsidRDefault="00312B8C" w:rsidP="00024628">
            <w:pPr>
              <w:jc w:val="center"/>
              <w:rPr>
                <w:rFonts w:asciiTheme="majorBidi" w:hAnsiTheme="majorBidi" w:cstheme="majorBidi"/>
              </w:rPr>
            </w:pPr>
            <w:r w:rsidRPr="00A555A6">
              <w:rPr>
                <w:rFonts w:asciiTheme="majorBidi" w:hAnsiTheme="majorBidi" w:cstheme="majorBidi"/>
              </w:rPr>
              <w:t>Rahma Khaled Abdelmordy</w:t>
            </w:r>
          </w:p>
        </w:tc>
        <w:tc>
          <w:tcPr>
            <w:tcW w:w="2960" w:type="dxa"/>
          </w:tcPr>
          <w:p w14:paraId="1511F426" w14:textId="77777777" w:rsidR="00312B8C" w:rsidRPr="00A555A6" w:rsidRDefault="00312B8C" w:rsidP="00024628">
            <w:pPr>
              <w:jc w:val="center"/>
              <w:rPr>
                <w:rFonts w:asciiTheme="majorBidi" w:hAnsiTheme="majorBidi" w:cstheme="majorBidi"/>
              </w:rPr>
            </w:pPr>
            <w:r w:rsidRPr="00A555A6">
              <w:rPr>
                <w:rFonts w:asciiTheme="majorBidi" w:hAnsiTheme="majorBidi" w:cstheme="majorBidi"/>
              </w:rPr>
              <w:t>Habiba Mohammed Ali</w:t>
            </w:r>
          </w:p>
        </w:tc>
      </w:tr>
    </w:tbl>
    <w:p w14:paraId="7D343794" w14:textId="77777777" w:rsidR="005C27A0" w:rsidRPr="00A555A6" w:rsidRDefault="005C27A0" w:rsidP="005C27A0">
      <w:pPr>
        <w:rPr>
          <w:rFonts w:asciiTheme="majorBidi" w:hAnsiTheme="majorBidi" w:cstheme="majorBidi"/>
        </w:rPr>
      </w:pPr>
      <w:r w:rsidRPr="00A555A6">
        <w:rPr>
          <w:rFonts w:asciiTheme="majorBidi" w:hAnsiTheme="majorBidi" w:cstheme="majorBidi"/>
        </w:rPr>
        <w:t xml:space="preserve">certifies that this is the approved version of the following graduation project and is acceptable in quality and form for publication in paper and in digital formats: </w:t>
      </w:r>
    </w:p>
    <w:p w14:paraId="57452EA9" w14:textId="77777777" w:rsidR="005C27A0" w:rsidRPr="00A555A6" w:rsidRDefault="005C27A0" w:rsidP="005C27A0">
      <w:pPr>
        <w:tabs>
          <w:tab w:val="left" w:pos="6900"/>
        </w:tabs>
        <w:rPr>
          <w:rFonts w:asciiTheme="majorBidi" w:hAnsiTheme="majorBidi" w:cstheme="majorBidi"/>
        </w:rPr>
      </w:pPr>
      <w:r w:rsidRPr="00A555A6">
        <w:rPr>
          <w:rFonts w:asciiTheme="majorBidi" w:hAnsiTheme="majorBidi" w:cstheme="majorBidi"/>
          <w:b/>
          <w:bCs/>
          <w:sz w:val="28"/>
          <w:szCs w:val="28"/>
        </w:rPr>
        <w:t>Healthcare Recommendation System and Lab Analysis Application</w:t>
      </w:r>
      <w:r w:rsidRPr="00A555A6">
        <w:rPr>
          <w:rFonts w:asciiTheme="majorBidi" w:hAnsiTheme="majorBidi" w:cstheme="majorBidi"/>
        </w:rPr>
        <w:tab/>
      </w:r>
    </w:p>
    <w:p w14:paraId="141BFA04" w14:textId="77777777" w:rsidR="005C27A0" w:rsidRPr="00A555A6" w:rsidRDefault="005C27A0" w:rsidP="005C27A0">
      <w:pPr>
        <w:jc w:val="center"/>
        <w:rPr>
          <w:rFonts w:asciiTheme="majorBidi" w:hAnsiTheme="majorBidi" w:cstheme="majorBidi"/>
        </w:rPr>
      </w:pPr>
      <w:r w:rsidRPr="00A555A6">
        <w:rPr>
          <w:rFonts w:asciiTheme="majorBidi" w:hAnsiTheme="majorBidi" w:cstheme="majorBidi"/>
        </w:rPr>
        <w:t>Graduation project Committee Members:</w:t>
      </w:r>
    </w:p>
    <w:p w14:paraId="10531F28" w14:textId="18370BF2" w:rsidR="005C27A0" w:rsidRPr="00A555A6" w:rsidRDefault="005C27A0" w:rsidP="005C27A0">
      <w:pPr>
        <w:spacing w:after="0"/>
        <w:rPr>
          <w:rFonts w:asciiTheme="majorBidi" w:hAnsiTheme="majorBidi" w:cstheme="majorBidi"/>
        </w:rPr>
      </w:pPr>
      <w:r w:rsidRPr="00A555A6">
        <w:rPr>
          <w:rFonts w:asciiTheme="majorBidi" w:hAnsiTheme="majorBidi" w:cstheme="majorBidi"/>
        </w:rPr>
        <w:t xml:space="preserve">Committee Supervisor: Prof. Tarek </w:t>
      </w:r>
      <w:r w:rsidR="00291291" w:rsidRPr="00A555A6">
        <w:rPr>
          <w:rFonts w:asciiTheme="majorBidi" w:hAnsiTheme="majorBidi" w:cstheme="majorBidi"/>
        </w:rPr>
        <w:t>Mustafa</w:t>
      </w:r>
    </w:p>
    <w:p w14:paraId="5FDF01BE"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Signature: _______________________________________________________</w:t>
      </w:r>
    </w:p>
    <w:p w14:paraId="0952C96B"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Date: ___________________________________________________________</w:t>
      </w:r>
    </w:p>
    <w:p w14:paraId="4805B6DB"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br/>
        <w:t xml:space="preserve">Committee Co-Supervisor: Dr. Ahmed </w:t>
      </w:r>
      <w:r w:rsidRPr="00A555A6">
        <w:rPr>
          <w:rFonts w:asciiTheme="majorBidi" w:hAnsiTheme="majorBidi" w:cstheme="majorBidi"/>
          <w:lang w:val="en-US"/>
        </w:rPr>
        <w:t>Tealeb</w:t>
      </w:r>
    </w:p>
    <w:p w14:paraId="1E44D71D"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Signature: _______________________________________________________</w:t>
      </w:r>
    </w:p>
    <w:p w14:paraId="51FD280F"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Date: ___________________________________________________________</w:t>
      </w:r>
    </w:p>
    <w:p w14:paraId="77F6ADF3"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br/>
        <w:t>Committee First Member:</w:t>
      </w:r>
    </w:p>
    <w:p w14:paraId="4D7C2FB3"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Signature: _______________________________________________________</w:t>
      </w:r>
    </w:p>
    <w:p w14:paraId="303EB993"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Date: ___________________________________________________________</w:t>
      </w:r>
    </w:p>
    <w:p w14:paraId="7162042E" w14:textId="77777777" w:rsidR="005C27A0" w:rsidRPr="00A555A6" w:rsidRDefault="005C27A0" w:rsidP="005C27A0">
      <w:pPr>
        <w:spacing w:after="0"/>
        <w:rPr>
          <w:rFonts w:asciiTheme="majorBidi" w:hAnsiTheme="majorBidi" w:cstheme="majorBidi"/>
        </w:rPr>
      </w:pPr>
    </w:p>
    <w:p w14:paraId="5847595D"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 xml:space="preserve">Committee Second Member: </w:t>
      </w:r>
    </w:p>
    <w:p w14:paraId="443C19FB"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Signature: _______________________________________________________</w:t>
      </w:r>
    </w:p>
    <w:p w14:paraId="50BD79D0"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Date: ___________________________________________________________</w:t>
      </w:r>
      <w:r w:rsidRPr="00A555A6">
        <w:rPr>
          <w:rFonts w:asciiTheme="majorBidi" w:hAnsiTheme="majorBidi" w:cstheme="majorBidi"/>
        </w:rPr>
        <w:br/>
      </w:r>
    </w:p>
    <w:p w14:paraId="0FF71348"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Committee Third Member</w:t>
      </w:r>
      <w:r w:rsidRPr="00A555A6">
        <w:rPr>
          <w:rFonts w:asciiTheme="majorBidi" w:hAnsiTheme="majorBidi" w:cstheme="majorBidi"/>
          <w:rtl/>
        </w:rPr>
        <w:t>:</w:t>
      </w:r>
    </w:p>
    <w:p w14:paraId="14AB6828"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Signature: _______________________________________________________</w:t>
      </w:r>
    </w:p>
    <w:p w14:paraId="0EC78673" w14:textId="77777777" w:rsidR="005C27A0" w:rsidRPr="00A555A6" w:rsidRDefault="005C27A0" w:rsidP="005C27A0">
      <w:pPr>
        <w:spacing w:after="0"/>
        <w:rPr>
          <w:rFonts w:asciiTheme="majorBidi" w:hAnsiTheme="majorBidi" w:cstheme="majorBidi"/>
        </w:rPr>
      </w:pPr>
      <w:r w:rsidRPr="00A555A6">
        <w:rPr>
          <w:rFonts w:asciiTheme="majorBidi" w:hAnsiTheme="majorBidi" w:cstheme="majorBidi"/>
        </w:rPr>
        <w:t>Date: ___________________________________________________________</w:t>
      </w:r>
    </w:p>
    <w:p w14:paraId="34693800" w14:textId="77777777" w:rsidR="00FE74DE" w:rsidRPr="00A555A6" w:rsidRDefault="00FE74DE" w:rsidP="005C27A0">
      <w:pPr>
        <w:spacing w:after="0"/>
        <w:rPr>
          <w:rFonts w:asciiTheme="majorBidi" w:hAnsiTheme="majorBidi" w:cstheme="majorBidi"/>
        </w:rPr>
      </w:pPr>
    </w:p>
    <w:p w14:paraId="6E04E428" w14:textId="084EAD23" w:rsidR="006109C7" w:rsidRPr="00A555A6" w:rsidRDefault="00D20875" w:rsidP="00515E0E">
      <w:pPr>
        <w:pStyle w:val="Heading1"/>
        <w:numPr>
          <w:ilvl w:val="0"/>
          <w:numId w:val="0"/>
        </w:numPr>
        <w:spacing w:line="360" w:lineRule="auto"/>
        <w:ind w:left="432" w:hanging="432"/>
        <w:rPr>
          <w:rFonts w:asciiTheme="majorBidi" w:hAnsiTheme="majorBidi"/>
        </w:rPr>
      </w:pPr>
      <w:bookmarkStart w:id="4" w:name="_Toc170327596"/>
      <w:r w:rsidRPr="00A555A6">
        <w:rPr>
          <w:rFonts w:asciiTheme="majorBidi" w:hAnsiTheme="majorBidi"/>
        </w:rPr>
        <w:lastRenderedPageBreak/>
        <w:t>Acknowledgment</w:t>
      </w:r>
      <w:bookmarkEnd w:id="4"/>
    </w:p>
    <w:p w14:paraId="7C0C32CB" w14:textId="77777777" w:rsidR="00FF235E" w:rsidRPr="00A555A6" w:rsidRDefault="00FF235E" w:rsidP="00515E0E">
      <w:pPr>
        <w:jc w:val="center"/>
        <w:rPr>
          <w:rFonts w:asciiTheme="majorBidi" w:hAnsiTheme="majorBidi" w:cstheme="majorBidi"/>
          <w:i/>
          <w:iCs/>
        </w:rPr>
      </w:pPr>
      <w:r w:rsidRPr="00A555A6">
        <w:rPr>
          <w:rFonts w:asciiTheme="majorBidi" w:hAnsiTheme="majorBidi" w:cstheme="majorBidi"/>
          <w:i/>
          <w:iCs/>
        </w:rPr>
        <w:t>In the name of Allah, Most Gracious, Most Merciful</w:t>
      </w:r>
    </w:p>
    <w:p w14:paraId="4204B96D" w14:textId="63A875F7" w:rsidR="001906FA" w:rsidRPr="00A555A6" w:rsidRDefault="001906FA" w:rsidP="00A555A6">
      <w:pPr>
        <w:jc w:val="both"/>
        <w:rPr>
          <w:rFonts w:asciiTheme="majorBidi" w:hAnsiTheme="majorBidi" w:cstheme="majorBidi"/>
        </w:rPr>
      </w:pPr>
      <w:r w:rsidRPr="00A555A6">
        <w:rPr>
          <w:rFonts w:asciiTheme="majorBidi" w:hAnsiTheme="majorBidi" w:cstheme="majorBidi"/>
        </w:rPr>
        <w:t>We would like to express our heartfelt gratitude to several individuals whose support, guidance, and encouragement were instrumental in the successful completion of this project.</w:t>
      </w:r>
    </w:p>
    <w:p w14:paraId="50C4EA13" w14:textId="5E3AC681" w:rsidR="00291291" w:rsidRPr="00A555A6" w:rsidRDefault="001906FA" w:rsidP="00EE4821">
      <w:pPr>
        <w:jc w:val="both"/>
        <w:rPr>
          <w:rFonts w:asciiTheme="majorBidi" w:hAnsiTheme="majorBidi" w:cstheme="majorBidi"/>
        </w:rPr>
      </w:pPr>
      <w:r w:rsidRPr="00A555A6">
        <w:rPr>
          <w:rFonts w:asciiTheme="majorBidi" w:hAnsiTheme="majorBidi" w:cstheme="majorBidi"/>
        </w:rPr>
        <w:t>First and foremost, we extend our deepest thanks to our supervisor, Dr. Ahmed Teal</w:t>
      </w:r>
      <w:r w:rsidR="00291291" w:rsidRPr="00A555A6">
        <w:rPr>
          <w:rFonts w:asciiTheme="majorBidi" w:hAnsiTheme="majorBidi" w:cstheme="majorBidi"/>
        </w:rPr>
        <w:t>e</w:t>
      </w:r>
      <w:r w:rsidRPr="00A555A6">
        <w:rPr>
          <w:rFonts w:asciiTheme="majorBidi" w:hAnsiTheme="majorBidi" w:cstheme="majorBidi"/>
        </w:rPr>
        <w:t>b. His unwavering support, insightful feedback, and expert guidance throughout the development of the Healtha mobile application were invaluable. Dr. Teal</w:t>
      </w:r>
      <w:r w:rsidR="00291291" w:rsidRPr="00A555A6">
        <w:rPr>
          <w:rFonts w:asciiTheme="majorBidi" w:hAnsiTheme="majorBidi" w:cstheme="majorBidi"/>
        </w:rPr>
        <w:t>e</w:t>
      </w:r>
      <w:r w:rsidRPr="00A555A6">
        <w:rPr>
          <w:rFonts w:asciiTheme="majorBidi" w:hAnsiTheme="majorBidi" w:cstheme="majorBidi"/>
        </w:rPr>
        <w:t>b's dedication to fostering an environment of learning and innovation inspired us to push the boundaries of our capabilities and achieve our project goals.</w:t>
      </w:r>
    </w:p>
    <w:p w14:paraId="2780F95C" w14:textId="0FDE283F" w:rsidR="00291291" w:rsidRPr="00A555A6" w:rsidRDefault="001906FA" w:rsidP="00EE4821">
      <w:pPr>
        <w:jc w:val="both"/>
        <w:rPr>
          <w:rFonts w:asciiTheme="majorBidi" w:hAnsiTheme="majorBidi" w:cstheme="majorBidi"/>
        </w:rPr>
      </w:pPr>
      <w:r w:rsidRPr="00A555A6">
        <w:rPr>
          <w:rFonts w:asciiTheme="majorBidi" w:hAnsiTheme="majorBidi" w:cstheme="majorBidi"/>
        </w:rPr>
        <w:t>We also wish to acknowledge Prof. Tarek Mustafa for his mentorship and encouragement. Prof. Mustafa's extensive knowledge and experience provided us with crucial insights and helped shape the direction of our research.</w:t>
      </w:r>
    </w:p>
    <w:p w14:paraId="12722808" w14:textId="75480041" w:rsidR="00A555A6" w:rsidRDefault="001906FA" w:rsidP="00A555A6">
      <w:pPr>
        <w:jc w:val="both"/>
        <w:rPr>
          <w:ins w:id="5" w:author="Microsoft account" w:date="2024-06-26T21:20:00Z"/>
          <w:rFonts w:asciiTheme="majorBidi" w:hAnsiTheme="majorBidi" w:cstheme="majorBidi"/>
        </w:rPr>
      </w:pPr>
      <w:r w:rsidRPr="00A555A6">
        <w:rPr>
          <w:rFonts w:asciiTheme="majorBidi" w:hAnsiTheme="majorBidi" w:cstheme="majorBidi"/>
        </w:rPr>
        <w:t>Additionally, we are profoundly grateful to Dr. Ibrahim Selim for his steadfast support and invaluable contributions. Prof. Selim's expertise and guidance significantly enriched our project, and his willingness to share his time and knowledge was greatly appreciated.</w:t>
      </w:r>
    </w:p>
    <w:p w14:paraId="663EA490" w14:textId="77777777" w:rsidR="00A555A6" w:rsidRDefault="00A555A6">
      <w:pPr>
        <w:spacing w:line="259" w:lineRule="auto"/>
        <w:rPr>
          <w:ins w:id="6" w:author="Microsoft account" w:date="2024-06-26T21:20:00Z"/>
          <w:rFonts w:asciiTheme="majorBidi" w:hAnsiTheme="majorBidi" w:cstheme="majorBidi"/>
        </w:rPr>
      </w:pPr>
      <w:ins w:id="7" w:author="Microsoft account" w:date="2024-06-26T21:20:00Z">
        <w:r>
          <w:rPr>
            <w:rFonts w:asciiTheme="majorBidi" w:hAnsiTheme="majorBidi" w:cstheme="majorBidi"/>
          </w:rPr>
          <w:br w:type="page"/>
        </w:r>
      </w:ins>
    </w:p>
    <w:p w14:paraId="0E768E91" w14:textId="77777777" w:rsidR="008D0DC6" w:rsidRPr="00A555A6" w:rsidRDefault="008D0DC6" w:rsidP="00A555A6">
      <w:pPr>
        <w:jc w:val="both"/>
        <w:rPr>
          <w:rFonts w:asciiTheme="majorBidi" w:hAnsiTheme="majorBidi" w:cstheme="majorBidi"/>
        </w:rPr>
      </w:pPr>
    </w:p>
    <w:p w14:paraId="407666D1" w14:textId="77777777" w:rsidR="008D0DC6" w:rsidRPr="00A555A6" w:rsidRDefault="008D0DC6" w:rsidP="00515E0E">
      <w:pPr>
        <w:rPr>
          <w:rFonts w:asciiTheme="majorBidi" w:hAnsiTheme="majorBidi" w:cstheme="majorBidi"/>
        </w:rPr>
      </w:pPr>
    </w:p>
    <w:p w14:paraId="01D6FEF2" w14:textId="77777777" w:rsidR="00FF235E" w:rsidRPr="00A555A6" w:rsidRDefault="00FF235E" w:rsidP="00515E0E">
      <w:pPr>
        <w:rPr>
          <w:rFonts w:asciiTheme="majorBidi" w:hAnsiTheme="majorBidi" w:cstheme="majorBidi"/>
        </w:rPr>
        <w:sectPr w:rsidR="00FF235E" w:rsidRPr="00A555A6" w:rsidSect="00C923EF">
          <w:headerReference w:type="default" r:id="rId16"/>
          <w:footerReference w:type="default" r:id="rId17"/>
          <w:pgSz w:w="11906" w:h="16838"/>
          <w:pgMar w:top="1134" w:right="1134" w:bottom="1134" w:left="2268" w:header="709" w:footer="709" w:gutter="0"/>
          <w:pgNumType w:fmt="lowerRoman"/>
          <w:cols w:space="720"/>
        </w:sectPr>
      </w:pPr>
    </w:p>
    <w:p w14:paraId="474F7EB8" w14:textId="2A1E6659" w:rsidR="006109C7" w:rsidRPr="00A555A6" w:rsidRDefault="008705EB" w:rsidP="00515E0E">
      <w:pPr>
        <w:pStyle w:val="Heading1"/>
        <w:numPr>
          <w:ilvl w:val="0"/>
          <w:numId w:val="0"/>
        </w:numPr>
        <w:spacing w:line="360" w:lineRule="auto"/>
        <w:ind w:left="432" w:hanging="432"/>
        <w:rPr>
          <w:rFonts w:asciiTheme="majorBidi" w:hAnsiTheme="majorBidi"/>
        </w:rPr>
      </w:pPr>
      <w:bookmarkStart w:id="8" w:name="_Toc528695513"/>
      <w:bookmarkStart w:id="9" w:name="_Toc170327597"/>
      <w:r w:rsidRPr="00A555A6">
        <w:rPr>
          <w:rFonts w:asciiTheme="majorBidi" w:hAnsiTheme="majorBidi"/>
        </w:rPr>
        <w:lastRenderedPageBreak/>
        <w:t>Table of C</w:t>
      </w:r>
      <w:r w:rsidR="006109C7" w:rsidRPr="00A555A6">
        <w:rPr>
          <w:rFonts w:asciiTheme="majorBidi" w:hAnsiTheme="majorBidi"/>
        </w:rPr>
        <w:t>ontents</w:t>
      </w:r>
      <w:bookmarkEnd w:id="8"/>
      <w:bookmarkEnd w:id="9"/>
    </w:p>
    <w:sdt>
      <w:sdtPr>
        <w:rPr>
          <w:rFonts w:asciiTheme="majorBidi" w:hAnsiTheme="majorBidi" w:cstheme="majorBidi"/>
          <w:b w:val="0"/>
          <w:noProof w:val="0"/>
        </w:rPr>
        <w:id w:val="-1248647296"/>
        <w:docPartObj>
          <w:docPartGallery w:val="Table of Contents"/>
          <w:docPartUnique/>
        </w:docPartObj>
      </w:sdtPr>
      <w:sdtEndPr>
        <w:rPr>
          <w:bCs/>
        </w:rPr>
      </w:sdtEndPr>
      <w:sdtContent>
        <w:p w14:paraId="7FFAC677" w14:textId="77777777" w:rsidR="001609F6" w:rsidRPr="00A555A6" w:rsidRDefault="00B77B21">
          <w:pPr>
            <w:pStyle w:val="TOC1"/>
            <w:rPr>
              <w:rFonts w:asciiTheme="majorBidi" w:eastAsiaTheme="minorEastAsia" w:hAnsiTheme="majorBidi" w:cstheme="majorBidi"/>
              <w:b w:val="0"/>
              <w:sz w:val="22"/>
              <w:lang w:val="en-US"/>
            </w:rPr>
          </w:pPr>
          <w:r w:rsidRPr="00A555A6">
            <w:rPr>
              <w:rFonts w:asciiTheme="majorBidi" w:hAnsiTheme="majorBidi" w:cstheme="majorBidi"/>
            </w:rPr>
            <w:fldChar w:fldCharType="begin"/>
          </w:r>
          <w:r w:rsidRPr="00A555A6">
            <w:rPr>
              <w:rFonts w:asciiTheme="majorBidi" w:hAnsiTheme="majorBidi" w:cstheme="majorBidi"/>
            </w:rPr>
            <w:instrText xml:space="preserve"> TOC \o "1-3" \h \z \u </w:instrText>
          </w:r>
          <w:r w:rsidRPr="00A555A6">
            <w:rPr>
              <w:rFonts w:asciiTheme="majorBidi" w:hAnsiTheme="majorBidi" w:cstheme="majorBidi"/>
            </w:rPr>
            <w:fldChar w:fldCharType="separate"/>
          </w:r>
          <w:hyperlink w:anchor="_Toc170327595" w:history="1">
            <w:r w:rsidR="001609F6" w:rsidRPr="00A555A6">
              <w:rPr>
                <w:rStyle w:val="Hyperlink"/>
                <w:rFonts w:asciiTheme="majorBidi" w:hAnsiTheme="majorBidi" w:cstheme="majorBidi"/>
              </w:rPr>
              <w:t>Examination Committee Page</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_Toc170327595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ii</w:t>
            </w:r>
            <w:r w:rsidR="001609F6" w:rsidRPr="00A555A6">
              <w:rPr>
                <w:rFonts w:asciiTheme="majorBidi" w:hAnsiTheme="majorBidi" w:cstheme="majorBidi"/>
                <w:webHidden/>
              </w:rPr>
              <w:fldChar w:fldCharType="end"/>
            </w:r>
          </w:hyperlink>
        </w:p>
        <w:p w14:paraId="529CCD53" w14:textId="77777777" w:rsidR="001609F6" w:rsidRPr="00A555A6" w:rsidRDefault="00000000">
          <w:pPr>
            <w:pStyle w:val="TOC1"/>
            <w:rPr>
              <w:rFonts w:asciiTheme="majorBidi" w:eastAsiaTheme="minorEastAsia" w:hAnsiTheme="majorBidi" w:cstheme="majorBidi"/>
              <w:b w:val="0"/>
              <w:sz w:val="22"/>
              <w:lang w:val="en-US"/>
            </w:rPr>
          </w:pPr>
          <w:hyperlink w:anchor="_Toc170327596" w:history="1">
            <w:r w:rsidR="001609F6" w:rsidRPr="00A555A6">
              <w:rPr>
                <w:rStyle w:val="Hyperlink"/>
                <w:rFonts w:asciiTheme="majorBidi" w:hAnsiTheme="majorBidi" w:cstheme="majorBidi"/>
              </w:rPr>
              <w:t>Acknowledgments</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_Toc170327596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iii</w:t>
            </w:r>
            <w:r w:rsidR="001609F6" w:rsidRPr="00A555A6">
              <w:rPr>
                <w:rFonts w:asciiTheme="majorBidi" w:hAnsiTheme="majorBidi" w:cstheme="majorBidi"/>
                <w:webHidden/>
              </w:rPr>
              <w:fldChar w:fldCharType="end"/>
            </w:r>
          </w:hyperlink>
        </w:p>
        <w:p w14:paraId="647DBA00" w14:textId="77777777" w:rsidR="001609F6" w:rsidRPr="00A555A6" w:rsidRDefault="00000000">
          <w:pPr>
            <w:pStyle w:val="TOC1"/>
            <w:rPr>
              <w:rFonts w:asciiTheme="majorBidi" w:eastAsiaTheme="minorEastAsia" w:hAnsiTheme="majorBidi" w:cstheme="majorBidi"/>
              <w:b w:val="0"/>
              <w:sz w:val="22"/>
              <w:lang w:val="en-US"/>
            </w:rPr>
          </w:pPr>
          <w:hyperlink w:anchor="_Toc170327597" w:history="1">
            <w:r w:rsidR="001609F6" w:rsidRPr="00A555A6">
              <w:rPr>
                <w:rStyle w:val="Hyperlink"/>
                <w:rFonts w:asciiTheme="majorBidi" w:hAnsiTheme="majorBidi" w:cstheme="majorBidi"/>
              </w:rPr>
              <w:t>Table of Contents</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_Toc170327597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iv</w:t>
            </w:r>
            <w:r w:rsidR="001609F6" w:rsidRPr="00A555A6">
              <w:rPr>
                <w:rFonts w:asciiTheme="majorBidi" w:hAnsiTheme="majorBidi" w:cstheme="majorBidi"/>
                <w:webHidden/>
              </w:rPr>
              <w:fldChar w:fldCharType="end"/>
            </w:r>
          </w:hyperlink>
        </w:p>
        <w:p w14:paraId="46556B77" w14:textId="77777777" w:rsidR="001609F6" w:rsidRPr="00A555A6" w:rsidRDefault="00000000">
          <w:pPr>
            <w:pStyle w:val="TOC1"/>
            <w:rPr>
              <w:rFonts w:asciiTheme="majorBidi" w:eastAsiaTheme="minorEastAsia" w:hAnsiTheme="majorBidi" w:cstheme="majorBidi"/>
              <w:b w:val="0"/>
              <w:sz w:val="22"/>
              <w:lang w:val="en-US"/>
            </w:rPr>
          </w:pPr>
          <w:hyperlink w:anchor="_Toc170327598" w:history="1">
            <w:r w:rsidR="001609F6" w:rsidRPr="00A555A6">
              <w:rPr>
                <w:rStyle w:val="Hyperlink"/>
                <w:rFonts w:asciiTheme="majorBidi" w:hAnsiTheme="majorBidi" w:cstheme="majorBidi"/>
              </w:rPr>
              <w:t>List of Figures</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_Toc170327598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viii</w:t>
            </w:r>
            <w:r w:rsidR="001609F6" w:rsidRPr="00A555A6">
              <w:rPr>
                <w:rFonts w:asciiTheme="majorBidi" w:hAnsiTheme="majorBidi" w:cstheme="majorBidi"/>
                <w:webHidden/>
              </w:rPr>
              <w:fldChar w:fldCharType="end"/>
            </w:r>
          </w:hyperlink>
        </w:p>
        <w:p w14:paraId="5608896C" w14:textId="77777777" w:rsidR="001609F6" w:rsidRPr="00A555A6" w:rsidRDefault="00000000">
          <w:pPr>
            <w:pStyle w:val="TOC1"/>
            <w:rPr>
              <w:rFonts w:asciiTheme="majorBidi" w:eastAsiaTheme="minorEastAsia" w:hAnsiTheme="majorBidi" w:cstheme="majorBidi"/>
              <w:b w:val="0"/>
              <w:sz w:val="22"/>
              <w:lang w:val="en-US"/>
            </w:rPr>
          </w:pPr>
          <w:hyperlink w:anchor="_Toc170327599" w:history="1">
            <w:r w:rsidR="001609F6" w:rsidRPr="00A555A6">
              <w:rPr>
                <w:rStyle w:val="Hyperlink"/>
                <w:rFonts w:asciiTheme="majorBidi" w:hAnsiTheme="majorBidi" w:cstheme="majorBidi"/>
              </w:rPr>
              <w:t>List of Abbreviations</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_Toc170327599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ix</w:t>
            </w:r>
            <w:r w:rsidR="001609F6" w:rsidRPr="00A555A6">
              <w:rPr>
                <w:rFonts w:asciiTheme="majorBidi" w:hAnsiTheme="majorBidi" w:cstheme="majorBidi"/>
                <w:webHidden/>
              </w:rPr>
              <w:fldChar w:fldCharType="end"/>
            </w:r>
          </w:hyperlink>
        </w:p>
        <w:p w14:paraId="208CE23B" w14:textId="77777777" w:rsidR="001609F6" w:rsidRPr="00A555A6" w:rsidRDefault="00000000">
          <w:pPr>
            <w:pStyle w:val="TOC1"/>
            <w:rPr>
              <w:rFonts w:asciiTheme="majorBidi" w:eastAsiaTheme="minorEastAsia" w:hAnsiTheme="majorBidi" w:cstheme="majorBidi"/>
              <w:b w:val="0"/>
              <w:sz w:val="22"/>
              <w:lang w:val="en-US"/>
            </w:rPr>
          </w:pPr>
          <w:hyperlink w:anchor="_Toc170327600" w:history="1">
            <w:r w:rsidR="001609F6" w:rsidRPr="00A555A6">
              <w:rPr>
                <w:rStyle w:val="Hyperlink"/>
                <w:rFonts w:asciiTheme="majorBidi" w:hAnsiTheme="majorBidi" w:cstheme="majorBidi"/>
              </w:rPr>
              <w:t>Chapter 1: Introduction</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_Toc170327600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10</w:t>
            </w:r>
            <w:r w:rsidR="001609F6" w:rsidRPr="00A555A6">
              <w:rPr>
                <w:rFonts w:asciiTheme="majorBidi" w:hAnsiTheme="majorBidi" w:cstheme="majorBidi"/>
                <w:webHidden/>
              </w:rPr>
              <w:fldChar w:fldCharType="end"/>
            </w:r>
          </w:hyperlink>
        </w:p>
        <w:p w14:paraId="57CFBDC9" w14:textId="77777777" w:rsidR="001609F6" w:rsidRPr="00A555A6" w:rsidRDefault="00000000">
          <w:pPr>
            <w:pStyle w:val="TOC2"/>
            <w:rPr>
              <w:rFonts w:asciiTheme="majorBidi" w:eastAsiaTheme="minorEastAsia" w:hAnsiTheme="majorBidi" w:cstheme="majorBidi"/>
              <w:noProof/>
              <w:sz w:val="22"/>
              <w:lang w:val="en-US"/>
            </w:rPr>
          </w:pPr>
          <w:hyperlink w:anchor="_Toc170327601" w:history="1">
            <w:r w:rsidR="001609F6" w:rsidRPr="00A555A6">
              <w:rPr>
                <w:rStyle w:val="Hyperlink"/>
                <w:rFonts w:asciiTheme="majorBidi" w:hAnsiTheme="majorBidi" w:cstheme="majorBidi"/>
                <w:bCs/>
                <w:noProof/>
              </w:rPr>
              <w:t>1.1</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Overview and Background</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10</w:t>
            </w:r>
            <w:r w:rsidR="001609F6" w:rsidRPr="00A555A6">
              <w:rPr>
                <w:rFonts w:asciiTheme="majorBidi" w:hAnsiTheme="majorBidi" w:cstheme="majorBidi"/>
                <w:noProof/>
                <w:webHidden/>
              </w:rPr>
              <w:fldChar w:fldCharType="end"/>
            </w:r>
          </w:hyperlink>
        </w:p>
        <w:p w14:paraId="57B0A561" w14:textId="77777777" w:rsidR="001609F6" w:rsidRPr="00A555A6" w:rsidRDefault="00000000">
          <w:pPr>
            <w:pStyle w:val="TOC2"/>
            <w:rPr>
              <w:rFonts w:asciiTheme="majorBidi" w:eastAsiaTheme="minorEastAsia" w:hAnsiTheme="majorBidi" w:cstheme="majorBidi"/>
              <w:noProof/>
              <w:sz w:val="22"/>
              <w:lang w:val="en-US"/>
            </w:rPr>
          </w:pPr>
          <w:hyperlink w:anchor="_Toc170327602" w:history="1">
            <w:r w:rsidR="001609F6" w:rsidRPr="00A555A6">
              <w:rPr>
                <w:rStyle w:val="Hyperlink"/>
                <w:rFonts w:asciiTheme="majorBidi" w:hAnsiTheme="majorBidi" w:cstheme="majorBidi"/>
                <w:bCs/>
                <w:noProof/>
              </w:rPr>
              <w:t>1.2</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Motivation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_Toc170327602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11</w:t>
            </w:r>
            <w:r w:rsidR="001609F6" w:rsidRPr="00A555A6">
              <w:rPr>
                <w:rFonts w:asciiTheme="majorBidi" w:hAnsiTheme="majorBidi" w:cstheme="majorBidi"/>
                <w:noProof/>
                <w:webHidden/>
              </w:rPr>
              <w:fldChar w:fldCharType="end"/>
            </w:r>
          </w:hyperlink>
        </w:p>
        <w:p w14:paraId="2EC56084" w14:textId="77777777" w:rsidR="001609F6" w:rsidRPr="00A555A6" w:rsidRDefault="00000000">
          <w:pPr>
            <w:pStyle w:val="TOC2"/>
            <w:rPr>
              <w:rFonts w:asciiTheme="majorBidi" w:eastAsiaTheme="minorEastAsia" w:hAnsiTheme="majorBidi" w:cstheme="majorBidi"/>
              <w:noProof/>
              <w:sz w:val="22"/>
              <w:lang w:val="en-US"/>
            </w:rPr>
          </w:pPr>
          <w:hyperlink w:anchor="_Toc170327603" w:history="1">
            <w:r w:rsidR="001609F6" w:rsidRPr="00A555A6">
              <w:rPr>
                <w:rStyle w:val="Hyperlink"/>
                <w:rFonts w:asciiTheme="majorBidi" w:hAnsiTheme="majorBidi" w:cstheme="majorBidi"/>
                <w:bCs/>
                <w:noProof/>
              </w:rPr>
              <w:t>1.3</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Problem Statement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_Toc170327603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12</w:t>
            </w:r>
            <w:r w:rsidR="001609F6" w:rsidRPr="00A555A6">
              <w:rPr>
                <w:rFonts w:asciiTheme="majorBidi" w:hAnsiTheme="majorBidi" w:cstheme="majorBidi"/>
                <w:noProof/>
                <w:webHidden/>
              </w:rPr>
              <w:fldChar w:fldCharType="end"/>
            </w:r>
          </w:hyperlink>
        </w:p>
        <w:p w14:paraId="65147F78" w14:textId="77777777" w:rsidR="001609F6" w:rsidRPr="00A555A6" w:rsidRDefault="00000000">
          <w:pPr>
            <w:pStyle w:val="TOC2"/>
            <w:rPr>
              <w:rFonts w:asciiTheme="majorBidi" w:eastAsiaTheme="minorEastAsia" w:hAnsiTheme="majorBidi" w:cstheme="majorBidi"/>
              <w:noProof/>
              <w:sz w:val="22"/>
              <w:lang w:val="en-US"/>
            </w:rPr>
          </w:pPr>
          <w:hyperlink w:anchor="_Toc170327604" w:history="1">
            <w:r w:rsidR="001609F6" w:rsidRPr="00A555A6">
              <w:rPr>
                <w:rStyle w:val="Hyperlink"/>
                <w:rFonts w:asciiTheme="majorBidi" w:hAnsiTheme="majorBidi" w:cstheme="majorBidi"/>
                <w:bCs/>
                <w:noProof/>
              </w:rPr>
              <w:t>1.4</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Project Objectives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_Toc170327604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12</w:t>
            </w:r>
            <w:r w:rsidR="001609F6" w:rsidRPr="00A555A6">
              <w:rPr>
                <w:rFonts w:asciiTheme="majorBidi" w:hAnsiTheme="majorBidi" w:cstheme="majorBidi"/>
                <w:noProof/>
                <w:webHidden/>
              </w:rPr>
              <w:fldChar w:fldCharType="end"/>
            </w:r>
          </w:hyperlink>
        </w:p>
        <w:p w14:paraId="5E6AFE6D" w14:textId="77777777" w:rsidR="001609F6" w:rsidRPr="00A555A6" w:rsidRDefault="00000000">
          <w:pPr>
            <w:pStyle w:val="TOC2"/>
            <w:rPr>
              <w:rFonts w:asciiTheme="majorBidi" w:eastAsiaTheme="minorEastAsia" w:hAnsiTheme="majorBidi" w:cstheme="majorBidi"/>
              <w:noProof/>
              <w:sz w:val="22"/>
              <w:lang w:val="en-US"/>
            </w:rPr>
          </w:pPr>
          <w:hyperlink w:anchor="_Toc170327605" w:history="1">
            <w:r w:rsidR="001609F6" w:rsidRPr="00A555A6">
              <w:rPr>
                <w:rStyle w:val="Hyperlink"/>
                <w:rFonts w:asciiTheme="majorBidi" w:hAnsiTheme="majorBidi" w:cstheme="majorBidi"/>
                <w:bCs/>
                <w:noProof/>
              </w:rPr>
              <w:t>1.5</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Thesis Contribution to the Field/ Significance and /or Impact of the Research</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15</w:t>
            </w:r>
            <w:r w:rsidR="001609F6" w:rsidRPr="00A555A6">
              <w:rPr>
                <w:rFonts w:asciiTheme="majorBidi" w:hAnsiTheme="majorBidi" w:cstheme="majorBidi"/>
                <w:noProof/>
                <w:webHidden/>
              </w:rPr>
              <w:fldChar w:fldCharType="end"/>
            </w:r>
          </w:hyperlink>
        </w:p>
        <w:p w14:paraId="49AF81A6" w14:textId="77777777" w:rsidR="001609F6" w:rsidRPr="00A555A6" w:rsidRDefault="00000000">
          <w:pPr>
            <w:pStyle w:val="TOC3"/>
            <w:tabs>
              <w:tab w:val="left" w:pos="1320"/>
              <w:tab w:val="right" w:leader="dot" w:pos="8494"/>
            </w:tabs>
            <w:rPr>
              <w:rFonts w:asciiTheme="majorBidi" w:eastAsiaTheme="minorEastAsia" w:hAnsiTheme="majorBidi" w:cstheme="majorBidi"/>
              <w:noProof/>
              <w:sz w:val="22"/>
              <w:lang w:val="en-US"/>
            </w:rPr>
          </w:pPr>
          <w:hyperlink w:anchor="_Toc170327606" w:history="1">
            <w:r w:rsidR="001609F6" w:rsidRPr="00A555A6">
              <w:rPr>
                <w:rStyle w:val="Hyperlink"/>
                <w:rFonts w:asciiTheme="majorBidi" w:hAnsiTheme="majorBidi" w:cstheme="majorBidi"/>
                <w:noProof/>
              </w:rPr>
              <w:t>1.5.1</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Significance and Impact of the Research</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_Toc170327606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15</w:t>
            </w:r>
            <w:r w:rsidR="001609F6" w:rsidRPr="00A555A6">
              <w:rPr>
                <w:rFonts w:asciiTheme="majorBidi" w:hAnsiTheme="majorBidi" w:cstheme="majorBidi"/>
                <w:noProof/>
                <w:webHidden/>
              </w:rPr>
              <w:fldChar w:fldCharType="end"/>
            </w:r>
          </w:hyperlink>
        </w:p>
        <w:p w14:paraId="6D0DA647" w14:textId="77777777" w:rsidR="001609F6" w:rsidRPr="00A555A6" w:rsidRDefault="00000000">
          <w:pPr>
            <w:pStyle w:val="TOC3"/>
            <w:tabs>
              <w:tab w:val="left" w:pos="1320"/>
              <w:tab w:val="right" w:leader="dot" w:pos="8494"/>
            </w:tabs>
            <w:rPr>
              <w:rFonts w:asciiTheme="majorBidi" w:eastAsiaTheme="minorEastAsia" w:hAnsiTheme="majorBidi" w:cstheme="majorBidi"/>
              <w:noProof/>
              <w:sz w:val="22"/>
              <w:lang w:val="en-US"/>
            </w:rPr>
          </w:pPr>
          <w:hyperlink w:anchor="_Toc170327607" w:history="1">
            <w:r w:rsidR="001609F6" w:rsidRPr="00A555A6">
              <w:rPr>
                <w:rStyle w:val="Hyperlink"/>
                <w:rFonts w:asciiTheme="majorBidi" w:hAnsiTheme="majorBidi" w:cstheme="majorBidi"/>
                <w:noProof/>
              </w:rPr>
              <w:t>1.5.2</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Contribution to Academic Knowledge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16</w:t>
            </w:r>
            <w:r w:rsidR="001609F6" w:rsidRPr="00A555A6">
              <w:rPr>
                <w:rFonts w:asciiTheme="majorBidi" w:hAnsiTheme="majorBidi" w:cstheme="majorBidi"/>
                <w:noProof/>
                <w:webHidden/>
              </w:rPr>
              <w:fldChar w:fldCharType="end"/>
            </w:r>
          </w:hyperlink>
        </w:p>
        <w:p w14:paraId="3FB0DDFD" w14:textId="77777777" w:rsidR="001609F6" w:rsidRPr="00A555A6" w:rsidRDefault="00000000">
          <w:pPr>
            <w:pStyle w:val="TOC3"/>
            <w:tabs>
              <w:tab w:val="left" w:pos="1320"/>
              <w:tab w:val="right" w:leader="dot" w:pos="8494"/>
            </w:tabs>
            <w:rPr>
              <w:rFonts w:asciiTheme="majorBidi" w:eastAsiaTheme="minorEastAsia" w:hAnsiTheme="majorBidi" w:cstheme="majorBidi"/>
              <w:noProof/>
              <w:sz w:val="22"/>
              <w:lang w:val="en-US"/>
            </w:rPr>
          </w:pPr>
          <w:hyperlink w:anchor="_Toc170327608" w:history="1">
            <w:r w:rsidR="001609F6" w:rsidRPr="00A555A6">
              <w:rPr>
                <w:rStyle w:val="Hyperlink"/>
                <w:rFonts w:asciiTheme="majorBidi" w:hAnsiTheme="majorBidi" w:cstheme="majorBidi"/>
                <w:noProof/>
              </w:rPr>
              <w:t>1.5.3</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Relation to Department Specialties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_Toc170327608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17</w:t>
            </w:r>
            <w:r w:rsidR="001609F6" w:rsidRPr="00A555A6">
              <w:rPr>
                <w:rFonts w:asciiTheme="majorBidi" w:hAnsiTheme="majorBidi" w:cstheme="majorBidi"/>
                <w:noProof/>
                <w:webHidden/>
              </w:rPr>
              <w:fldChar w:fldCharType="end"/>
            </w:r>
          </w:hyperlink>
        </w:p>
        <w:p w14:paraId="7F4117D6" w14:textId="77777777" w:rsidR="001609F6" w:rsidRPr="00A555A6" w:rsidRDefault="00000000">
          <w:pPr>
            <w:pStyle w:val="TOC2"/>
            <w:rPr>
              <w:rFonts w:asciiTheme="majorBidi" w:eastAsiaTheme="minorEastAsia" w:hAnsiTheme="majorBidi" w:cstheme="majorBidi"/>
              <w:noProof/>
              <w:sz w:val="22"/>
              <w:lang w:val="en-US"/>
            </w:rPr>
          </w:pPr>
          <w:hyperlink w:anchor="_Toc170327609" w:history="1">
            <w:r w:rsidR="001609F6" w:rsidRPr="00A555A6">
              <w:rPr>
                <w:rStyle w:val="Hyperlink"/>
                <w:rFonts w:asciiTheme="majorBidi" w:hAnsiTheme="majorBidi" w:cstheme="majorBidi"/>
                <w:bCs/>
                <w:noProof/>
              </w:rPr>
              <w:t>1.6</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Project Outline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_Toc170327609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17</w:t>
            </w:r>
            <w:r w:rsidR="001609F6" w:rsidRPr="00A555A6">
              <w:rPr>
                <w:rFonts w:asciiTheme="majorBidi" w:hAnsiTheme="majorBidi" w:cstheme="majorBidi"/>
                <w:noProof/>
                <w:webHidden/>
              </w:rPr>
              <w:fldChar w:fldCharType="end"/>
            </w:r>
          </w:hyperlink>
        </w:p>
        <w:p w14:paraId="7F3C6047" w14:textId="77777777" w:rsidR="001609F6" w:rsidRPr="00A555A6" w:rsidRDefault="00000000">
          <w:pPr>
            <w:pStyle w:val="TOC1"/>
            <w:rPr>
              <w:rFonts w:asciiTheme="majorBidi" w:eastAsiaTheme="minorEastAsia" w:hAnsiTheme="majorBidi" w:cstheme="majorBidi"/>
              <w:b w:val="0"/>
              <w:sz w:val="22"/>
              <w:lang w:val="en-US"/>
            </w:rPr>
          </w:pPr>
          <w:hyperlink w:anchor="_Toc170327610" w:history="1">
            <w:r w:rsidR="001609F6" w:rsidRPr="00A555A6">
              <w:rPr>
                <w:rStyle w:val="Hyperlink"/>
                <w:rFonts w:asciiTheme="majorBidi" w:hAnsiTheme="majorBidi" w:cstheme="majorBidi"/>
              </w:rPr>
              <w:t>Chapter 2: Literature Review</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_Toc170327610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19</w:t>
            </w:r>
            <w:r w:rsidR="001609F6" w:rsidRPr="00A555A6">
              <w:rPr>
                <w:rFonts w:asciiTheme="majorBidi" w:hAnsiTheme="majorBidi" w:cstheme="majorBidi"/>
                <w:webHidden/>
              </w:rPr>
              <w:fldChar w:fldCharType="end"/>
            </w:r>
          </w:hyperlink>
        </w:p>
        <w:p w14:paraId="4A468797" w14:textId="77777777" w:rsidR="001609F6" w:rsidRPr="00A555A6" w:rsidRDefault="00000000">
          <w:pPr>
            <w:pStyle w:val="TOC2"/>
            <w:rPr>
              <w:rFonts w:asciiTheme="majorBidi" w:eastAsiaTheme="minorEastAsia" w:hAnsiTheme="majorBidi" w:cstheme="majorBidi"/>
              <w:noProof/>
              <w:sz w:val="22"/>
              <w:lang w:val="en-US"/>
            </w:rPr>
          </w:pPr>
          <w:hyperlink w:anchor="_Toc170327611" w:history="1">
            <w:r w:rsidR="001609F6" w:rsidRPr="00A555A6">
              <w:rPr>
                <w:rStyle w:val="Hyperlink"/>
                <w:rFonts w:asciiTheme="majorBidi" w:hAnsiTheme="majorBidi" w:cstheme="majorBidi"/>
                <w:bCs/>
                <w:noProof/>
              </w:rPr>
              <w:t>2.1</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Introduction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_Toc170327611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19</w:t>
            </w:r>
            <w:r w:rsidR="001609F6" w:rsidRPr="00A555A6">
              <w:rPr>
                <w:rFonts w:asciiTheme="majorBidi" w:hAnsiTheme="majorBidi" w:cstheme="majorBidi"/>
                <w:noProof/>
                <w:webHidden/>
              </w:rPr>
              <w:fldChar w:fldCharType="end"/>
            </w:r>
          </w:hyperlink>
        </w:p>
        <w:p w14:paraId="0ECC992E" w14:textId="77777777" w:rsidR="001609F6" w:rsidRPr="00A555A6" w:rsidRDefault="00000000">
          <w:pPr>
            <w:pStyle w:val="TOC2"/>
            <w:rPr>
              <w:rFonts w:asciiTheme="majorBidi" w:eastAsiaTheme="minorEastAsia" w:hAnsiTheme="majorBidi" w:cstheme="majorBidi"/>
              <w:noProof/>
              <w:sz w:val="22"/>
              <w:lang w:val="en-US"/>
            </w:rPr>
          </w:pPr>
          <w:hyperlink w:anchor="_Toc170327612" w:history="1">
            <w:r w:rsidR="001609F6" w:rsidRPr="00A555A6">
              <w:rPr>
                <w:rStyle w:val="Hyperlink"/>
                <w:rFonts w:asciiTheme="majorBidi" w:eastAsia="Times New Roman" w:hAnsiTheme="majorBidi" w:cstheme="majorBidi"/>
                <w:bCs/>
                <w:noProof/>
                <w:w w:val="99"/>
              </w:rPr>
              <w:t>2.2</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eastAsia="Times New Roman" w:hAnsiTheme="majorBidi" w:cstheme="majorBidi"/>
                <w:noProof/>
                <w:w w:val="99"/>
              </w:rPr>
              <w:t>Feature Extraction Methods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_Toc170327612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19</w:t>
            </w:r>
            <w:r w:rsidR="001609F6" w:rsidRPr="00A555A6">
              <w:rPr>
                <w:rFonts w:asciiTheme="majorBidi" w:hAnsiTheme="majorBidi" w:cstheme="majorBidi"/>
                <w:noProof/>
                <w:webHidden/>
              </w:rPr>
              <w:fldChar w:fldCharType="end"/>
            </w:r>
          </w:hyperlink>
        </w:p>
        <w:p w14:paraId="5A1D2DB6" w14:textId="77777777" w:rsidR="001609F6" w:rsidRPr="00A555A6" w:rsidRDefault="00000000">
          <w:pPr>
            <w:pStyle w:val="TOC2"/>
            <w:rPr>
              <w:rFonts w:asciiTheme="majorBidi" w:eastAsiaTheme="minorEastAsia" w:hAnsiTheme="majorBidi" w:cstheme="majorBidi"/>
              <w:noProof/>
              <w:sz w:val="22"/>
              <w:lang w:val="en-US"/>
            </w:rPr>
          </w:pPr>
          <w:hyperlink w:anchor="_Toc170327613" w:history="1">
            <w:r w:rsidR="001609F6" w:rsidRPr="00A555A6">
              <w:rPr>
                <w:rStyle w:val="Hyperlink"/>
                <w:rFonts w:asciiTheme="majorBidi" w:hAnsiTheme="majorBidi" w:cstheme="majorBidi"/>
                <w:bCs/>
                <w:noProof/>
              </w:rPr>
              <w:t>2.3</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shd w:val="clear" w:color="auto" w:fill="FFFFFF"/>
              </w:rPr>
              <w:t>Chatbot development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_Toc170327613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20</w:t>
            </w:r>
            <w:r w:rsidR="001609F6" w:rsidRPr="00A555A6">
              <w:rPr>
                <w:rFonts w:asciiTheme="majorBidi" w:hAnsiTheme="majorBidi" w:cstheme="majorBidi"/>
                <w:noProof/>
                <w:webHidden/>
              </w:rPr>
              <w:fldChar w:fldCharType="end"/>
            </w:r>
          </w:hyperlink>
        </w:p>
        <w:p w14:paraId="2C6F7B35" w14:textId="77777777" w:rsidR="001609F6" w:rsidRPr="00A555A6" w:rsidRDefault="00000000">
          <w:pPr>
            <w:pStyle w:val="TOC2"/>
            <w:rPr>
              <w:rFonts w:asciiTheme="majorBidi" w:eastAsiaTheme="minorEastAsia" w:hAnsiTheme="majorBidi" w:cstheme="majorBidi"/>
              <w:noProof/>
              <w:sz w:val="22"/>
              <w:lang w:val="en-US"/>
            </w:rPr>
          </w:pPr>
          <w:hyperlink w:anchor="_Toc170327614" w:history="1">
            <w:r w:rsidR="001609F6" w:rsidRPr="00A555A6">
              <w:rPr>
                <w:rStyle w:val="Hyperlink"/>
                <w:rFonts w:asciiTheme="majorBidi" w:hAnsiTheme="majorBidi" w:cstheme="majorBidi"/>
                <w:bCs/>
                <w:noProof/>
              </w:rPr>
              <w:t>2.4</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shd w:val="clear" w:color="auto" w:fill="FFFFFF"/>
              </w:rPr>
              <w:t>Disease Prediction Modelling</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_Toc170327614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20</w:t>
            </w:r>
            <w:r w:rsidR="001609F6" w:rsidRPr="00A555A6">
              <w:rPr>
                <w:rFonts w:asciiTheme="majorBidi" w:hAnsiTheme="majorBidi" w:cstheme="majorBidi"/>
                <w:noProof/>
                <w:webHidden/>
              </w:rPr>
              <w:fldChar w:fldCharType="end"/>
            </w:r>
          </w:hyperlink>
        </w:p>
        <w:p w14:paraId="4BD65CCC" w14:textId="77777777" w:rsidR="001609F6" w:rsidRPr="00A555A6" w:rsidRDefault="00000000">
          <w:pPr>
            <w:pStyle w:val="TOC2"/>
            <w:rPr>
              <w:rFonts w:asciiTheme="majorBidi" w:eastAsiaTheme="minorEastAsia" w:hAnsiTheme="majorBidi" w:cstheme="majorBidi"/>
              <w:noProof/>
              <w:sz w:val="22"/>
              <w:lang w:val="en-US"/>
            </w:rPr>
          </w:pPr>
          <w:hyperlink w:anchor="_Toc170327615" w:history="1">
            <w:r w:rsidR="001609F6" w:rsidRPr="00A555A6">
              <w:rPr>
                <w:rStyle w:val="Hyperlink"/>
                <w:rFonts w:asciiTheme="majorBidi" w:hAnsiTheme="majorBidi" w:cstheme="majorBidi"/>
                <w:bCs/>
                <w:noProof/>
              </w:rPr>
              <w:t>2.5</w:t>
            </w:r>
            <w:r w:rsidR="001609F6" w:rsidRPr="00A555A6">
              <w:rPr>
                <w:rFonts w:asciiTheme="majorBidi" w:eastAsiaTheme="minorEastAsia" w:hAnsiTheme="majorBidi" w:cstheme="majorBidi"/>
                <w:noProof/>
                <w:sz w:val="22"/>
                <w:lang w:val="en-US"/>
              </w:rPr>
              <w:tab/>
            </w:r>
            <w:r w:rsidR="001609F6" w:rsidRPr="00A555A6">
              <w:rPr>
                <w:rStyle w:val="Hyperlink"/>
                <w:rFonts w:asciiTheme="majorBidi" w:hAnsiTheme="majorBidi" w:cstheme="majorBidi"/>
                <w:noProof/>
              </w:rPr>
              <w:t>Conclusion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_Toc170327615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21</w:t>
            </w:r>
            <w:r w:rsidR="001609F6" w:rsidRPr="00A555A6">
              <w:rPr>
                <w:rFonts w:asciiTheme="majorBidi" w:hAnsiTheme="majorBidi" w:cstheme="majorBidi"/>
                <w:noProof/>
                <w:webHidden/>
              </w:rPr>
              <w:fldChar w:fldCharType="end"/>
            </w:r>
          </w:hyperlink>
        </w:p>
        <w:p w14:paraId="79B2CEF4" w14:textId="77777777" w:rsidR="001609F6" w:rsidRPr="00A555A6" w:rsidRDefault="00000000">
          <w:pPr>
            <w:pStyle w:val="TOC1"/>
            <w:rPr>
              <w:rFonts w:asciiTheme="majorBidi" w:eastAsiaTheme="minorEastAsia" w:hAnsiTheme="majorBidi" w:cstheme="majorBidi"/>
              <w:b w:val="0"/>
              <w:sz w:val="22"/>
              <w:lang w:val="en-US"/>
            </w:rPr>
          </w:pPr>
          <w:hyperlink w:anchor="_Toc170327616" w:history="1">
            <w:r w:rsidR="001609F6" w:rsidRPr="00A555A6">
              <w:rPr>
                <w:rStyle w:val="Hyperlink"/>
                <w:rFonts w:asciiTheme="majorBidi" w:hAnsiTheme="majorBidi" w:cstheme="majorBidi"/>
              </w:rPr>
              <w:t>Chapter 3: Analysis</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_Toc170327616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22</w:t>
            </w:r>
            <w:r w:rsidR="001609F6" w:rsidRPr="00A555A6">
              <w:rPr>
                <w:rFonts w:asciiTheme="majorBidi" w:hAnsiTheme="majorBidi" w:cstheme="majorBidi"/>
                <w:webHidden/>
              </w:rPr>
              <w:fldChar w:fldCharType="end"/>
            </w:r>
          </w:hyperlink>
        </w:p>
        <w:p w14:paraId="5BBA6678" w14:textId="77777777" w:rsidR="001609F6" w:rsidRPr="00A555A6" w:rsidRDefault="00000000">
          <w:pPr>
            <w:pStyle w:val="TOC2"/>
            <w:rPr>
              <w:rFonts w:asciiTheme="majorBidi" w:eastAsiaTheme="minorEastAsia" w:hAnsiTheme="majorBidi" w:cstheme="majorBidi"/>
              <w:noProof/>
              <w:sz w:val="22"/>
              <w:lang w:val="en-US"/>
            </w:rPr>
          </w:pPr>
          <w:hyperlink w:anchor="_Toc170327617" w:history="1">
            <w:r w:rsidR="001609F6" w:rsidRPr="00A555A6">
              <w:rPr>
                <w:rStyle w:val="Hyperlink"/>
                <w:rFonts w:asciiTheme="majorBidi" w:hAnsiTheme="majorBidi" w:cstheme="majorBidi"/>
                <w:noProof/>
                <w:shd w:val="clear" w:color="auto" w:fill="FFFFFF"/>
              </w:rPr>
              <w:t>3.1 Introduction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_Toc170327617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22</w:t>
            </w:r>
            <w:r w:rsidR="001609F6" w:rsidRPr="00A555A6">
              <w:rPr>
                <w:rFonts w:asciiTheme="majorBidi" w:hAnsiTheme="majorBidi" w:cstheme="majorBidi"/>
                <w:noProof/>
                <w:webHidden/>
              </w:rPr>
              <w:fldChar w:fldCharType="end"/>
            </w:r>
          </w:hyperlink>
        </w:p>
        <w:p w14:paraId="18F9DEF1" w14:textId="77777777" w:rsidR="001609F6" w:rsidRPr="00A555A6" w:rsidRDefault="00000000">
          <w:pPr>
            <w:pStyle w:val="TOC2"/>
            <w:rPr>
              <w:rFonts w:asciiTheme="majorBidi" w:eastAsiaTheme="minorEastAsia" w:hAnsiTheme="majorBidi" w:cstheme="majorBidi"/>
              <w:noProof/>
              <w:sz w:val="22"/>
              <w:lang w:val="en-US"/>
            </w:rPr>
          </w:pPr>
          <w:hyperlink w:anchor="_Toc170327618" w:history="1">
            <w:r w:rsidR="001609F6" w:rsidRPr="00A555A6">
              <w:rPr>
                <w:rStyle w:val="Hyperlink"/>
                <w:rFonts w:asciiTheme="majorBidi" w:hAnsiTheme="majorBidi" w:cstheme="majorBidi"/>
                <w:noProof/>
                <w:shd w:val="clear" w:color="auto" w:fill="FFFFFF"/>
              </w:rPr>
              <w:t>3.2 Data Collection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_Toc170327618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22</w:t>
            </w:r>
            <w:r w:rsidR="001609F6" w:rsidRPr="00A555A6">
              <w:rPr>
                <w:rFonts w:asciiTheme="majorBidi" w:hAnsiTheme="majorBidi" w:cstheme="majorBidi"/>
                <w:noProof/>
                <w:webHidden/>
              </w:rPr>
              <w:fldChar w:fldCharType="end"/>
            </w:r>
          </w:hyperlink>
        </w:p>
        <w:p w14:paraId="44EA72C1" w14:textId="77777777" w:rsidR="001609F6" w:rsidRPr="00A555A6" w:rsidRDefault="00000000">
          <w:pPr>
            <w:pStyle w:val="TOC2"/>
            <w:rPr>
              <w:rFonts w:asciiTheme="majorBidi" w:eastAsiaTheme="minorEastAsia" w:hAnsiTheme="majorBidi" w:cstheme="majorBidi"/>
              <w:noProof/>
              <w:sz w:val="22"/>
              <w:lang w:val="en-US"/>
            </w:rPr>
          </w:pPr>
          <w:hyperlink w:anchor="_Toc170327619" w:history="1">
            <w:r w:rsidR="001609F6" w:rsidRPr="00A555A6">
              <w:rPr>
                <w:rStyle w:val="Hyperlink"/>
                <w:rFonts w:asciiTheme="majorBidi" w:hAnsiTheme="majorBidi" w:cstheme="majorBidi"/>
                <w:noProof/>
                <w:shd w:val="clear" w:color="auto" w:fill="FFFFFF"/>
              </w:rPr>
              <w:t>3.3 Features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_Toc170327619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23</w:t>
            </w:r>
            <w:r w:rsidR="001609F6" w:rsidRPr="00A555A6">
              <w:rPr>
                <w:rFonts w:asciiTheme="majorBidi" w:hAnsiTheme="majorBidi" w:cstheme="majorBidi"/>
                <w:noProof/>
                <w:webHidden/>
              </w:rPr>
              <w:fldChar w:fldCharType="end"/>
            </w:r>
          </w:hyperlink>
        </w:p>
        <w:p w14:paraId="71414095" w14:textId="77777777" w:rsidR="001609F6" w:rsidRPr="00A555A6" w:rsidRDefault="00000000">
          <w:pPr>
            <w:pStyle w:val="TOC2"/>
            <w:rPr>
              <w:rFonts w:asciiTheme="majorBidi" w:eastAsiaTheme="minorEastAsia" w:hAnsiTheme="majorBidi" w:cstheme="majorBidi"/>
              <w:noProof/>
              <w:sz w:val="22"/>
              <w:lang w:val="en-US"/>
            </w:rPr>
          </w:pPr>
          <w:hyperlink w:anchor="_Toc170327620" w:history="1">
            <w:r w:rsidR="001609F6" w:rsidRPr="00A555A6">
              <w:rPr>
                <w:rStyle w:val="Hyperlink"/>
                <w:rFonts w:asciiTheme="majorBidi" w:hAnsiTheme="majorBidi" w:cstheme="majorBidi"/>
                <w:noProof/>
              </w:rPr>
              <w:t>3.4 Use Cases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_Toc170327620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6F579899" w14:textId="77777777" w:rsidR="001609F6" w:rsidRPr="00A555A6" w:rsidRDefault="00000000">
          <w:pPr>
            <w:pStyle w:val="TOC2"/>
            <w:rPr>
              <w:rFonts w:asciiTheme="majorBidi" w:eastAsiaTheme="minorEastAsia" w:hAnsiTheme="majorBidi" w:cstheme="majorBidi"/>
              <w:noProof/>
              <w:sz w:val="22"/>
              <w:lang w:val="en-US"/>
            </w:rPr>
          </w:pPr>
          <w:hyperlink w:anchor="_Toc170327621" w:history="1">
            <w:r w:rsidR="001609F6" w:rsidRPr="00A555A6">
              <w:rPr>
                <w:rStyle w:val="Hyperlink"/>
                <w:rFonts w:asciiTheme="majorBidi" w:hAnsiTheme="majorBidi" w:cstheme="majorBidi"/>
                <w:noProof/>
              </w:rPr>
              <w:t>First:  Narrative use case: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0E862B2F" w14:textId="77777777" w:rsidR="001609F6" w:rsidRPr="00A555A6" w:rsidRDefault="00000000">
          <w:pPr>
            <w:pStyle w:val="TOC2"/>
            <w:rPr>
              <w:rFonts w:asciiTheme="majorBidi" w:eastAsiaTheme="minorEastAsia" w:hAnsiTheme="majorBidi" w:cstheme="majorBidi"/>
              <w:noProof/>
              <w:sz w:val="22"/>
              <w:lang w:val="en-US"/>
            </w:rPr>
          </w:pPr>
          <w:hyperlink w:anchor="_Toc170327622" w:history="1">
            <w:r w:rsidR="001609F6" w:rsidRPr="00A555A6">
              <w:rPr>
                <w:rStyle w:val="Hyperlink"/>
                <w:rFonts w:asciiTheme="majorBidi" w:hAnsiTheme="majorBidi" w:cstheme="majorBidi"/>
                <w:noProof/>
              </w:rPr>
              <w:t>Identifier and name: [H201] Medical tour and generate report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_Toc170327622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4C335874" w14:textId="77777777" w:rsidR="001609F6" w:rsidRPr="00A555A6" w:rsidRDefault="00000000">
          <w:pPr>
            <w:pStyle w:val="TOC2"/>
            <w:rPr>
              <w:rFonts w:asciiTheme="majorBidi" w:eastAsiaTheme="minorEastAsia" w:hAnsiTheme="majorBidi" w:cstheme="majorBidi"/>
              <w:noProof/>
              <w:sz w:val="22"/>
              <w:lang w:val="en-US"/>
            </w:rPr>
          </w:pPr>
          <w:hyperlink w:anchor="_Toc170327623" w:history="1">
            <w:r w:rsidR="001609F6" w:rsidRPr="00A555A6">
              <w:rPr>
                <w:rStyle w:val="Hyperlink"/>
                <w:rFonts w:asciiTheme="majorBidi" w:hAnsiTheme="majorBidi" w:cstheme="majorBidi"/>
                <w:noProof/>
              </w:rPr>
              <w:t>Initiator: Patient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_Toc170327623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68D544B0" w14:textId="77777777" w:rsidR="001609F6" w:rsidRPr="00A555A6" w:rsidRDefault="00000000">
          <w:pPr>
            <w:pStyle w:val="TOC2"/>
            <w:rPr>
              <w:rFonts w:asciiTheme="majorBidi" w:eastAsiaTheme="minorEastAsia" w:hAnsiTheme="majorBidi" w:cstheme="majorBidi"/>
              <w:noProof/>
              <w:sz w:val="22"/>
              <w:lang w:val="en-US"/>
            </w:rPr>
          </w:pPr>
          <w:hyperlink w:anchor="_Toc170327624" w:history="1">
            <w:r w:rsidR="001609F6" w:rsidRPr="00A555A6">
              <w:rPr>
                <w:rStyle w:val="Hyperlink"/>
                <w:rFonts w:asciiTheme="majorBidi" w:hAnsiTheme="majorBidi" w:cstheme="majorBidi"/>
                <w:noProof/>
              </w:rPr>
              <w:t>Goal: Obtaining lab analysis medical report.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_Toc170327624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58B8F904" w14:textId="77777777" w:rsidR="001609F6" w:rsidRPr="00A555A6" w:rsidRDefault="00000000">
          <w:pPr>
            <w:pStyle w:val="TOC2"/>
            <w:rPr>
              <w:rFonts w:asciiTheme="majorBidi" w:eastAsiaTheme="minorEastAsia" w:hAnsiTheme="majorBidi" w:cstheme="majorBidi"/>
              <w:noProof/>
              <w:sz w:val="22"/>
              <w:lang w:val="en-US"/>
            </w:rPr>
          </w:pPr>
          <w:hyperlink w:anchor="_Toc170327625" w:history="1">
            <w:r w:rsidR="001609F6" w:rsidRPr="00A555A6">
              <w:rPr>
                <w:rStyle w:val="Hyperlink"/>
                <w:rFonts w:asciiTheme="majorBidi" w:hAnsiTheme="majorBidi" w:cstheme="majorBidi"/>
                <w:noProof/>
              </w:rPr>
              <w:t>Preconditions: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4B35E991" w14:textId="77777777" w:rsidR="001609F6" w:rsidRPr="00A555A6" w:rsidRDefault="00000000">
          <w:pPr>
            <w:pStyle w:val="TOC2"/>
            <w:rPr>
              <w:rFonts w:asciiTheme="majorBidi" w:eastAsiaTheme="minorEastAsia" w:hAnsiTheme="majorBidi" w:cstheme="majorBidi"/>
              <w:noProof/>
              <w:sz w:val="22"/>
              <w:lang w:val="en-US"/>
            </w:rPr>
          </w:pPr>
          <w:hyperlink w:anchor="_Toc170327626" w:history="1">
            <w:r w:rsidR="001609F6" w:rsidRPr="00A555A6">
              <w:rPr>
                <w:rStyle w:val="Hyperlink"/>
                <w:rFonts w:asciiTheme="majorBidi" w:hAnsiTheme="majorBidi" w:cstheme="majorBidi"/>
                <w:noProof/>
              </w:rPr>
              <w:t>- The patient and the laboratory doctor must have an internet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_Toc170327626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6E4E34B8" w14:textId="77777777" w:rsidR="001609F6" w:rsidRPr="00A555A6" w:rsidRDefault="00000000">
          <w:pPr>
            <w:pStyle w:val="TOC2"/>
            <w:rPr>
              <w:rFonts w:asciiTheme="majorBidi" w:eastAsiaTheme="minorEastAsia" w:hAnsiTheme="majorBidi" w:cstheme="majorBidi"/>
              <w:noProof/>
              <w:sz w:val="22"/>
              <w:lang w:val="en-US"/>
            </w:rPr>
          </w:pPr>
          <w:hyperlink w:anchor="_Toc170327627" w:history="1">
            <w:r w:rsidR="001609F6" w:rsidRPr="00A555A6">
              <w:rPr>
                <w:rStyle w:val="Hyperlink"/>
                <w:rFonts w:asciiTheme="majorBidi" w:hAnsiTheme="majorBidi" w:cstheme="majorBidi"/>
                <w:noProof/>
              </w:rPr>
              <w:t>connection.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494956E7" w14:textId="77777777" w:rsidR="001609F6" w:rsidRPr="00A555A6" w:rsidRDefault="00000000">
          <w:pPr>
            <w:pStyle w:val="TOC2"/>
            <w:rPr>
              <w:rFonts w:asciiTheme="majorBidi" w:eastAsiaTheme="minorEastAsia" w:hAnsiTheme="majorBidi" w:cstheme="majorBidi"/>
              <w:noProof/>
              <w:sz w:val="22"/>
              <w:lang w:val="en-US"/>
            </w:rPr>
          </w:pPr>
          <w:hyperlink w:anchor="_Toc170327628" w:history="1">
            <w:r w:rsidR="001609F6" w:rsidRPr="00A555A6">
              <w:rPr>
                <w:rStyle w:val="Hyperlink"/>
                <w:rFonts w:asciiTheme="majorBidi" w:hAnsiTheme="majorBidi" w:cstheme="majorBidi"/>
                <w:noProof/>
              </w:rPr>
              <w:t>Postconditions: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_Toc170327628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1D97B0AA" w14:textId="77777777" w:rsidR="001609F6" w:rsidRPr="00A555A6" w:rsidRDefault="00000000">
          <w:pPr>
            <w:pStyle w:val="TOC2"/>
            <w:rPr>
              <w:rFonts w:asciiTheme="majorBidi" w:eastAsiaTheme="minorEastAsia" w:hAnsiTheme="majorBidi" w:cstheme="majorBidi"/>
              <w:noProof/>
              <w:sz w:val="22"/>
              <w:lang w:val="en-US"/>
            </w:rPr>
          </w:pPr>
          <w:hyperlink w:anchor="_Toc170327629" w:history="1">
            <w:r w:rsidR="001609F6" w:rsidRPr="00A555A6">
              <w:rPr>
                <w:rStyle w:val="Hyperlink"/>
                <w:rFonts w:asciiTheme="majorBidi" w:hAnsiTheme="majorBidi" w:cstheme="majorBidi"/>
                <w:noProof/>
              </w:rPr>
              <w:t>- The patient has received the report of their lab analysis results.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_Toc170327629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5F612DF1" w14:textId="77777777" w:rsidR="001609F6" w:rsidRPr="00A555A6" w:rsidRDefault="00000000">
          <w:pPr>
            <w:pStyle w:val="TOC2"/>
            <w:rPr>
              <w:rFonts w:asciiTheme="majorBidi" w:eastAsiaTheme="minorEastAsia" w:hAnsiTheme="majorBidi" w:cstheme="majorBidi"/>
              <w:noProof/>
              <w:sz w:val="22"/>
              <w:lang w:val="en-US"/>
            </w:rPr>
          </w:pPr>
          <w:hyperlink w:anchor="_Toc170327630" w:history="1">
            <w:r w:rsidR="001609F6" w:rsidRPr="00A555A6">
              <w:rPr>
                <w:rStyle w:val="Hyperlink"/>
                <w:rFonts w:asciiTheme="majorBidi" w:hAnsiTheme="majorBidi" w:cstheme="majorBidi"/>
                <w:noProof/>
              </w:rPr>
              <w:t>Main successful scenario:</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_Toc170327630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2E2C5BA1" w14:textId="77777777" w:rsidR="001609F6" w:rsidRPr="00A555A6" w:rsidRDefault="00000000">
          <w:pPr>
            <w:pStyle w:val="TOC2"/>
            <w:rPr>
              <w:rFonts w:asciiTheme="majorBidi" w:eastAsiaTheme="minorEastAsia" w:hAnsiTheme="majorBidi" w:cstheme="majorBidi"/>
              <w:noProof/>
              <w:sz w:val="22"/>
              <w:lang w:val="en-US"/>
            </w:rPr>
          </w:pPr>
          <w:hyperlink w:anchor="_Toc170327631" w:history="1">
            <w:r w:rsidR="001609F6" w:rsidRPr="00A555A6">
              <w:rPr>
                <w:rStyle w:val="Hyperlink"/>
                <w:rFonts w:asciiTheme="majorBidi" w:hAnsiTheme="majorBidi" w:cstheme="majorBidi"/>
                <w:noProof/>
              </w:rPr>
              <w:t>1.1 The patient selects to view the medical lab tests encyclopaedia.</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76C40A99" w14:textId="77777777" w:rsidR="001609F6" w:rsidRPr="00A555A6" w:rsidRDefault="00000000">
          <w:pPr>
            <w:pStyle w:val="TOC2"/>
            <w:rPr>
              <w:rFonts w:asciiTheme="majorBidi" w:eastAsiaTheme="minorEastAsia" w:hAnsiTheme="majorBidi" w:cstheme="majorBidi"/>
              <w:noProof/>
              <w:sz w:val="22"/>
              <w:lang w:val="en-US"/>
            </w:rPr>
          </w:pPr>
          <w:hyperlink w:anchor="_Toc170327632" w:history="1">
            <w:r w:rsidR="001609F6" w:rsidRPr="00A555A6">
              <w:rPr>
                <w:rStyle w:val="Hyperlink"/>
                <w:rFonts w:asciiTheme="majorBidi" w:hAnsiTheme="majorBidi" w:cstheme="majorBidi"/>
                <w:noProof/>
              </w:rPr>
              <w:t>1.2 The patient selects to view the diseases encyclopaedia.</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_Toc170327632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59D78AFD" w14:textId="77777777" w:rsidR="001609F6" w:rsidRPr="00A555A6" w:rsidRDefault="00000000">
          <w:pPr>
            <w:pStyle w:val="TOC2"/>
            <w:rPr>
              <w:rFonts w:asciiTheme="majorBidi" w:eastAsiaTheme="minorEastAsia" w:hAnsiTheme="majorBidi" w:cstheme="majorBidi"/>
              <w:noProof/>
              <w:sz w:val="22"/>
              <w:lang w:val="en-US"/>
            </w:rPr>
          </w:pPr>
          <w:hyperlink w:anchor="_Toc170327633" w:history="1">
            <w:r w:rsidR="001609F6" w:rsidRPr="00A555A6">
              <w:rPr>
                <w:rStyle w:val="Hyperlink"/>
                <w:rFonts w:asciiTheme="majorBidi" w:hAnsiTheme="majorBidi" w:cstheme="majorBidi"/>
                <w:noProof/>
              </w:rPr>
              <w:t>1.3 After log In, the patient selects to upload their lab analysis document.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_Toc170327633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3CFBEC0B" w14:textId="77777777" w:rsidR="001609F6" w:rsidRPr="00A555A6" w:rsidRDefault="00000000">
          <w:pPr>
            <w:pStyle w:val="TOC2"/>
            <w:rPr>
              <w:rFonts w:asciiTheme="majorBidi" w:eastAsiaTheme="minorEastAsia" w:hAnsiTheme="majorBidi" w:cstheme="majorBidi"/>
              <w:noProof/>
              <w:sz w:val="22"/>
              <w:lang w:val="en-US"/>
            </w:rPr>
          </w:pPr>
          <w:hyperlink w:anchor="_Toc170327634" w:history="1">
            <w:r w:rsidR="001609F6" w:rsidRPr="00A555A6">
              <w:rPr>
                <w:rStyle w:val="Hyperlink"/>
                <w:rFonts w:asciiTheme="majorBidi" w:hAnsiTheme="majorBidi" w:cstheme="majorBidi"/>
                <w:noProof/>
              </w:rPr>
              <w:t>1.3.1 The AI model generates the report and recommended specialty and nearest doctors.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_Toc170327634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279B3D8F" w14:textId="77777777" w:rsidR="001609F6" w:rsidRPr="00A555A6" w:rsidRDefault="00000000">
          <w:pPr>
            <w:pStyle w:val="TOC2"/>
            <w:rPr>
              <w:rFonts w:asciiTheme="majorBidi" w:eastAsiaTheme="minorEastAsia" w:hAnsiTheme="majorBidi" w:cstheme="majorBidi"/>
              <w:noProof/>
              <w:sz w:val="22"/>
              <w:lang w:val="en-US"/>
            </w:rPr>
          </w:pPr>
          <w:hyperlink w:anchor="_Toc170327635" w:history="1">
            <w:r w:rsidR="001609F6" w:rsidRPr="00A555A6">
              <w:rPr>
                <w:rStyle w:val="Hyperlink"/>
                <w:rFonts w:asciiTheme="majorBidi" w:hAnsiTheme="majorBidi" w:cstheme="majorBidi"/>
                <w:noProof/>
              </w:rPr>
              <w:t>1.3.2 The laboratory doctor confirms the generated report.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09956F71" w14:textId="77777777" w:rsidR="001609F6" w:rsidRPr="00A555A6" w:rsidRDefault="00000000">
          <w:pPr>
            <w:pStyle w:val="TOC2"/>
            <w:rPr>
              <w:rFonts w:asciiTheme="majorBidi" w:eastAsiaTheme="minorEastAsia" w:hAnsiTheme="majorBidi" w:cstheme="majorBidi"/>
              <w:noProof/>
              <w:sz w:val="22"/>
              <w:lang w:val="en-US"/>
            </w:rPr>
          </w:pPr>
          <w:hyperlink w:anchor="_Toc170327636" w:history="1">
            <w:r w:rsidR="001609F6" w:rsidRPr="00A555A6">
              <w:rPr>
                <w:rStyle w:val="Hyperlink"/>
                <w:rFonts w:asciiTheme="majorBidi" w:hAnsiTheme="majorBidi" w:cstheme="majorBidi"/>
                <w:noProof/>
              </w:rPr>
              <w:t>1.3.3 The system displays the report and the recommended specialty to the patient.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_Toc170327636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44E10962" w14:textId="77777777" w:rsidR="001609F6" w:rsidRPr="00A555A6" w:rsidRDefault="00000000">
          <w:pPr>
            <w:pStyle w:val="TOC2"/>
            <w:rPr>
              <w:rFonts w:asciiTheme="majorBidi" w:eastAsiaTheme="minorEastAsia" w:hAnsiTheme="majorBidi" w:cstheme="majorBidi"/>
              <w:noProof/>
              <w:sz w:val="22"/>
              <w:lang w:val="en-US"/>
            </w:rPr>
          </w:pPr>
          <w:hyperlink w:anchor="_Toc170327637" w:history="1">
            <w:r w:rsidR="001609F6" w:rsidRPr="00A555A6">
              <w:rPr>
                <w:rStyle w:val="Hyperlink"/>
                <w:rFonts w:asciiTheme="majorBidi" w:hAnsiTheme="majorBidi" w:cstheme="majorBidi"/>
                <w:noProof/>
              </w:rPr>
              <w:t>1.3.4 The system displays to the user the nearest doctors in the recommended specialty.</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0831CB72" w14:textId="77777777" w:rsidR="001609F6" w:rsidRPr="00A555A6" w:rsidRDefault="00000000">
          <w:pPr>
            <w:pStyle w:val="TOC2"/>
            <w:rPr>
              <w:rFonts w:asciiTheme="majorBidi" w:eastAsiaTheme="minorEastAsia" w:hAnsiTheme="majorBidi" w:cstheme="majorBidi"/>
              <w:noProof/>
              <w:sz w:val="22"/>
              <w:lang w:val="en-US"/>
            </w:rPr>
          </w:pPr>
          <w:hyperlink w:anchor="_Toc170327638" w:history="1">
            <w:r w:rsidR="001609F6" w:rsidRPr="00A555A6">
              <w:rPr>
                <w:rStyle w:val="Hyperlink"/>
                <w:rFonts w:asciiTheme="majorBidi" w:hAnsiTheme="majorBidi" w:cstheme="majorBidi"/>
                <w:noProof/>
              </w:rPr>
              <w:t>1.3.5 The patient selects to save or download their report.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_Toc170327638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79569BE4" w14:textId="77777777" w:rsidR="001609F6" w:rsidRPr="00A555A6" w:rsidRDefault="00000000">
          <w:pPr>
            <w:pStyle w:val="TOC2"/>
            <w:rPr>
              <w:rFonts w:asciiTheme="majorBidi" w:eastAsiaTheme="minorEastAsia" w:hAnsiTheme="majorBidi" w:cstheme="majorBidi"/>
              <w:noProof/>
              <w:sz w:val="22"/>
              <w:lang w:val="en-US"/>
            </w:rPr>
          </w:pPr>
          <w:hyperlink w:anchor="_Toc170327639" w:history="1">
            <w:r w:rsidR="001609F6" w:rsidRPr="00A555A6">
              <w:rPr>
                <w:rStyle w:val="Hyperlink"/>
                <w:rFonts w:asciiTheme="majorBidi" w:hAnsiTheme="majorBidi" w:cstheme="majorBidi"/>
                <w:noProof/>
              </w:rPr>
              <w:t>1.3.6 the doctor views the generated report and can edit or confirm the report before sent to patients.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_Toc170327639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0AA784F9" w14:textId="77777777" w:rsidR="001609F6" w:rsidRPr="00A555A6" w:rsidRDefault="00000000">
          <w:pPr>
            <w:pStyle w:val="TOC2"/>
            <w:rPr>
              <w:rFonts w:asciiTheme="majorBidi" w:eastAsiaTheme="minorEastAsia" w:hAnsiTheme="majorBidi" w:cstheme="majorBidi"/>
              <w:noProof/>
              <w:sz w:val="22"/>
              <w:lang w:val="en-US"/>
            </w:rPr>
          </w:pPr>
          <w:hyperlink w:anchor="_Toc170327640" w:history="1">
            <w:r w:rsidR="001609F6" w:rsidRPr="00A555A6">
              <w:rPr>
                <w:rStyle w:val="Hyperlink"/>
                <w:rFonts w:asciiTheme="majorBidi" w:hAnsiTheme="majorBidi" w:cstheme="majorBidi"/>
                <w:noProof/>
              </w:rPr>
              <w:t>1.4 The patient selects to chat with the chatbot to learn more about their medical reports and get personalized recommendations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_Toc170327640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57A503C5" w14:textId="77777777" w:rsidR="001609F6" w:rsidRPr="00A555A6" w:rsidRDefault="00000000">
          <w:pPr>
            <w:pStyle w:val="TOC2"/>
            <w:rPr>
              <w:rFonts w:asciiTheme="majorBidi" w:eastAsiaTheme="minorEastAsia" w:hAnsiTheme="majorBidi" w:cstheme="majorBidi"/>
              <w:noProof/>
              <w:sz w:val="22"/>
              <w:lang w:val="en-US"/>
            </w:rPr>
          </w:pPr>
          <w:hyperlink w:anchor="_Toc170327641" w:history="1">
            <w:r w:rsidR="001609F6" w:rsidRPr="00A555A6">
              <w:rPr>
                <w:rStyle w:val="Hyperlink"/>
                <w:rFonts w:asciiTheme="majorBidi" w:hAnsiTheme="majorBidi" w:cstheme="majorBidi"/>
                <w:bCs/>
                <w:noProof/>
              </w:rPr>
              <w:t>Second: Use case Diagram</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_Toc170327641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25</w:t>
            </w:r>
            <w:r w:rsidR="001609F6" w:rsidRPr="00A555A6">
              <w:rPr>
                <w:rFonts w:asciiTheme="majorBidi" w:hAnsiTheme="majorBidi" w:cstheme="majorBidi"/>
                <w:noProof/>
                <w:webHidden/>
              </w:rPr>
              <w:fldChar w:fldCharType="end"/>
            </w:r>
          </w:hyperlink>
        </w:p>
        <w:p w14:paraId="708E890F" w14:textId="77777777" w:rsidR="001609F6" w:rsidRPr="00A555A6" w:rsidRDefault="00000000">
          <w:pPr>
            <w:pStyle w:val="TOC1"/>
            <w:rPr>
              <w:rFonts w:asciiTheme="majorBidi" w:eastAsiaTheme="minorEastAsia" w:hAnsiTheme="majorBidi" w:cstheme="majorBidi"/>
              <w:b w:val="0"/>
              <w:sz w:val="22"/>
              <w:lang w:val="en-US"/>
            </w:rPr>
          </w:pPr>
          <w:hyperlink w:anchor="_Toc170327642" w:history="1">
            <w:r w:rsidR="001609F6" w:rsidRPr="00A555A6">
              <w:rPr>
                <w:rStyle w:val="Hyperlink"/>
                <w:rFonts w:asciiTheme="majorBidi" w:hAnsiTheme="majorBidi" w:cstheme="majorBidi"/>
              </w:rPr>
              <w:t>Chapter 4: Design</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_Toc170327642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26</w:t>
            </w:r>
            <w:r w:rsidR="001609F6" w:rsidRPr="00A555A6">
              <w:rPr>
                <w:rFonts w:asciiTheme="majorBidi" w:hAnsiTheme="majorBidi" w:cstheme="majorBidi"/>
                <w:webHidden/>
              </w:rPr>
              <w:fldChar w:fldCharType="end"/>
            </w:r>
          </w:hyperlink>
        </w:p>
        <w:p w14:paraId="272D0541" w14:textId="77777777" w:rsidR="001609F6" w:rsidRPr="00A555A6" w:rsidRDefault="00000000">
          <w:pPr>
            <w:pStyle w:val="TOC1"/>
            <w:rPr>
              <w:rFonts w:asciiTheme="majorBidi" w:eastAsiaTheme="minorEastAsia" w:hAnsiTheme="majorBidi" w:cstheme="majorBidi"/>
              <w:b w:val="0"/>
              <w:sz w:val="22"/>
              <w:lang w:val="en-US"/>
            </w:rPr>
          </w:pPr>
          <w:hyperlink w:anchor="_Toc170327643" w:history="1">
            <w:r w:rsidR="001609F6" w:rsidRPr="00A555A6">
              <w:rPr>
                <w:rStyle w:val="Hyperlink"/>
                <w:rFonts w:asciiTheme="majorBidi" w:hAnsiTheme="majorBidi" w:cstheme="majorBidi"/>
              </w:rPr>
              <w:t>Chapter 5: Implementation</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_Toc170327643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31</w:t>
            </w:r>
            <w:r w:rsidR="001609F6" w:rsidRPr="00A555A6">
              <w:rPr>
                <w:rFonts w:asciiTheme="majorBidi" w:hAnsiTheme="majorBidi" w:cstheme="majorBidi"/>
                <w:webHidden/>
              </w:rPr>
              <w:fldChar w:fldCharType="end"/>
            </w:r>
          </w:hyperlink>
        </w:p>
        <w:p w14:paraId="052F4B62" w14:textId="77777777" w:rsidR="001609F6" w:rsidRPr="00A555A6" w:rsidRDefault="00000000">
          <w:pPr>
            <w:pStyle w:val="TOC2"/>
            <w:rPr>
              <w:rFonts w:asciiTheme="majorBidi" w:eastAsiaTheme="minorEastAsia" w:hAnsiTheme="majorBidi" w:cstheme="majorBidi"/>
              <w:noProof/>
              <w:sz w:val="22"/>
              <w:lang w:val="en-US"/>
            </w:rPr>
          </w:pPr>
          <w:hyperlink w:anchor="_Toc170327644" w:history="1">
            <w:r w:rsidR="001609F6" w:rsidRPr="00A555A6">
              <w:rPr>
                <w:rStyle w:val="Hyperlink"/>
                <w:rFonts w:asciiTheme="majorBidi" w:hAnsiTheme="majorBidi" w:cstheme="majorBidi"/>
                <w:bCs/>
                <w:noProof/>
              </w:rPr>
              <w:t>5.1: Introduction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_Toc170327644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31</w:t>
            </w:r>
            <w:r w:rsidR="001609F6" w:rsidRPr="00A555A6">
              <w:rPr>
                <w:rFonts w:asciiTheme="majorBidi" w:hAnsiTheme="majorBidi" w:cstheme="majorBidi"/>
                <w:noProof/>
                <w:webHidden/>
              </w:rPr>
              <w:fldChar w:fldCharType="end"/>
            </w:r>
          </w:hyperlink>
        </w:p>
        <w:p w14:paraId="026BADFF" w14:textId="77777777" w:rsidR="001609F6" w:rsidRPr="00A555A6" w:rsidRDefault="00000000">
          <w:pPr>
            <w:pStyle w:val="TOC2"/>
            <w:rPr>
              <w:rFonts w:asciiTheme="majorBidi" w:eastAsiaTheme="minorEastAsia" w:hAnsiTheme="majorBidi" w:cstheme="majorBidi"/>
              <w:noProof/>
              <w:sz w:val="22"/>
              <w:lang w:val="en-US"/>
            </w:rPr>
          </w:pPr>
          <w:hyperlink w:anchor="_Toc170327645" w:history="1">
            <w:r w:rsidR="001609F6" w:rsidRPr="00A555A6">
              <w:rPr>
                <w:rStyle w:val="Hyperlink"/>
                <w:rFonts w:asciiTheme="majorBidi" w:hAnsiTheme="majorBidi" w:cstheme="majorBidi"/>
                <w:bCs/>
                <w:noProof/>
              </w:rPr>
              <w:t>5.2 Architecture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_Toc170327645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32</w:t>
            </w:r>
            <w:r w:rsidR="001609F6" w:rsidRPr="00A555A6">
              <w:rPr>
                <w:rFonts w:asciiTheme="majorBidi" w:hAnsiTheme="majorBidi" w:cstheme="majorBidi"/>
                <w:noProof/>
                <w:webHidden/>
              </w:rPr>
              <w:fldChar w:fldCharType="end"/>
            </w:r>
          </w:hyperlink>
        </w:p>
        <w:p w14:paraId="77FEB65F"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46" w:history="1">
            <w:r w:rsidR="001609F6" w:rsidRPr="00A555A6">
              <w:rPr>
                <w:rStyle w:val="Hyperlink"/>
                <w:rFonts w:asciiTheme="majorBidi" w:eastAsia="Times New Roman" w:hAnsiTheme="majorBidi" w:cstheme="majorBidi"/>
                <w:b/>
                <w:bCs/>
                <w:noProof/>
              </w:rPr>
              <w:t>System Diagram</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_Toc170327646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32</w:t>
            </w:r>
            <w:r w:rsidR="001609F6" w:rsidRPr="00A555A6">
              <w:rPr>
                <w:rFonts w:asciiTheme="majorBidi" w:hAnsiTheme="majorBidi" w:cstheme="majorBidi"/>
                <w:noProof/>
                <w:webHidden/>
              </w:rPr>
              <w:fldChar w:fldCharType="end"/>
            </w:r>
          </w:hyperlink>
        </w:p>
        <w:p w14:paraId="01A75733"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47" w:history="1">
            <w:r w:rsidR="001609F6" w:rsidRPr="00A555A6">
              <w:rPr>
                <w:rStyle w:val="Hyperlink"/>
                <w:rFonts w:asciiTheme="majorBidi" w:eastAsia="Times New Roman" w:hAnsiTheme="majorBidi" w:cstheme="majorBidi"/>
                <w:b/>
                <w:bCs/>
                <w:noProof/>
              </w:rPr>
              <w:t>Frontend</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_Toc170327647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32</w:t>
            </w:r>
            <w:r w:rsidR="001609F6" w:rsidRPr="00A555A6">
              <w:rPr>
                <w:rFonts w:asciiTheme="majorBidi" w:hAnsiTheme="majorBidi" w:cstheme="majorBidi"/>
                <w:noProof/>
                <w:webHidden/>
              </w:rPr>
              <w:fldChar w:fldCharType="end"/>
            </w:r>
          </w:hyperlink>
        </w:p>
        <w:p w14:paraId="0BC8ED50"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48" w:history="1">
            <w:r w:rsidR="001609F6" w:rsidRPr="00A555A6">
              <w:rPr>
                <w:rStyle w:val="Hyperlink"/>
                <w:rFonts w:asciiTheme="majorBidi" w:eastAsia="Times New Roman" w:hAnsiTheme="majorBidi" w:cstheme="majorBidi"/>
                <w:b/>
                <w:bCs/>
                <w:noProof/>
              </w:rPr>
              <w:t>Backend</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_Toc170327648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33</w:t>
            </w:r>
            <w:r w:rsidR="001609F6" w:rsidRPr="00A555A6">
              <w:rPr>
                <w:rFonts w:asciiTheme="majorBidi" w:hAnsiTheme="majorBidi" w:cstheme="majorBidi"/>
                <w:noProof/>
                <w:webHidden/>
              </w:rPr>
              <w:fldChar w:fldCharType="end"/>
            </w:r>
          </w:hyperlink>
        </w:p>
        <w:p w14:paraId="3644C8DE"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49" w:history="1">
            <w:r w:rsidR="001609F6" w:rsidRPr="00A555A6">
              <w:rPr>
                <w:rStyle w:val="Hyperlink"/>
                <w:rFonts w:asciiTheme="majorBidi" w:eastAsia="Times New Roman" w:hAnsiTheme="majorBidi" w:cstheme="majorBidi"/>
                <w:b/>
                <w:bCs/>
                <w:noProof/>
              </w:rPr>
              <w:t>Artificial Intelligence Models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_Toc170327649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33</w:t>
            </w:r>
            <w:r w:rsidR="001609F6" w:rsidRPr="00A555A6">
              <w:rPr>
                <w:rFonts w:asciiTheme="majorBidi" w:hAnsiTheme="majorBidi" w:cstheme="majorBidi"/>
                <w:noProof/>
                <w:webHidden/>
              </w:rPr>
              <w:fldChar w:fldCharType="end"/>
            </w:r>
          </w:hyperlink>
        </w:p>
        <w:p w14:paraId="07DAB179"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50" w:history="1">
            <w:r w:rsidR="001609F6" w:rsidRPr="00A555A6">
              <w:rPr>
                <w:rStyle w:val="Hyperlink"/>
                <w:rFonts w:asciiTheme="majorBidi" w:eastAsia="Times New Roman" w:hAnsiTheme="majorBidi" w:cstheme="majorBidi"/>
                <w:b/>
                <w:bCs/>
                <w:noProof/>
              </w:rPr>
              <w:t>Object Storage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_Toc170327650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33</w:t>
            </w:r>
            <w:r w:rsidR="001609F6" w:rsidRPr="00A555A6">
              <w:rPr>
                <w:rFonts w:asciiTheme="majorBidi" w:hAnsiTheme="majorBidi" w:cstheme="majorBidi"/>
                <w:noProof/>
                <w:webHidden/>
              </w:rPr>
              <w:fldChar w:fldCharType="end"/>
            </w:r>
          </w:hyperlink>
        </w:p>
        <w:p w14:paraId="6BD72F65"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51" w:history="1">
            <w:r w:rsidR="001609F6" w:rsidRPr="00A555A6">
              <w:rPr>
                <w:rStyle w:val="Hyperlink"/>
                <w:rFonts w:asciiTheme="majorBidi" w:eastAsia="Times New Roman" w:hAnsiTheme="majorBidi" w:cstheme="majorBidi"/>
                <w:b/>
                <w:bCs/>
                <w:noProof/>
              </w:rPr>
              <w:t>Hosting</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34</w:t>
            </w:r>
            <w:r w:rsidR="001609F6" w:rsidRPr="00A555A6">
              <w:rPr>
                <w:rFonts w:asciiTheme="majorBidi" w:hAnsiTheme="majorBidi" w:cstheme="majorBidi"/>
                <w:noProof/>
                <w:webHidden/>
              </w:rPr>
              <w:fldChar w:fldCharType="end"/>
            </w:r>
          </w:hyperlink>
        </w:p>
        <w:p w14:paraId="394217A0"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52" w:history="1">
            <w:r w:rsidR="001609F6" w:rsidRPr="00A555A6">
              <w:rPr>
                <w:rStyle w:val="Hyperlink"/>
                <w:rFonts w:asciiTheme="majorBidi" w:eastAsia="Times New Roman" w:hAnsiTheme="majorBidi" w:cstheme="majorBidi"/>
                <w:b/>
                <w:bCs/>
                <w:noProof/>
              </w:rPr>
              <w:t>Continuous Integration and Continuous Deployment (CI/CD)</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_Toc170327652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34</w:t>
            </w:r>
            <w:r w:rsidR="001609F6" w:rsidRPr="00A555A6">
              <w:rPr>
                <w:rFonts w:asciiTheme="majorBidi" w:hAnsiTheme="majorBidi" w:cstheme="majorBidi"/>
                <w:noProof/>
                <w:webHidden/>
              </w:rPr>
              <w:fldChar w:fldCharType="end"/>
            </w:r>
          </w:hyperlink>
        </w:p>
        <w:p w14:paraId="37911830"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53" w:history="1">
            <w:r w:rsidR="001609F6" w:rsidRPr="00A555A6">
              <w:rPr>
                <w:rStyle w:val="Hyperlink"/>
                <w:rFonts w:asciiTheme="majorBidi" w:eastAsia="Times New Roman" w:hAnsiTheme="majorBidi" w:cstheme="majorBidi"/>
                <w:b/>
                <w:bCs/>
                <w:noProof/>
              </w:rPr>
              <w:t>Automation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_Toc170327653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34</w:t>
            </w:r>
            <w:r w:rsidR="001609F6" w:rsidRPr="00A555A6">
              <w:rPr>
                <w:rFonts w:asciiTheme="majorBidi" w:hAnsiTheme="majorBidi" w:cstheme="majorBidi"/>
                <w:noProof/>
                <w:webHidden/>
              </w:rPr>
              <w:fldChar w:fldCharType="end"/>
            </w:r>
          </w:hyperlink>
        </w:p>
        <w:p w14:paraId="5459B2B7"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54" w:history="1">
            <w:r w:rsidR="001609F6" w:rsidRPr="00A555A6">
              <w:rPr>
                <w:rStyle w:val="Hyperlink"/>
                <w:rFonts w:asciiTheme="majorBidi" w:eastAsia="Times New Roman" w:hAnsiTheme="majorBidi" w:cstheme="majorBidi"/>
                <w:b/>
                <w:bCs/>
                <w:noProof/>
              </w:rPr>
              <w:t>Database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_Toc170327654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34</w:t>
            </w:r>
            <w:r w:rsidR="001609F6" w:rsidRPr="00A555A6">
              <w:rPr>
                <w:rFonts w:asciiTheme="majorBidi" w:hAnsiTheme="majorBidi" w:cstheme="majorBidi"/>
                <w:noProof/>
                <w:webHidden/>
              </w:rPr>
              <w:fldChar w:fldCharType="end"/>
            </w:r>
          </w:hyperlink>
        </w:p>
        <w:p w14:paraId="102A090D" w14:textId="77777777" w:rsidR="001609F6" w:rsidRPr="00A555A6" w:rsidRDefault="00000000">
          <w:pPr>
            <w:pStyle w:val="TOC2"/>
            <w:rPr>
              <w:rFonts w:asciiTheme="majorBidi" w:eastAsiaTheme="minorEastAsia" w:hAnsiTheme="majorBidi" w:cstheme="majorBidi"/>
              <w:noProof/>
              <w:sz w:val="22"/>
              <w:lang w:val="en-US"/>
            </w:rPr>
          </w:pPr>
          <w:hyperlink w:anchor="_Toc170327655" w:history="1">
            <w:r w:rsidR="001609F6" w:rsidRPr="00A555A6">
              <w:rPr>
                <w:rStyle w:val="Hyperlink"/>
                <w:rFonts w:asciiTheme="majorBidi" w:hAnsiTheme="majorBidi" w:cstheme="majorBidi"/>
                <w:bCs/>
                <w:noProof/>
              </w:rPr>
              <w:t>5.3 Mobile App Development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35</w:t>
            </w:r>
            <w:r w:rsidR="001609F6" w:rsidRPr="00A555A6">
              <w:rPr>
                <w:rFonts w:asciiTheme="majorBidi" w:hAnsiTheme="majorBidi" w:cstheme="majorBidi"/>
                <w:noProof/>
                <w:webHidden/>
              </w:rPr>
              <w:fldChar w:fldCharType="end"/>
            </w:r>
          </w:hyperlink>
        </w:p>
        <w:p w14:paraId="37A9E0C9"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56" w:history="1">
            <w:r w:rsidR="001609F6" w:rsidRPr="00A555A6">
              <w:rPr>
                <w:rStyle w:val="Hyperlink"/>
                <w:rFonts w:asciiTheme="majorBidi" w:hAnsiTheme="majorBidi" w:cstheme="majorBidi"/>
                <w:bCs/>
                <w:noProof/>
              </w:rPr>
              <w:t>5.3.1 Introduction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_Toc170327656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35</w:t>
            </w:r>
            <w:r w:rsidR="001609F6" w:rsidRPr="00A555A6">
              <w:rPr>
                <w:rFonts w:asciiTheme="majorBidi" w:hAnsiTheme="majorBidi" w:cstheme="majorBidi"/>
                <w:noProof/>
                <w:webHidden/>
              </w:rPr>
              <w:fldChar w:fldCharType="end"/>
            </w:r>
          </w:hyperlink>
        </w:p>
        <w:p w14:paraId="0B21472E"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57" w:history="1">
            <w:r w:rsidR="001609F6" w:rsidRPr="00A555A6">
              <w:rPr>
                <w:rStyle w:val="Hyperlink"/>
                <w:rFonts w:asciiTheme="majorBidi" w:hAnsiTheme="majorBidi" w:cstheme="majorBidi"/>
                <w:bCs/>
                <w:noProof/>
              </w:rPr>
              <w:t>5.3.2 Development Framework and Technologies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35</w:t>
            </w:r>
            <w:r w:rsidR="001609F6" w:rsidRPr="00A555A6">
              <w:rPr>
                <w:rFonts w:asciiTheme="majorBidi" w:hAnsiTheme="majorBidi" w:cstheme="majorBidi"/>
                <w:noProof/>
                <w:webHidden/>
              </w:rPr>
              <w:fldChar w:fldCharType="end"/>
            </w:r>
          </w:hyperlink>
        </w:p>
        <w:p w14:paraId="16B4601E" w14:textId="77777777" w:rsidR="001609F6" w:rsidRPr="00A555A6" w:rsidRDefault="00000000">
          <w:pPr>
            <w:pStyle w:val="TOC2"/>
            <w:rPr>
              <w:rFonts w:asciiTheme="majorBidi" w:eastAsiaTheme="minorEastAsia" w:hAnsiTheme="majorBidi" w:cstheme="majorBidi"/>
              <w:noProof/>
              <w:sz w:val="22"/>
              <w:lang w:val="en-US"/>
            </w:rPr>
          </w:pPr>
          <w:hyperlink w:anchor="_Toc170327658" w:history="1">
            <w:r w:rsidR="001609F6" w:rsidRPr="00A555A6">
              <w:rPr>
                <w:rStyle w:val="Hyperlink"/>
                <w:rFonts w:asciiTheme="majorBidi" w:hAnsiTheme="majorBidi" w:cstheme="majorBidi"/>
                <w:bCs/>
                <w:noProof/>
                <w:shd w:val="clear" w:color="auto" w:fill="FFFFFF"/>
              </w:rPr>
              <w:t>Flutter, an open-source UI software development toolkit by Google, was chosen for the Healtha app due to its capability to build natively compiled applications for mobile, web, and desktop from a single codebase.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_Toc170327658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35</w:t>
            </w:r>
            <w:r w:rsidR="001609F6" w:rsidRPr="00A555A6">
              <w:rPr>
                <w:rFonts w:asciiTheme="majorBidi" w:hAnsiTheme="majorBidi" w:cstheme="majorBidi"/>
                <w:noProof/>
                <w:webHidden/>
              </w:rPr>
              <w:fldChar w:fldCharType="end"/>
            </w:r>
          </w:hyperlink>
        </w:p>
        <w:p w14:paraId="20D81F6A" w14:textId="77777777" w:rsidR="001609F6" w:rsidRPr="00A555A6" w:rsidRDefault="00000000">
          <w:pPr>
            <w:pStyle w:val="TOC2"/>
            <w:rPr>
              <w:rFonts w:asciiTheme="majorBidi" w:eastAsiaTheme="minorEastAsia" w:hAnsiTheme="majorBidi" w:cstheme="majorBidi"/>
              <w:noProof/>
              <w:sz w:val="22"/>
              <w:lang w:val="en-US"/>
            </w:rPr>
          </w:pPr>
          <w:hyperlink w:anchor="_Toc170327659" w:history="1">
            <w:r w:rsidR="001609F6" w:rsidRPr="00A555A6">
              <w:rPr>
                <w:rStyle w:val="Hyperlink"/>
                <w:rFonts w:asciiTheme="majorBidi" w:hAnsiTheme="majorBidi" w:cstheme="majorBidi"/>
                <w:bCs/>
                <w:noProof/>
                <w:shd w:val="clear" w:color="auto" w:fill="FFFFFF"/>
              </w:rPr>
              <w:t>The key reasons for selecting Flutter include: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_Toc170327659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35</w:t>
            </w:r>
            <w:r w:rsidR="001609F6" w:rsidRPr="00A555A6">
              <w:rPr>
                <w:rFonts w:asciiTheme="majorBidi" w:hAnsiTheme="majorBidi" w:cstheme="majorBidi"/>
                <w:noProof/>
                <w:webHidden/>
              </w:rPr>
              <w:fldChar w:fldCharType="end"/>
            </w:r>
          </w:hyperlink>
        </w:p>
        <w:p w14:paraId="1E39E80C" w14:textId="77777777" w:rsidR="001609F6" w:rsidRPr="00A555A6" w:rsidRDefault="00000000">
          <w:pPr>
            <w:pStyle w:val="TOC2"/>
            <w:rPr>
              <w:rFonts w:asciiTheme="majorBidi" w:eastAsiaTheme="minorEastAsia" w:hAnsiTheme="majorBidi" w:cstheme="majorBidi"/>
              <w:noProof/>
              <w:sz w:val="22"/>
              <w:lang w:val="en-US"/>
            </w:rPr>
          </w:pPr>
          <w:hyperlink w:anchor="_Toc170327660" w:history="1">
            <w:r w:rsidR="001609F6" w:rsidRPr="00A555A6">
              <w:rPr>
                <w:rStyle w:val="Hyperlink"/>
                <w:rFonts w:asciiTheme="majorBidi" w:hAnsiTheme="majorBidi" w:cstheme="majorBidi"/>
                <w:bCs/>
                <w:noProof/>
                <w:shd w:val="clear" w:color="auto" w:fill="FFFFFF"/>
              </w:rPr>
              <w:t>The key reasons for selecting Flutter include: Cross-Platform Development: Flutter allows for the development of a single application that runs on both iOS and Android, reducing development time and cost. Rich UI Components: Flutter offers a wide range of pre-designed widgets that support high customization and dynamic UI design, ensuring a consistent user experience. Hot Reload: This feature speeds up the development process by allowing real-time updates without restarting the application.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_Toc170327660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35</w:t>
            </w:r>
            <w:r w:rsidR="001609F6" w:rsidRPr="00A555A6">
              <w:rPr>
                <w:rFonts w:asciiTheme="majorBidi" w:hAnsiTheme="majorBidi" w:cstheme="majorBidi"/>
                <w:noProof/>
                <w:webHidden/>
              </w:rPr>
              <w:fldChar w:fldCharType="end"/>
            </w:r>
          </w:hyperlink>
        </w:p>
        <w:p w14:paraId="2E87D33A"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61" w:history="1">
            <w:r w:rsidR="001609F6" w:rsidRPr="00A555A6">
              <w:rPr>
                <w:rStyle w:val="Hyperlink"/>
                <w:rFonts w:asciiTheme="majorBidi" w:hAnsiTheme="majorBidi" w:cstheme="majorBidi"/>
                <w:bCs/>
                <w:noProof/>
              </w:rPr>
              <w:t>5.3.3 Backend Development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36</w:t>
            </w:r>
            <w:r w:rsidR="001609F6" w:rsidRPr="00A555A6">
              <w:rPr>
                <w:rFonts w:asciiTheme="majorBidi" w:hAnsiTheme="majorBidi" w:cstheme="majorBidi"/>
                <w:noProof/>
                <w:webHidden/>
              </w:rPr>
              <w:fldChar w:fldCharType="end"/>
            </w:r>
          </w:hyperlink>
        </w:p>
        <w:p w14:paraId="2BBF1AC2"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62" w:history="1">
            <w:r w:rsidR="001609F6" w:rsidRPr="00A555A6">
              <w:rPr>
                <w:rStyle w:val="Hyperlink"/>
                <w:rFonts w:asciiTheme="majorBidi" w:hAnsiTheme="majorBidi" w:cstheme="majorBidi"/>
                <w:bCs/>
                <w:noProof/>
              </w:rPr>
              <w:t>5.3.4 Deployment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_Toc170327662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36</w:t>
            </w:r>
            <w:r w:rsidR="001609F6" w:rsidRPr="00A555A6">
              <w:rPr>
                <w:rFonts w:asciiTheme="majorBidi" w:hAnsiTheme="majorBidi" w:cstheme="majorBidi"/>
                <w:noProof/>
                <w:webHidden/>
              </w:rPr>
              <w:fldChar w:fldCharType="end"/>
            </w:r>
          </w:hyperlink>
        </w:p>
        <w:p w14:paraId="5D725147"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63" w:history="1">
            <w:r w:rsidR="001609F6" w:rsidRPr="00A555A6">
              <w:rPr>
                <w:rStyle w:val="Hyperlink"/>
                <w:rFonts w:asciiTheme="majorBidi" w:hAnsiTheme="majorBidi" w:cstheme="majorBidi"/>
                <w:bCs/>
                <w:noProof/>
              </w:rPr>
              <w:t>5.3.5 Features Implemented in Healtha App</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_Toc170327663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37</w:t>
            </w:r>
            <w:r w:rsidR="001609F6" w:rsidRPr="00A555A6">
              <w:rPr>
                <w:rFonts w:asciiTheme="majorBidi" w:hAnsiTheme="majorBidi" w:cstheme="majorBidi"/>
                <w:noProof/>
                <w:webHidden/>
              </w:rPr>
              <w:fldChar w:fldCharType="end"/>
            </w:r>
          </w:hyperlink>
        </w:p>
        <w:p w14:paraId="05A4F19B" w14:textId="77777777" w:rsidR="001609F6" w:rsidRPr="00A555A6" w:rsidRDefault="00000000">
          <w:pPr>
            <w:pStyle w:val="TOC2"/>
            <w:rPr>
              <w:rFonts w:asciiTheme="majorBidi" w:eastAsiaTheme="minorEastAsia" w:hAnsiTheme="majorBidi" w:cstheme="majorBidi"/>
              <w:noProof/>
              <w:sz w:val="22"/>
              <w:lang w:val="en-US"/>
            </w:rPr>
          </w:pPr>
          <w:hyperlink w:anchor="_Toc170327664" w:history="1">
            <w:r w:rsidR="001609F6" w:rsidRPr="00A555A6">
              <w:rPr>
                <w:rStyle w:val="Hyperlink"/>
                <w:rFonts w:asciiTheme="majorBidi" w:hAnsiTheme="majorBidi" w:cstheme="majorBidi"/>
                <w:bCs/>
                <w:noProof/>
                <w:shd w:val="clear" w:color="auto" w:fill="FFFFFF"/>
              </w:rPr>
              <w:t>5.4 Artificial Intelligence</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_Toc170327664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37</w:t>
            </w:r>
            <w:r w:rsidR="001609F6" w:rsidRPr="00A555A6">
              <w:rPr>
                <w:rFonts w:asciiTheme="majorBidi" w:hAnsiTheme="majorBidi" w:cstheme="majorBidi"/>
                <w:noProof/>
                <w:webHidden/>
              </w:rPr>
              <w:fldChar w:fldCharType="end"/>
            </w:r>
          </w:hyperlink>
        </w:p>
        <w:p w14:paraId="23D56E80"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65" w:history="1">
            <w:r w:rsidR="001609F6" w:rsidRPr="00A555A6">
              <w:rPr>
                <w:rStyle w:val="Hyperlink"/>
                <w:rFonts w:asciiTheme="majorBidi" w:hAnsiTheme="majorBidi" w:cstheme="majorBidi"/>
                <w:bCs/>
                <w:noProof/>
                <w:shd w:val="clear" w:color="auto" w:fill="FFFFFF"/>
              </w:rPr>
              <w:t>5.4.1 Introduction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37</w:t>
            </w:r>
            <w:r w:rsidR="001609F6" w:rsidRPr="00A555A6">
              <w:rPr>
                <w:rFonts w:asciiTheme="majorBidi" w:hAnsiTheme="majorBidi" w:cstheme="majorBidi"/>
                <w:noProof/>
                <w:webHidden/>
              </w:rPr>
              <w:fldChar w:fldCharType="end"/>
            </w:r>
          </w:hyperlink>
        </w:p>
        <w:p w14:paraId="4DFCD7E6"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66" w:history="1">
            <w:r w:rsidR="001609F6" w:rsidRPr="00A555A6">
              <w:rPr>
                <w:rStyle w:val="Hyperlink"/>
                <w:rFonts w:asciiTheme="majorBidi" w:hAnsiTheme="majorBidi" w:cstheme="majorBidi"/>
                <w:bCs/>
                <w:noProof/>
                <w:shd w:val="clear" w:color="auto" w:fill="FFFFFF"/>
              </w:rPr>
              <w:t>5.4.2 Laboratory Analysis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_Toc170327666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38</w:t>
            </w:r>
            <w:r w:rsidR="001609F6" w:rsidRPr="00A555A6">
              <w:rPr>
                <w:rFonts w:asciiTheme="majorBidi" w:hAnsiTheme="majorBidi" w:cstheme="majorBidi"/>
                <w:noProof/>
                <w:webHidden/>
              </w:rPr>
              <w:fldChar w:fldCharType="end"/>
            </w:r>
          </w:hyperlink>
        </w:p>
        <w:p w14:paraId="77F3839E"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67" w:history="1">
            <w:r w:rsidR="001609F6" w:rsidRPr="00A555A6">
              <w:rPr>
                <w:rStyle w:val="Hyperlink"/>
                <w:rFonts w:asciiTheme="majorBidi" w:hAnsiTheme="majorBidi" w:cstheme="majorBidi"/>
                <w:bCs/>
                <w:noProof/>
                <w:shd w:val="clear" w:color="auto" w:fill="FFFFFF"/>
              </w:rPr>
              <w:t>5.4.2.3 Disease Prediction Model</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39</w:t>
            </w:r>
            <w:r w:rsidR="001609F6" w:rsidRPr="00A555A6">
              <w:rPr>
                <w:rFonts w:asciiTheme="majorBidi" w:hAnsiTheme="majorBidi" w:cstheme="majorBidi"/>
                <w:noProof/>
                <w:webHidden/>
              </w:rPr>
              <w:fldChar w:fldCharType="end"/>
            </w:r>
          </w:hyperlink>
        </w:p>
        <w:p w14:paraId="540D4845" w14:textId="77777777" w:rsidR="001609F6" w:rsidRPr="00A555A6" w:rsidRDefault="00000000">
          <w:pPr>
            <w:pStyle w:val="TOC3"/>
            <w:tabs>
              <w:tab w:val="right" w:leader="dot" w:pos="8494"/>
            </w:tabs>
            <w:rPr>
              <w:rFonts w:asciiTheme="majorBidi" w:eastAsiaTheme="minorEastAsia" w:hAnsiTheme="majorBidi" w:cstheme="majorBidi"/>
              <w:noProof/>
              <w:sz w:val="22"/>
              <w:lang w:val="en-US"/>
            </w:rPr>
          </w:pPr>
          <w:hyperlink w:anchor="_Toc170327668" w:history="1">
            <w:r w:rsidR="001609F6" w:rsidRPr="00A555A6">
              <w:rPr>
                <w:rStyle w:val="Hyperlink"/>
                <w:rFonts w:asciiTheme="majorBidi" w:hAnsiTheme="majorBidi" w:cstheme="majorBidi"/>
                <w:bCs/>
                <w:noProof/>
                <w:shd w:val="clear" w:color="auto" w:fill="FFFFFF"/>
              </w:rPr>
              <w:t>5.4.2.4 Chatbot</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_Toc170327668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40</w:t>
            </w:r>
            <w:r w:rsidR="001609F6" w:rsidRPr="00A555A6">
              <w:rPr>
                <w:rFonts w:asciiTheme="majorBidi" w:hAnsiTheme="majorBidi" w:cstheme="majorBidi"/>
                <w:noProof/>
                <w:webHidden/>
              </w:rPr>
              <w:fldChar w:fldCharType="end"/>
            </w:r>
          </w:hyperlink>
        </w:p>
        <w:p w14:paraId="1C9A7348" w14:textId="77777777" w:rsidR="001609F6" w:rsidRPr="00A555A6" w:rsidRDefault="00000000">
          <w:pPr>
            <w:pStyle w:val="TOC2"/>
            <w:rPr>
              <w:rFonts w:asciiTheme="majorBidi" w:eastAsiaTheme="minorEastAsia" w:hAnsiTheme="majorBidi" w:cstheme="majorBidi"/>
              <w:noProof/>
              <w:sz w:val="22"/>
              <w:lang w:val="en-US"/>
            </w:rPr>
          </w:pPr>
          <w:hyperlink w:anchor="_Toc170327669" w:history="1">
            <w:r w:rsidR="001609F6" w:rsidRPr="00A555A6">
              <w:rPr>
                <w:rStyle w:val="Hyperlink"/>
                <w:rFonts w:asciiTheme="majorBidi" w:hAnsiTheme="majorBidi" w:cstheme="majorBidi"/>
                <w:bCs/>
                <w:noProof/>
                <w:shd w:val="clear" w:color="auto" w:fill="FFFFFF"/>
              </w:rPr>
              <w:t>5.5 Conclusion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_Toc170327669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40</w:t>
            </w:r>
            <w:r w:rsidR="001609F6" w:rsidRPr="00A555A6">
              <w:rPr>
                <w:rFonts w:asciiTheme="majorBidi" w:hAnsiTheme="majorBidi" w:cstheme="majorBidi"/>
                <w:noProof/>
                <w:webHidden/>
              </w:rPr>
              <w:fldChar w:fldCharType="end"/>
            </w:r>
          </w:hyperlink>
        </w:p>
        <w:p w14:paraId="6C45606E" w14:textId="77777777" w:rsidR="001609F6" w:rsidRPr="00A555A6" w:rsidRDefault="00000000">
          <w:pPr>
            <w:pStyle w:val="TOC1"/>
            <w:rPr>
              <w:rFonts w:asciiTheme="majorBidi" w:eastAsiaTheme="minorEastAsia" w:hAnsiTheme="majorBidi" w:cstheme="majorBidi"/>
              <w:b w:val="0"/>
              <w:sz w:val="22"/>
              <w:lang w:val="en-US"/>
            </w:rPr>
          </w:pPr>
          <w:hyperlink w:anchor="_Toc170327670" w:history="1">
            <w:r w:rsidR="001609F6" w:rsidRPr="00A555A6">
              <w:rPr>
                <w:rStyle w:val="Hyperlink"/>
                <w:rFonts w:asciiTheme="majorBidi" w:hAnsiTheme="majorBidi" w:cstheme="majorBidi"/>
              </w:rPr>
              <w:t>Chapter 6: System Evaluation and Testing</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_Toc170327670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41</w:t>
            </w:r>
            <w:r w:rsidR="001609F6" w:rsidRPr="00A555A6">
              <w:rPr>
                <w:rFonts w:asciiTheme="majorBidi" w:hAnsiTheme="majorBidi" w:cstheme="majorBidi"/>
                <w:webHidden/>
              </w:rPr>
              <w:fldChar w:fldCharType="end"/>
            </w:r>
          </w:hyperlink>
        </w:p>
        <w:p w14:paraId="3C913C8B" w14:textId="77777777" w:rsidR="001609F6" w:rsidRPr="00A555A6" w:rsidRDefault="00000000">
          <w:pPr>
            <w:pStyle w:val="TOC2"/>
            <w:rPr>
              <w:rFonts w:asciiTheme="majorBidi" w:eastAsiaTheme="minorEastAsia" w:hAnsiTheme="majorBidi" w:cstheme="majorBidi"/>
              <w:noProof/>
              <w:sz w:val="22"/>
              <w:lang w:val="en-US"/>
            </w:rPr>
          </w:pPr>
          <w:hyperlink w:anchor="_Toc170327671" w:history="1">
            <w:r w:rsidR="001609F6" w:rsidRPr="00A555A6">
              <w:rPr>
                <w:rStyle w:val="Hyperlink"/>
                <w:rFonts w:asciiTheme="majorBidi" w:hAnsiTheme="majorBidi" w:cstheme="majorBidi"/>
                <w:noProof/>
              </w:rPr>
              <w:t>6.1 Introduction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_Toc170327671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41</w:t>
            </w:r>
            <w:r w:rsidR="001609F6" w:rsidRPr="00A555A6">
              <w:rPr>
                <w:rFonts w:asciiTheme="majorBidi" w:hAnsiTheme="majorBidi" w:cstheme="majorBidi"/>
                <w:noProof/>
                <w:webHidden/>
              </w:rPr>
              <w:fldChar w:fldCharType="end"/>
            </w:r>
          </w:hyperlink>
        </w:p>
        <w:p w14:paraId="2ACC7F95" w14:textId="77777777" w:rsidR="001609F6" w:rsidRPr="00A555A6" w:rsidRDefault="00000000">
          <w:pPr>
            <w:pStyle w:val="TOC2"/>
            <w:rPr>
              <w:rFonts w:asciiTheme="majorBidi" w:eastAsiaTheme="minorEastAsia" w:hAnsiTheme="majorBidi" w:cstheme="majorBidi"/>
              <w:noProof/>
              <w:sz w:val="22"/>
              <w:lang w:val="en-US"/>
            </w:rPr>
          </w:pPr>
          <w:hyperlink w:anchor="_Toc170327672" w:history="1">
            <w:r w:rsidR="001609F6" w:rsidRPr="00A555A6">
              <w:rPr>
                <w:rStyle w:val="Hyperlink"/>
                <w:rFonts w:asciiTheme="majorBidi" w:hAnsiTheme="majorBidi" w:cstheme="majorBidi"/>
                <w:noProof/>
              </w:rPr>
              <w:t>6.1 Testing Objectives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_Toc170327672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41</w:t>
            </w:r>
            <w:r w:rsidR="001609F6" w:rsidRPr="00A555A6">
              <w:rPr>
                <w:rFonts w:asciiTheme="majorBidi" w:hAnsiTheme="majorBidi" w:cstheme="majorBidi"/>
                <w:noProof/>
                <w:webHidden/>
              </w:rPr>
              <w:fldChar w:fldCharType="end"/>
            </w:r>
          </w:hyperlink>
        </w:p>
        <w:p w14:paraId="02473DDE" w14:textId="77777777" w:rsidR="001609F6" w:rsidRPr="00A555A6" w:rsidRDefault="00000000">
          <w:pPr>
            <w:pStyle w:val="TOC2"/>
            <w:rPr>
              <w:rFonts w:asciiTheme="majorBidi" w:eastAsiaTheme="minorEastAsia" w:hAnsiTheme="majorBidi" w:cstheme="majorBidi"/>
              <w:noProof/>
              <w:sz w:val="22"/>
              <w:lang w:val="en-US"/>
            </w:rPr>
          </w:pPr>
          <w:hyperlink w:anchor="_Toc170327673" w:history="1">
            <w:r w:rsidR="001609F6" w:rsidRPr="00A555A6">
              <w:rPr>
                <w:rStyle w:val="Hyperlink"/>
                <w:rFonts w:asciiTheme="majorBidi" w:hAnsiTheme="majorBidi" w:cstheme="majorBidi"/>
                <w:noProof/>
              </w:rPr>
              <w:t>6.2 Testing Methodology</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_Toc170327673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41</w:t>
            </w:r>
            <w:r w:rsidR="001609F6" w:rsidRPr="00A555A6">
              <w:rPr>
                <w:rFonts w:asciiTheme="majorBidi" w:hAnsiTheme="majorBidi" w:cstheme="majorBidi"/>
                <w:noProof/>
                <w:webHidden/>
              </w:rPr>
              <w:fldChar w:fldCharType="end"/>
            </w:r>
          </w:hyperlink>
        </w:p>
        <w:p w14:paraId="021D0CBF" w14:textId="77777777" w:rsidR="001609F6" w:rsidRPr="00A555A6" w:rsidRDefault="00000000">
          <w:pPr>
            <w:pStyle w:val="TOC2"/>
            <w:rPr>
              <w:rFonts w:asciiTheme="majorBidi" w:eastAsiaTheme="minorEastAsia" w:hAnsiTheme="majorBidi" w:cstheme="majorBidi"/>
              <w:noProof/>
              <w:sz w:val="22"/>
              <w:lang w:val="en-US"/>
            </w:rPr>
          </w:pPr>
          <w:hyperlink w:anchor="_Toc170327674" w:history="1">
            <w:r w:rsidR="001609F6" w:rsidRPr="00A555A6">
              <w:rPr>
                <w:rStyle w:val="Hyperlink"/>
                <w:rFonts w:asciiTheme="majorBidi" w:hAnsiTheme="majorBidi" w:cstheme="majorBidi"/>
                <w:noProof/>
              </w:rPr>
              <w:t>6.2.6 Test Cases and Scenarios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_Toc170327674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43</w:t>
            </w:r>
            <w:r w:rsidR="001609F6" w:rsidRPr="00A555A6">
              <w:rPr>
                <w:rFonts w:asciiTheme="majorBidi" w:hAnsiTheme="majorBidi" w:cstheme="majorBidi"/>
                <w:noProof/>
                <w:webHidden/>
              </w:rPr>
              <w:fldChar w:fldCharType="end"/>
            </w:r>
          </w:hyperlink>
        </w:p>
        <w:p w14:paraId="2F7EBD7A" w14:textId="77777777" w:rsidR="001609F6" w:rsidRPr="00A555A6" w:rsidRDefault="00000000">
          <w:pPr>
            <w:pStyle w:val="TOC2"/>
            <w:rPr>
              <w:rFonts w:asciiTheme="majorBidi" w:eastAsiaTheme="minorEastAsia" w:hAnsiTheme="majorBidi" w:cstheme="majorBidi"/>
              <w:noProof/>
              <w:sz w:val="22"/>
              <w:lang w:val="en-US"/>
            </w:rPr>
          </w:pPr>
          <w:hyperlink w:anchor="_Toc170327675" w:history="1">
            <w:r w:rsidR="001609F6" w:rsidRPr="00A555A6">
              <w:rPr>
                <w:rStyle w:val="Hyperlink"/>
                <w:rFonts w:asciiTheme="majorBidi" w:hAnsiTheme="majorBidi" w:cstheme="majorBidi"/>
                <w:noProof/>
              </w:rPr>
              <w:t>6.2.6.4 Evaluation Metrics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_Toc170327675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43</w:t>
            </w:r>
            <w:r w:rsidR="001609F6" w:rsidRPr="00A555A6">
              <w:rPr>
                <w:rFonts w:asciiTheme="majorBidi" w:hAnsiTheme="majorBidi" w:cstheme="majorBidi"/>
                <w:noProof/>
                <w:webHidden/>
              </w:rPr>
              <w:fldChar w:fldCharType="end"/>
            </w:r>
          </w:hyperlink>
        </w:p>
        <w:p w14:paraId="2C37C3BD" w14:textId="77777777" w:rsidR="001609F6" w:rsidRPr="00A555A6" w:rsidRDefault="00000000">
          <w:pPr>
            <w:pStyle w:val="TOC2"/>
            <w:rPr>
              <w:rFonts w:asciiTheme="majorBidi" w:eastAsiaTheme="minorEastAsia" w:hAnsiTheme="majorBidi" w:cstheme="majorBidi"/>
              <w:noProof/>
              <w:sz w:val="22"/>
              <w:lang w:val="en-US"/>
            </w:rPr>
          </w:pPr>
          <w:hyperlink w:anchor="_Toc170327676" w:history="1">
            <w:r w:rsidR="001609F6" w:rsidRPr="00A555A6">
              <w:rPr>
                <w:rStyle w:val="Hyperlink"/>
                <w:rFonts w:asciiTheme="majorBidi" w:hAnsiTheme="majorBidi" w:cstheme="majorBidi"/>
                <w:noProof/>
              </w:rPr>
              <w:t>6.3 Results and Findings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_Toc170327676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44</w:t>
            </w:r>
            <w:r w:rsidR="001609F6" w:rsidRPr="00A555A6">
              <w:rPr>
                <w:rFonts w:asciiTheme="majorBidi" w:hAnsiTheme="majorBidi" w:cstheme="majorBidi"/>
                <w:noProof/>
                <w:webHidden/>
              </w:rPr>
              <w:fldChar w:fldCharType="end"/>
            </w:r>
          </w:hyperlink>
        </w:p>
        <w:p w14:paraId="725CF45C" w14:textId="77777777" w:rsidR="001609F6" w:rsidRPr="00A555A6" w:rsidRDefault="00000000">
          <w:pPr>
            <w:pStyle w:val="TOC2"/>
            <w:rPr>
              <w:rFonts w:asciiTheme="majorBidi" w:eastAsiaTheme="minorEastAsia" w:hAnsiTheme="majorBidi" w:cstheme="majorBidi"/>
              <w:noProof/>
              <w:sz w:val="22"/>
              <w:lang w:val="en-US"/>
            </w:rPr>
          </w:pPr>
          <w:hyperlink w:anchor="_Toc170327677" w:history="1">
            <w:r w:rsidR="001609F6" w:rsidRPr="00A555A6">
              <w:rPr>
                <w:rStyle w:val="Hyperlink"/>
                <w:rFonts w:asciiTheme="majorBidi" w:hAnsiTheme="majorBidi" w:cstheme="majorBidi"/>
                <w:noProof/>
              </w:rPr>
              <w:t>6.4 Conclusion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_Toc170327677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45</w:t>
            </w:r>
            <w:r w:rsidR="001609F6" w:rsidRPr="00A555A6">
              <w:rPr>
                <w:rFonts w:asciiTheme="majorBidi" w:hAnsiTheme="majorBidi" w:cstheme="majorBidi"/>
                <w:noProof/>
                <w:webHidden/>
              </w:rPr>
              <w:fldChar w:fldCharType="end"/>
            </w:r>
          </w:hyperlink>
        </w:p>
        <w:p w14:paraId="7317714B" w14:textId="77777777" w:rsidR="001609F6" w:rsidRPr="00A555A6" w:rsidRDefault="00000000">
          <w:pPr>
            <w:pStyle w:val="TOC1"/>
            <w:rPr>
              <w:rFonts w:asciiTheme="majorBidi" w:eastAsiaTheme="minorEastAsia" w:hAnsiTheme="majorBidi" w:cstheme="majorBidi"/>
              <w:b w:val="0"/>
              <w:sz w:val="22"/>
              <w:lang w:val="en-US"/>
            </w:rPr>
          </w:pPr>
          <w:hyperlink w:anchor="_Toc170327678" w:history="1">
            <w:r w:rsidR="001609F6" w:rsidRPr="00A555A6">
              <w:rPr>
                <w:rStyle w:val="Hyperlink"/>
                <w:rFonts w:asciiTheme="majorBidi" w:hAnsiTheme="majorBidi" w:cstheme="majorBidi"/>
              </w:rPr>
              <w:t>Chapter 7: Discussion</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_Toc170327678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46</w:t>
            </w:r>
            <w:r w:rsidR="001609F6" w:rsidRPr="00A555A6">
              <w:rPr>
                <w:rFonts w:asciiTheme="majorBidi" w:hAnsiTheme="majorBidi" w:cstheme="majorBidi"/>
                <w:webHidden/>
              </w:rPr>
              <w:fldChar w:fldCharType="end"/>
            </w:r>
          </w:hyperlink>
        </w:p>
        <w:p w14:paraId="65623E75" w14:textId="77777777" w:rsidR="001609F6" w:rsidRPr="00A555A6" w:rsidRDefault="00000000">
          <w:pPr>
            <w:pStyle w:val="TOC2"/>
            <w:rPr>
              <w:rFonts w:asciiTheme="majorBidi" w:eastAsiaTheme="minorEastAsia" w:hAnsiTheme="majorBidi" w:cstheme="majorBidi"/>
              <w:noProof/>
              <w:sz w:val="22"/>
              <w:lang w:val="en-US"/>
            </w:rPr>
          </w:pPr>
          <w:hyperlink w:anchor="_Toc170327679" w:history="1">
            <w:r w:rsidR="001609F6" w:rsidRPr="00A555A6">
              <w:rPr>
                <w:rStyle w:val="Hyperlink"/>
                <w:rFonts w:asciiTheme="majorBidi" w:hAnsiTheme="majorBidi" w:cstheme="majorBidi"/>
                <w:noProof/>
              </w:rPr>
              <w:t>7.1 Introduction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_Toc170327679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46</w:t>
            </w:r>
            <w:r w:rsidR="001609F6" w:rsidRPr="00A555A6">
              <w:rPr>
                <w:rFonts w:asciiTheme="majorBidi" w:hAnsiTheme="majorBidi" w:cstheme="majorBidi"/>
                <w:noProof/>
                <w:webHidden/>
              </w:rPr>
              <w:fldChar w:fldCharType="end"/>
            </w:r>
          </w:hyperlink>
        </w:p>
        <w:p w14:paraId="05030438" w14:textId="77777777" w:rsidR="001609F6" w:rsidRPr="00A555A6" w:rsidRDefault="00000000">
          <w:pPr>
            <w:pStyle w:val="TOC2"/>
            <w:rPr>
              <w:rFonts w:asciiTheme="majorBidi" w:eastAsiaTheme="minorEastAsia" w:hAnsiTheme="majorBidi" w:cstheme="majorBidi"/>
              <w:noProof/>
              <w:sz w:val="22"/>
              <w:lang w:val="en-US"/>
            </w:rPr>
          </w:pPr>
          <w:hyperlink w:anchor="_Toc170327680" w:history="1">
            <w:r w:rsidR="001609F6" w:rsidRPr="00A555A6">
              <w:rPr>
                <w:rStyle w:val="Hyperlink"/>
                <w:rFonts w:asciiTheme="majorBidi" w:hAnsiTheme="majorBidi" w:cstheme="majorBidi"/>
                <w:noProof/>
              </w:rPr>
              <w:t>7.2 Main Findings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_Toc170327680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46</w:t>
            </w:r>
            <w:r w:rsidR="001609F6" w:rsidRPr="00A555A6">
              <w:rPr>
                <w:rFonts w:asciiTheme="majorBidi" w:hAnsiTheme="majorBidi" w:cstheme="majorBidi"/>
                <w:noProof/>
                <w:webHidden/>
              </w:rPr>
              <w:fldChar w:fldCharType="end"/>
            </w:r>
          </w:hyperlink>
        </w:p>
        <w:p w14:paraId="5FC59988" w14:textId="77777777" w:rsidR="001609F6" w:rsidRPr="00A555A6" w:rsidRDefault="00000000">
          <w:pPr>
            <w:pStyle w:val="TOC2"/>
            <w:rPr>
              <w:rFonts w:asciiTheme="majorBidi" w:eastAsiaTheme="minorEastAsia" w:hAnsiTheme="majorBidi" w:cstheme="majorBidi"/>
              <w:noProof/>
              <w:sz w:val="22"/>
              <w:lang w:val="en-US"/>
            </w:rPr>
          </w:pPr>
          <w:hyperlink w:anchor="_Toc170327681" w:history="1">
            <w:r w:rsidR="001609F6" w:rsidRPr="00A555A6">
              <w:rPr>
                <w:rStyle w:val="Hyperlink"/>
                <w:rFonts w:asciiTheme="majorBidi" w:hAnsiTheme="majorBidi" w:cstheme="majorBidi"/>
                <w:noProof/>
              </w:rPr>
              <w:t>7.3 Implications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_Toc170327681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47</w:t>
            </w:r>
            <w:r w:rsidR="001609F6" w:rsidRPr="00A555A6">
              <w:rPr>
                <w:rFonts w:asciiTheme="majorBidi" w:hAnsiTheme="majorBidi" w:cstheme="majorBidi"/>
                <w:noProof/>
                <w:webHidden/>
              </w:rPr>
              <w:fldChar w:fldCharType="end"/>
            </w:r>
          </w:hyperlink>
        </w:p>
        <w:p w14:paraId="3A9FD14C" w14:textId="77777777" w:rsidR="001609F6" w:rsidRPr="00A555A6" w:rsidRDefault="00000000">
          <w:pPr>
            <w:pStyle w:val="TOC2"/>
            <w:rPr>
              <w:rFonts w:asciiTheme="majorBidi" w:eastAsiaTheme="minorEastAsia" w:hAnsiTheme="majorBidi" w:cstheme="majorBidi"/>
              <w:noProof/>
              <w:sz w:val="22"/>
              <w:lang w:val="en-US"/>
            </w:rPr>
          </w:pPr>
          <w:hyperlink w:anchor="_Toc170327682" w:history="1">
            <w:r w:rsidR="001609F6" w:rsidRPr="00A555A6">
              <w:rPr>
                <w:rStyle w:val="Hyperlink"/>
                <w:rFonts w:asciiTheme="majorBidi" w:hAnsiTheme="majorBidi" w:cstheme="majorBidi"/>
                <w:noProof/>
              </w:rPr>
              <w:t>7.4 Comparison with Existing Solutions</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_Toc170327682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48</w:t>
            </w:r>
            <w:r w:rsidR="001609F6" w:rsidRPr="00A555A6">
              <w:rPr>
                <w:rFonts w:asciiTheme="majorBidi" w:hAnsiTheme="majorBidi" w:cstheme="majorBidi"/>
                <w:noProof/>
                <w:webHidden/>
              </w:rPr>
              <w:fldChar w:fldCharType="end"/>
            </w:r>
          </w:hyperlink>
        </w:p>
        <w:p w14:paraId="202D10C0" w14:textId="77777777" w:rsidR="001609F6" w:rsidRPr="00A555A6" w:rsidRDefault="00000000">
          <w:pPr>
            <w:pStyle w:val="TOC2"/>
            <w:rPr>
              <w:rFonts w:asciiTheme="majorBidi" w:eastAsiaTheme="minorEastAsia" w:hAnsiTheme="majorBidi" w:cstheme="majorBidi"/>
              <w:noProof/>
              <w:sz w:val="22"/>
              <w:lang w:val="en-US"/>
            </w:rPr>
          </w:pPr>
          <w:hyperlink w:anchor="_Toc170327683" w:history="1">
            <w:r w:rsidR="001609F6" w:rsidRPr="00A555A6">
              <w:rPr>
                <w:rStyle w:val="Hyperlink"/>
                <w:rFonts w:asciiTheme="majorBidi" w:hAnsiTheme="majorBidi" w:cstheme="majorBidi"/>
                <w:noProof/>
              </w:rPr>
              <w:t>7.6 Conclusion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_Toc170327683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48</w:t>
            </w:r>
            <w:r w:rsidR="001609F6" w:rsidRPr="00A555A6">
              <w:rPr>
                <w:rFonts w:asciiTheme="majorBidi" w:hAnsiTheme="majorBidi" w:cstheme="majorBidi"/>
                <w:noProof/>
                <w:webHidden/>
              </w:rPr>
              <w:fldChar w:fldCharType="end"/>
            </w:r>
          </w:hyperlink>
        </w:p>
        <w:p w14:paraId="7BE85BCE" w14:textId="77777777" w:rsidR="001609F6" w:rsidRPr="00A555A6" w:rsidRDefault="00000000">
          <w:pPr>
            <w:pStyle w:val="TOC1"/>
            <w:rPr>
              <w:rFonts w:asciiTheme="majorBidi" w:eastAsiaTheme="minorEastAsia" w:hAnsiTheme="majorBidi" w:cstheme="majorBidi"/>
              <w:b w:val="0"/>
              <w:sz w:val="22"/>
              <w:lang w:val="en-US"/>
            </w:rPr>
          </w:pPr>
          <w:hyperlink w:anchor="_Toc170327684" w:history="1">
            <w:r w:rsidR="001609F6" w:rsidRPr="00A555A6">
              <w:rPr>
                <w:rStyle w:val="Hyperlink"/>
                <w:rFonts w:asciiTheme="majorBidi" w:hAnsiTheme="majorBidi" w:cstheme="majorBidi"/>
              </w:rPr>
              <w:t>Chapter 8: Conclusion and Future Work</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_Toc170327684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49</w:t>
            </w:r>
            <w:r w:rsidR="001609F6" w:rsidRPr="00A555A6">
              <w:rPr>
                <w:rFonts w:asciiTheme="majorBidi" w:hAnsiTheme="majorBidi" w:cstheme="majorBidi"/>
                <w:webHidden/>
              </w:rPr>
              <w:fldChar w:fldCharType="end"/>
            </w:r>
          </w:hyperlink>
        </w:p>
        <w:p w14:paraId="1C16E7AC" w14:textId="77777777" w:rsidR="001609F6" w:rsidRPr="00A555A6" w:rsidRDefault="00000000">
          <w:pPr>
            <w:pStyle w:val="TOC2"/>
            <w:rPr>
              <w:rFonts w:asciiTheme="majorBidi" w:eastAsiaTheme="minorEastAsia" w:hAnsiTheme="majorBidi" w:cstheme="majorBidi"/>
              <w:noProof/>
              <w:sz w:val="22"/>
              <w:lang w:val="en-US"/>
            </w:rPr>
          </w:pPr>
          <w:hyperlink w:anchor="_Toc170327685" w:history="1">
            <w:r w:rsidR="001609F6" w:rsidRPr="00A555A6">
              <w:rPr>
                <w:rStyle w:val="Hyperlink"/>
                <w:rFonts w:asciiTheme="majorBidi" w:hAnsiTheme="majorBidi" w:cstheme="majorBidi"/>
                <w:noProof/>
              </w:rPr>
              <w:t>8.1 Introduction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_Toc170327685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49</w:t>
            </w:r>
            <w:r w:rsidR="001609F6" w:rsidRPr="00A555A6">
              <w:rPr>
                <w:rFonts w:asciiTheme="majorBidi" w:hAnsiTheme="majorBidi" w:cstheme="majorBidi"/>
                <w:noProof/>
                <w:webHidden/>
              </w:rPr>
              <w:fldChar w:fldCharType="end"/>
            </w:r>
          </w:hyperlink>
        </w:p>
        <w:p w14:paraId="35C27273" w14:textId="77777777" w:rsidR="001609F6" w:rsidRPr="00A555A6" w:rsidRDefault="00000000">
          <w:pPr>
            <w:pStyle w:val="TOC2"/>
            <w:rPr>
              <w:rFonts w:asciiTheme="majorBidi" w:eastAsiaTheme="minorEastAsia" w:hAnsiTheme="majorBidi" w:cstheme="majorBidi"/>
              <w:noProof/>
              <w:sz w:val="22"/>
              <w:lang w:val="en-US"/>
            </w:rPr>
          </w:pPr>
          <w:hyperlink w:anchor="_Toc170327686" w:history="1">
            <w:r w:rsidR="001609F6" w:rsidRPr="00A555A6">
              <w:rPr>
                <w:rStyle w:val="Hyperlink"/>
                <w:rFonts w:asciiTheme="majorBidi" w:hAnsiTheme="majorBidi" w:cstheme="majorBidi"/>
                <w:noProof/>
              </w:rPr>
              <w:t>8.2 Conclusion</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_Toc170327686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49</w:t>
            </w:r>
            <w:r w:rsidR="001609F6" w:rsidRPr="00A555A6">
              <w:rPr>
                <w:rFonts w:asciiTheme="majorBidi" w:hAnsiTheme="majorBidi" w:cstheme="majorBidi"/>
                <w:noProof/>
                <w:webHidden/>
              </w:rPr>
              <w:fldChar w:fldCharType="end"/>
            </w:r>
          </w:hyperlink>
        </w:p>
        <w:p w14:paraId="7FAD6BC2" w14:textId="77777777" w:rsidR="001609F6" w:rsidRPr="00A555A6" w:rsidRDefault="00000000">
          <w:pPr>
            <w:pStyle w:val="TOC2"/>
            <w:rPr>
              <w:rFonts w:asciiTheme="majorBidi" w:eastAsiaTheme="minorEastAsia" w:hAnsiTheme="majorBidi" w:cstheme="majorBidi"/>
              <w:noProof/>
              <w:sz w:val="22"/>
              <w:lang w:val="en-US"/>
            </w:rPr>
          </w:pPr>
          <w:hyperlink w:anchor="_Toc170327687" w:history="1">
            <w:r w:rsidR="001609F6" w:rsidRPr="00A555A6">
              <w:rPr>
                <w:rStyle w:val="Hyperlink"/>
                <w:rFonts w:asciiTheme="majorBidi" w:hAnsiTheme="majorBidi" w:cstheme="majorBidi"/>
                <w:noProof/>
              </w:rPr>
              <w:t>8.3 Future Work</w:t>
            </w:r>
            <w:r w:rsidR="001609F6" w:rsidRPr="00A555A6">
              <w:rPr>
                <w:rFonts w:asciiTheme="majorBidi" w:hAnsiTheme="majorBidi" w:cstheme="majorBidi"/>
                <w:noProof/>
                <w:webHidden/>
              </w:rPr>
              <w:tab/>
            </w:r>
            <w:r w:rsidR="001609F6" w:rsidRPr="00A555A6">
              <w:rPr>
                <w:rFonts w:asciiTheme="majorBidi" w:hAnsiTheme="majorBidi" w:cstheme="majorBidi"/>
                <w:noProof/>
                <w:webHidden/>
              </w:rPr>
              <w:fldChar w:fldCharType="begin"/>
            </w:r>
            <w:r w:rsidR="001609F6" w:rsidRPr="00A555A6">
              <w:rPr>
                <w:rFonts w:asciiTheme="majorBidi" w:hAnsiTheme="majorBidi" w:cstheme="majorBidi"/>
                <w:noProof/>
                <w:webHidden/>
              </w:rPr>
              <w:instrText xml:space="preserve"> PAGEREF _Toc170327687 \h </w:instrText>
            </w:r>
            <w:r w:rsidR="001609F6" w:rsidRPr="00A555A6">
              <w:rPr>
                <w:rFonts w:asciiTheme="majorBidi" w:hAnsiTheme="majorBidi" w:cstheme="majorBidi"/>
                <w:noProof/>
                <w:webHidden/>
              </w:rPr>
            </w:r>
            <w:r w:rsidR="001609F6" w:rsidRPr="00A555A6">
              <w:rPr>
                <w:rFonts w:asciiTheme="majorBidi" w:hAnsiTheme="majorBidi" w:cstheme="majorBidi"/>
                <w:noProof/>
                <w:webHidden/>
              </w:rPr>
              <w:fldChar w:fldCharType="separate"/>
            </w:r>
            <w:r w:rsidR="001609F6" w:rsidRPr="00A555A6">
              <w:rPr>
                <w:rFonts w:asciiTheme="majorBidi" w:hAnsiTheme="majorBidi" w:cstheme="majorBidi"/>
                <w:noProof/>
                <w:webHidden/>
              </w:rPr>
              <w:t>49</w:t>
            </w:r>
            <w:r w:rsidR="001609F6" w:rsidRPr="00A555A6">
              <w:rPr>
                <w:rFonts w:asciiTheme="majorBidi" w:hAnsiTheme="majorBidi" w:cstheme="majorBidi"/>
                <w:noProof/>
                <w:webHidden/>
              </w:rPr>
              <w:fldChar w:fldCharType="end"/>
            </w:r>
          </w:hyperlink>
        </w:p>
        <w:p w14:paraId="3B0BE458" w14:textId="77777777" w:rsidR="001609F6" w:rsidRPr="00A555A6" w:rsidRDefault="00000000">
          <w:pPr>
            <w:pStyle w:val="TOC1"/>
            <w:rPr>
              <w:rFonts w:asciiTheme="majorBidi" w:eastAsiaTheme="minorEastAsia" w:hAnsiTheme="majorBidi" w:cstheme="majorBidi"/>
              <w:b w:val="0"/>
              <w:sz w:val="22"/>
              <w:lang w:val="en-US"/>
            </w:rPr>
          </w:pPr>
          <w:hyperlink w:anchor="_Toc170327688" w:history="1">
            <w:r w:rsidR="001609F6" w:rsidRPr="00A555A6">
              <w:rPr>
                <w:rStyle w:val="Hyperlink"/>
                <w:rFonts w:asciiTheme="majorBidi" w:hAnsiTheme="majorBidi" w:cstheme="majorBidi"/>
              </w:rPr>
              <w:t>References</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_Toc170327688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52</w:t>
            </w:r>
            <w:r w:rsidR="001609F6" w:rsidRPr="00A555A6">
              <w:rPr>
                <w:rFonts w:asciiTheme="majorBidi" w:hAnsiTheme="majorBidi" w:cstheme="majorBidi"/>
                <w:webHidden/>
              </w:rPr>
              <w:fldChar w:fldCharType="end"/>
            </w:r>
          </w:hyperlink>
        </w:p>
        <w:p w14:paraId="5243C8FA" w14:textId="77777777" w:rsidR="001609F6" w:rsidRPr="00A555A6" w:rsidRDefault="00000000">
          <w:pPr>
            <w:pStyle w:val="TOC1"/>
            <w:rPr>
              <w:rFonts w:asciiTheme="majorBidi" w:eastAsiaTheme="minorEastAsia" w:hAnsiTheme="majorBidi" w:cstheme="majorBidi"/>
              <w:b w:val="0"/>
              <w:sz w:val="22"/>
              <w:lang w:val="en-US"/>
            </w:rPr>
          </w:pPr>
          <w:hyperlink w:anchor="_Toc170327689" w:history="1">
            <w:r w:rsidR="001609F6" w:rsidRPr="00A555A6">
              <w:rPr>
                <w:rStyle w:val="Hyperlink"/>
                <w:rFonts w:asciiTheme="majorBidi" w:hAnsiTheme="majorBidi" w:cstheme="majorBidi"/>
              </w:rPr>
              <w:t>Appendix B: Title here</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_Toc170327689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54</w:t>
            </w:r>
            <w:r w:rsidR="001609F6" w:rsidRPr="00A555A6">
              <w:rPr>
                <w:rFonts w:asciiTheme="majorBidi" w:hAnsiTheme="majorBidi" w:cstheme="majorBidi"/>
                <w:webHidden/>
              </w:rPr>
              <w:fldChar w:fldCharType="end"/>
            </w:r>
          </w:hyperlink>
        </w:p>
        <w:p w14:paraId="0D8203D4" w14:textId="77777777" w:rsidR="001609F6" w:rsidRPr="00A555A6" w:rsidRDefault="00000000">
          <w:pPr>
            <w:pStyle w:val="TOC1"/>
            <w:rPr>
              <w:rFonts w:asciiTheme="majorBidi" w:eastAsiaTheme="minorEastAsia" w:hAnsiTheme="majorBidi" w:cstheme="majorBidi"/>
              <w:b w:val="0"/>
              <w:sz w:val="22"/>
              <w:lang w:val="en-US"/>
            </w:rPr>
          </w:pPr>
          <w:hyperlink w:anchor="_Toc170327690" w:history="1">
            <w:r w:rsidR="001609F6" w:rsidRPr="00A555A6">
              <w:rPr>
                <w:rStyle w:val="Hyperlink"/>
                <w:rFonts w:asciiTheme="majorBidi" w:hAnsiTheme="majorBidi" w:cstheme="majorBidi"/>
              </w:rPr>
              <w:t>Appendix C: Title here</w:t>
            </w:r>
            <w:r w:rsidR="001609F6" w:rsidRPr="00A555A6">
              <w:rPr>
                <w:rFonts w:asciiTheme="majorBidi" w:hAnsiTheme="majorBidi" w:cstheme="majorBidi"/>
                <w:webHidden/>
              </w:rPr>
              <w:tab/>
            </w:r>
            <w:r w:rsidR="001609F6" w:rsidRPr="00A555A6">
              <w:rPr>
                <w:rFonts w:asciiTheme="majorBidi" w:hAnsiTheme="majorBidi" w:cstheme="majorBidi"/>
                <w:webHidden/>
              </w:rPr>
              <w:fldChar w:fldCharType="begin"/>
            </w:r>
            <w:r w:rsidR="001609F6" w:rsidRPr="00A555A6">
              <w:rPr>
                <w:rFonts w:asciiTheme="majorBidi" w:hAnsiTheme="majorBidi" w:cstheme="majorBidi"/>
                <w:webHidden/>
              </w:rPr>
              <w:instrText xml:space="preserve"> PAGEREF _Toc170327690 \h </w:instrText>
            </w:r>
            <w:r w:rsidR="001609F6" w:rsidRPr="00A555A6">
              <w:rPr>
                <w:rFonts w:asciiTheme="majorBidi" w:hAnsiTheme="majorBidi" w:cstheme="majorBidi"/>
                <w:webHidden/>
              </w:rPr>
            </w:r>
            <w:r w:rsidR="001609F6" w:rsidRPr="00A555A6">
              <w:rPr>
                <w:rFonts w:asciiTheme="majorBidi" w:hAnsiTheme="majorBidi" w:cstheme="majorBidi"/>
                <w:webHidden/>
              </w:rPr>
              <w:fldChar w:fldCharType="separate"/>
            </w:r>
            <w:r w:rsidR="001609F6" w:rsidRPr="00A555A6">
              <w:rPr>
                <w:rFonts w:asciiTheme="majorBidi" w:hAnsiTheme="majorBidi" w:cstheme="majorBidi"/>
                <w:webHidden/>
              </w:rPr>
              <w:t>55</w:t>
            </w:r>
            <w:r w:rsidR="001609F6" w:rsidRPr="00A555A6">
              <w:rPr>
                <w:rFonts w:asciiTheme="majorBidi" w:hAnsiTheme="majorBidi" w:cstheme="majorBidi"/>
                <w:webHidden/>
              </w:rPr>
              <w:fldChar w:fldCharType="end"/>
            </w:r>
          </w:hyperlink>
        </w:p>
        <w:p w14:paraId="3B692557" w14:textId="65AFEE79" w:rsidR="008D0DC6" w:rsidRPr="00A555A6" w:rsidRDefault="00B77B21" w:rsidP="00515E0E">
          <w:pPr>
            <w:rPr>
              <w:rFonts w:asciiTheme="majorBidi" w:hAnsiTheme="majorBidi" w:cstheme="majorBidi"/>
              <w:rtl/>
            </w:rPr>
          </w:pPr>
          <w:r w:rsidRPr="00A555A6">
            <w:rPr>
              <w:rFonts w:asciiTheme="majorBidi" w:hAnsiTheme="majorBidi" w:cstheme="majorBidi"/>
              <w:b/>
              <w:bCs/>
              <w:noProof/>
            </w:rPr>
            <w:fldChar w:fldCharType="end"/>
          </w:r>
        </w:p>
      </w:sdtContent>
    </w:sdt>
    <w:p w14:paraId="37424B53" w14:textId="716746ED" w:rsidR="008D0DC6" w:rsidRPr="00A555A6" w:rsidRDefault="008D0DC6" w:rsidP="00515E0E">
      <w:pPr>
        <w:rPr>
          <w:rFonts w:asciiTheme="majorBidi" w:hAnsiTheme="majorBidi" w:cstheme="majorBidi"/>
          <w:rtl/>
        </w:rPr>
      </w:pPr>
    </w:p>
    <w:p w14:paraId="2218E7F6" w14:textId="77777777" w:rsidR="008D0DC6" w:rsidRPr="00A555A6" w:rsidRDefault="008D0DC6" w:rsidP="00515E0E">
      <w:pPr>
        <w:rPr>
          <w:rFonts w:asciiTheme="majorBidi" w:hAnsiTheme="majorBidi" w:cstheme="majorBidi"/>
        </w:rPr>
        <w:sectPr w:rsidR="008D0DC6" w:rsidRPr="00A555A6" w:rsidSect="00C923EF">
          <w:headerReference w:type="default" r:id="rId18"/>
          <w:pgSz w:w="11906" w:h="16838"/>
          <w:pgMar w:top="1134" w:right="1134" w:bottom="1134" w:left="2268" w:header="709" w:footer="709" w:gutter="0"/>
          <w:pgNumType w:fmt="lowerRoman"/>
          <w:cols w:space="720"/>
        </w:sectPr>
      </w:pPr>
    </w:p>
    <w:p w14:paraId="359F967C" w14:textId="61C0B755" w:rsidR="00B77B21" w:rsidRPr="00A555A6" w:rsidRDefault="00C00D09" w:rsidP="00515E0E">
      <w:pPr>
        <w:pStyle w:val="Heading1"/>
        <w:numPr>
          <w:ilvl w:val="0"/>
          <w:numId w:val="0"/>
        </w:numPr>
        <w:spacing w:line="360" w:lineRule="auto"/>
        <w:ind w:left="432" w:hanging="432"/>
        <w:rPr>
          <w:rFonts w:asciiTheme="majorBidi" w:hAnsiTheme="majorBidi"/>
        </w:rPr>
      </w:pPr>
      <w:bookmarkStart w:id="10" w:name="_Toc528695514"/>
      <w:bookmarkStart w:id="11" w:name="_Toc170327598"/>
      <w:r w:rsidRPr="00A555A6">
        <w:rPr>
          <w:rFonts w:asciiTheme="majorBidi" w:hAnsiTheme="majorBidi"/>
        </w:rPr>
        <w:lastRenderedPageBreak/>
        <w:t>List</w:t>
      </w:r>
      <w:r w:rsidR="00B77B21" w:rsidRPr="00A555A6">
        <w:rPr>
          <w:rFonts w:asciiTheme="majorBidi" w:hAnsiTheme="majorBidi"/>
        </w:rPr>
        <w:t xml:space="preserve"> of F</w:t>
      </w:r>
      <w:r w:rsidR="006109C7" w:rsidRPr="00A555A6">
        <w:rPr>
          <w:rFonts w:asciiTheme="majorBidi" w:hAnsiTheme="majorBidi"/>
        </w:rPr>
        <w:t>igures</w:t>
      </w:r>
      <w:bookmarkEnd w:id="10"/>
      <w:bookmarkEnd w:id="11"/>
    </w:p>
    <w:p w14:paraId="0FA8E0AC" w14:textId="77777777" w:rsidR="00CE4236" w:rsidRPr="003679EC" w:rsidRDefault="00CE4236">
      <w:pPr>
        <w:pStyle w:val="TableofFigures"/>
        <w:tabs>
          <w:tab w:val="right" w:leader="dot" w:pos="8494"/>
        </w:tabs>
        <w:rPr>
          <w:rFonts w:asciiTheme="majorBidi" w:hAnsiTheme="majorBidi" w:cstheme="majorBidi"/>
          <w:b/>
          <w:bCs/>
          <w:noProof/>
        </w:rPr>
      </w:pPr>
      <w:r w:rsidRPr="00A555A6">
        <w:rPr>
          <w:rFonts w:asciiTheme="majorBidi" w:hAnsiTheme="majorBidi" w:cstheme="majorBidi"/>
          <w:b/>
          <w:bCs/>
        </w:rPr>
        <w:fldChar w:fldCharType="begin"/>
      </w:r>
      <w:r w:rsidRPr="00CE4236">
        <w:rPr>
          <w:rFonts w:asciiTheme="majorBidi" w:hAnsiTheme="majorBidi" w:cstheme="majorBidi"/>
          <w:b/>
          <w:bCs/>
        </w:rPr>
        <w:instrText xml:space="preserve"> TOC \h \z \c "Figure" </w:instrText>
      </w:r>
      <w:r w:rsidRPr="00A555A6">
        <w:rPr>
          <w:rFonts w:asciiTheme="majorBidi" w:hAnsiTheme="majorBidi" w:cstheme="majorBidi"/>
          <w:b/>
          <w:bCs/>
        </w:rPr>
        <w:fldChar w:fldCharType="separate"/>
      </w:r>
      <w:hyperlink w:anchor="_Toc170328295" w:history="1">
        <w:r w:rsidRPr="003679EC">
          <w:rPr>
            <w:rStyle w:val="Hyperlink"/>
            <w:rFonts w:asciiTheme="majorBidi" w:hAnsiTheme="majorBidi" w:cstheme="majorBidi"/>
            <w:b/>
            <w:bCs/>
            <w:noProof/>
          </w:rPr>
          <w:t>Figure 1</w:t>
        </w:r>
        <w:r w:rsidRPr="003679EC">
          <w:rPr>
            <w:rStyle w:val="Hyperlink"/>
            <w:rFonts w:asciiTheme="majorBidi" w:hAnsiTheme="majorBidi" w:cstheme="majorBidi"/>
            <w:b/>
            <w:bCs/>
            <w:noProof/>
            <w:lang w:val="en-US"/>
          </w:rPr>
          <w:t xml:space="preserve"> Healtha Use Case Diagram</w:t>
        </w:r>
        <w:r w:rsidRPr="003679EC">
          <w:rPr>
            <w:rFonts w:asciiTheme="majorBidi" w:hAnsiTheme="majorBidi" w:cstheme="majorBidi"/>
            <w:b/>
            <w:bCs/>
            <w:noProof/>
            <w:webHidden/>
          </w:rPr>
          <w:tab/>
        </w:r>
        <w:r w:rsidRPr="003679EC">
          <w:rPr>
            <w:rFonts w:asciiTheme="majorBidi" w:hAnsiTheme="majorBidi" w:cstheme="majorBidi"/>
            <w:b/>
            <w:bCs/>
            <w:noProof/>
            <w:webHidden/>
          </w:rPr>
          <w:fldChar w:fldCharType="begin"/>
        </w:r>
        <w:r w:rsidRPr="003679EC">
          <w:rPr>
            <w:rFonts w:asciiTheme="majorBidi" w:hAnsiTheme="majorBidi" w:cstheme="majorBidi"/>
            <w:b/>
            <w:bCs/>
            <w:noProof/>
            <w:webHidden/>
          </w:rPr>
          <w:instrText xml:space="preserve"> PAGEREF _Toc170328295 \h </w:instrText>
        </w:r>
        <w:r w:rsidRPr="003679EC">
          <w:rPr>
            <w:rFonts w:asciiTheme="majorBidi" w:hAnsiTheme="majorBidi" w:cstheme="majorBidi"/>
            <w:b/>
            <w:bCs/>
            <w:noProof/>
            <w:webHidden/>
          </w:rPr>
        </w:r>
        <w:r w:rsidRPr="003679EC">
          <w:rPr>
            <w:rFonts w:asciiTheme="majorBidi" w:hAnsiTheme="majorBidi" w:cstheme="majorBidi"/>
            <w:b/>
            <w:bCs/>
            <w:noProof/>
            <w:webHidden/>
          </w:rPr>
          <w:fldChar w:fldCharType="separate"/>
        </w:r>
        <w:r w:rsidRPr="003679EC">
          <w:rPr>
            <w:rFonts w:asciiTheme="majorBidi" w:hAnsiTheme="majorBidi" w:cstheme="majorBidi"/>
            <w:b/>
            <w:bCs/>
            <w:noProof/>
            <w:webHidden/>
          </w:rPr>
          <w:t>26</w:t>
        </w:r>
        <w:r w:rsidRPr="003679EC">
          <w:rPr>
            <w:rFonts w:asciiTheme="majorBidi" w:hAnsiTheme="majorBidi" w:cstheme="majorBidi"/>
            <w:b/>
            <w:bCs/>
            <w:noProof/>
            <w:webHidden/>
          </w:rPr>
          <w:fldChar w:fldCharType="end"/>
        </w:r>
      </w:hyperlink>
    </w:p>
    <w:p w14:paraId="108A2FEA" w14:textId="2A902BB1" w:rsidR="003679EC" w:rsidRPr="003679EC" w:rsidRDefault="003679EC" w:rsidP="003679EC">
      <w:pPr>
        <w:pStyle w:val="Caption"/>
        <w:rPr>
          <w:rStyle w:val="Hyperlink"/>
          <w:rFonts w:asciiTheme="majorBidi" w:hAnsiTheme="majorBidi" w:cstheme="majorBidi"/>
          <w:bCs/>
          <w:i w:val="0"/>
          <w:iCs w:val="0"/>
          <w:color w:val="auto"/>
          <w:sz w:val="24"/>
          <w:szCs w:val="22"/>
          <w:u w:val="none"/>
          <w:lang w:eastAsia="en-US"/>
        </w:rPr>
      </w:pPr>
      <w:r w:rsidRPr="003679EC">
        <w:rPr>
          <w:rStyle w:val="Hyperlink"/>
          <w:rFonts w:asciiTheme="majorBidi" w:hAnsiTheme="majorBidi" w:cstheme="majorBidi"/>
          <w:bCs/>
          <w:i w:val="0"/>
          <w:iCs w:val="0"/>
          <w:color w:val="auto"/>
          <w:sz w:val="24"/>
          <w:szCs w:val="22"/>
          <w:u w:val="none"/>
          <w:lang w:eastAsia="en-US"/>
        </w:rPr>
        <w:t xml:space="preserve">Figure </w:t>
      </w:r>
      <w:r>
        <w:rPr>
          <w:rStyle w:val="Hyperlink"/>
          <w:rFonts w:asciiTheme="majorBidi" w:hAnsiTheme="majorBidi" w:cstheme="majorBidi"/>
          <w:bCs/>
          <w:i w:val="0"/>
          <w:iCs w:val="0"/>
          <w:color w:val="auto"/>
          <w:sz w:val="24"/>
          <w:szCs w:val="22"/>
          <w:u w:val="none"/>
          <w:lang w:eastAsia="en-US"/>
        </w:rPr>
        <w:t xml:space="preserve">2 </w:t>
      </w:r>
      <w:r w:rsidRPr="003679EC">
        <w:rPr>
          <w:rStyle w:val="Hyperlink"/>
          <w:rFonts w:asciiTheme="majorBidi" w:hAnsiTheme="majorBidi" w:cstheme="majorBidi"/>
          <w:bCs/>
          <w:i w:val="0"/>
          <w:iCs w:val="0"/>
          <w:color w:val="auto"/>
          <w:sz w:val="24"/>
          <w:szCs w:val="22"/>
          <w:u w:val="none"/>
          <w:lang w:eastAsia="en-US"/>
        </w:rPr>
        <w:t>Patient How it works</w:t>
      </w:r>
      <w:r w:rsidRPr="003679EC">
        <w:rPr>
          <w:rStyle w:val="Hyperlink"/>
          <w:rFonts w:asciiTheme="majorBidi" w:hAnsiTheme="majorBidi" w:cstheme="majorBidi"/>
          <w:bCs/>
          <w:i w:val="0"/>
          <w:iCs w:val="0"/>
          <w:color w:val="auto"/>
          <w:sz w:val="24"/>
          <w:szCs w:val="22"/>
          <w:u w:val="none"/>
          <w:lang w:eastAsia="en-US"/>
        </w:rPr>
        <w:t>…………………………………………………………</w:t>
      </w:r>
    </w:p>
    <w:p w14:paraId="101F430F" w14:textId="2497D6C0" w:rsidR="003679EC" w:rsidRPr="003679EC" w:rsidRDefault="003679EC" w:rsidP="003679EC">
      <w:pPr>
        <w:pStyle w:val="Caption"/>
        <w:shd w:val="clear" w:color="auto" w:fill="FFFFFF" w:themeFill="background1"/>
        <w:rPr>
          <w:rStyle w:val="Hyperlink"/>
          <w:rFonts w:asciiTheme="majorBidi" w:hAnsiTheme="majorBidi" w:cstheme="majorBidi"/>
          <w:bCs/>
          <w:i w:val="0"/>
          <w:iCs w:val="0"/>
          <w:color w:val="auto"/>
          <w:sz w:val="24"/>
          <w:szCs w:val="22"/>
          <w:u w:val="none"/>
          <w:lang w:eastAsia="en-US"/>
        </w:rPr>
      </w:pPr>
      <w:r w:rsidRPr="003679EC">
        <w:rPr>
          <w:rStyle w:val="Hyperlink"/>
          <w:rFonts w:asciiTheme="majorBidi" w:hAnsiTheme="majorBidi" w:cstheme="majorBidi"/>
          <w:bCs/>
          <w:i w:val="0"/>
          <w:iCs w:val="0"/>
          <w:color w:val="auto"/>
          <w:sz w:val="24"/>
          <w:szCs w:val="22"/>
          <w:u w:val="none"/>
          <w:lang w:eastAsia="en-US"/>
        </w:rPr>
        <w:t xml:space="preserve">Figure </w:t>
      </w:r>
      <w:r>
        <w:rPr>
          <w:rStyle w:val="Hyperlink"/>
          <w:rFonts w:asciiTheme="majorBidi" w:hAnsiTheme="majorBidi" w:cstheme="majorBidi"/>
          <w:bCs/>
          <w:i w:val="0"/>
          <w:iCs w:val="0"/>
          <w:color w:val="auto"/>
          <w:sz w:val="24"/>
          <w:szCs w:val="22"/>
          <w:u w:val="none"/>
          <w:lang w:eastAsia="en-US"/>
        </w:rPr>
        <w:t xml:space="preserve">3 </w:t>
      </w:r>
      <w:r w:rsidRPr="003679EC">
        <w:rPr>
          <w:rStyle w:val="Hyperlink"/>
          <w:rFonts w:asciiTheme="majorBidi" w:hAnsiTheme="majorBidi" w:cstheme="majorBidi"/>
          <w:bCs/>
          <w:i w:val="0"/>
          <w:iCs w:val="0"/>
          <w:color w:val="auto"/>
          <w:sz w:val="24"/>
          <w:szCs w:val="22"/>
          <w:u w:val="none"/>
          <w:lang w:eastAsia="en-US"/>
        </w:rPr>
        <w:t>Doctor How it works</w:t>
      </w:r>
    </w:p>
    <w:p w14:paraId="2854D858" w14:textId="46EA356C" w:rsidR="00A232F6" w:rsidRDefault="00A232F6" w:rsidP="00A232F6">
      <w:pPr>
        <w:pStyle w:val="Caption"/>
        <w:rPr>
          <w:rStyle w:val="Hyperlink"/>
          <w:rFonts w:asciiTheme="majorBidi" w:hAnsiTheme="majorBidi" w:cstheme="majorBidi"/>
          <w:bCs/>
          <w:i w:val="0"/>
          <w:iCs w:val="0"/>
          <w:color w:val="auto"/>
          <w:sz w:val="24"/>
          <w:szCs w:val="22"/>
          <w:u w:val="none"/>
          <w:lang w:eastAsia="en-US"/>
        </w:rPr>
      </w:pPr>
      <w:r w:rsidRPr="00A232F6">
        <w:rPr>
          <w:rStyle w:val="Hyperlink"/>
          <w:rFonts w:asciiTheme="majorBidi" w:hAnsiTheme="majorBidi" w:cstheme="majorBidi"/>
          <w:bCs/>
          <w:i w:val="0"/>
          <w:iCs w:val="0"/>
          <w:color w:val="auto"/>
          <w:sz w:val="24"/>
          <w:szCs w:val="22"/>
          <w:u w:val="none"/>
          <w:lang w:eastAsia="en-US"/>
        </w:rPr>
        <w:t xml:space="preserve">Figure </w:t>
      </w:r>
      <w:r w:rsidRPr="00A232F6">
        <w:rPr>
          <w:rStyle w:val="Hyperlink"/>
          <w:rFonts w:asciiTheme="majorBidi" w:hAnsiTheme="majorBidi" w:cstheme="majorBidi"/>
          <w:bCs/>
          <w:i w:val="0"/>
          <w:iCs w:val="0"/>
          <w:color w:val="auto"/>
          <w:sz w:val="24"/>
          <w:szCs w:val="22"/>
          <w:u w:val="none"/>
          <w:lang w:eastAsia="en-US"/>
        </w:rPr>
        <w:t>4</w:t>
      </w:r>
      <w:r w:rsidRPr="00A232F6">
        <w:rPr>
          <w:rStyle w:val="Hyperlink"/>
          <w:rFonts w:asciiTheme="majorBidi" w:hAnsiTheme="majorBidi" w:cstheme="majorBidi"/>
          <w:bCs/>
          <w:i w:val="0"/>
          <w:iCs w:val="0"/>
          <w:color w:val="auto"/>
          <w:sz w:val="24"/>
          <w:szCs w:val="22"/>
          <w:u w:val="none"/>
          <w:lang w:eastAsia="en-US"/>
        </w:rPr>
        <w:t xml:space="preserve"> Healtha Entity Relationship Diagram (ERD)</w:t>
      </w:r>
    </w:p>
    <w:p w14:paraId="4333EABE" w14:textId="0B12734B" w:rsidR="00A232F6" w:rsidRDefault="00A232F6" w:rsidP="00A232F6">
      <w:pPr>
        <w:pStyle w:val="Caption"/>
        <w:rPr>
          <w:rStyle w:val="Hyperlink"/>
          <w:rFonts w:asciiTheme="majorBidi" w:hAnsiTheme="majorBidi" w:cstheme="majorBidi"/>
          <w:bCs/>
          <w:i w:val="0"/>
          <w:iCs w:val="0"/>
          <w:color w:val="auto"/>
          <w:sz w:val="24"/>
          <w:szCs w:val="22"/>
          <w:u w:val="none"/>
          <w:lang w:eastAsia="en-US"/>
        </w:rPr>
      </w:pPr>
      <w:r w:rsidRPr="00A232F6">
        <w:rPr>
          <w:rStyle w:val="Hyperlink"/>
          <w:rFonts w:asciiTheme="majorBidi" w:hAnsiTheme="majorBidi" w:cstheme="majorBidi"/>
          <w:bCs/>
          <w:i w:val="0"/>
          <w:iCs w:val="0"/>
          <w:color w:val="auto"/>
          <w:sz w:val="24"/>
          <w:szCs w:val="22"/>
          <w:u w:val="none"/>
          <w:lang w:eastAsia="en-US"/>
        </w:rPr>
        <w:t xml:space="preserve">Figure </w:t>
      </w:r>
      <w:r w:rsidR="009A2E92">
        <w:rPr>
          <w:rStyle w:val="Hyperlink"/>
          <w:rFonts w:asciiTheme="majorBidi" w:hAnsiTheme="majorBidi" w:cstheme="majorBidi"/>
          <w:bCs/>
          <w:i w:val="0"/>
          <w:iCs w:val="0"/>
          <w:color w:val="auto"/>
          <w:sz w:val="24"/>
          <w:szCs w:val="22"/>
          <w:u w:val="none"/>
          <w:lang w:eastAsia="en-US"/>
        </w:rPr>
        <w:t>5</w:t>
      </w:r>
      <w:r w:rsidRPr="00A232F6">
        <w:rPr>
          <w:rStyle w:val="Hyperlink"/>
          <w:rFonts w:asciiTheme="majorBidi" w:hAnsiTheme="majorBidi" w:cstheme="majorBidi"/>
          <w:bCs/>
          <w:i w:val="0"/>
          <w:iCs w:val="0"/>
          <w:color w:val="auto"/>
          <w:sz w:val="24"/>
          <w:szCs w:val="22"/>
          <w:u w:val="none"/>
          <w:lang w:eastAsia="en-US"/>
        </w:rPr>
        <w:t xml:space="preserve"> UML Class Diagram</w:t>
      </w:r>
    </w:p>
    <w:p w14:paraId="765CCAEC" w14:textId="2022ABC2" w:rsidR="00A232F6" w:rsidRPr="009A2E92" w:rsidRDefault="00A232F6" w:rsidP="00A232F6">
      <w:pPr>
        <w:pStyle w:val="Caption"/>
        <w:rPr>
          <w:rFonts w:asciiTheme="majorBidi" w:hAnsiTheme="majorBidi" w:cstheme="majorBidi"/>
          <w:i w:val="0"/>
          <w:iCs w:val="0"/>
          <w:color w:val="auto"/>
          <w:sz w:val="24"/>
          <w:szCs w:val="24"/>
        </w:rPr>
      </w:pPr>
      <w:r w:rsidRPr="009A2E92">
        <w:rPr>
          <w:rFonts w:asciiTheme="majorBidi" w:hAnsiTheme="majorBidi" w:cstheme="majorBidi"/>
          <w:i w:val="0"/>
          <w:iCs w:val="0"/>
          <w:color w:val="auto"/>
          <w:sz w:val="24"/>
          <w:szCs w:val="24"/>
        </w:rPr>
        <w:t xml:space="preserve">Figure </w:t>
      </w:r>
      <w:r w:rsidR="009A2E92">
        <w:rPr>
          <w:rFonts w:asciiTheme="majorBidi" w:hAnsiTheme="majorBidi" w:cstheme="majorBidi"/>
          <w:i w:val="0"/>
          <w:iCs w:val="0"/>
          <w:color w:val="auto"/>
          <w:sz w:val="24"/>
          <w:szCs w:val="24"/>
        </w:rPr>
        <w:t>6</w:t>
      </w:r>
      <w:r w:rsidRPr="009A2E92">
        <w:rPr>
          <w:rFonts w:asciiTheme="majorBidi" w:hAnsiTheme="majorBidi" w:cstheme="majorBidi"/>
          <w:i w:val="0"/>
          <w:iCs w:val="0"/>
          <w:color w:val="auto"/>
          <w:sz w:val="24"/>
          <w:szCs w:val="24"/>
          <w:lang w:val="en-US"/>
        </w:rPr>
        <w:t xml:space="preserve"> System Architecture</w:t>
      </w:r>
    </w:p>
    <w:p w14:paraId="4F7FD6B5" w14:textId="77777777" w:rsidR="00A232F6" w:rsidRPr="00A232F6" w:rsidRDefault="00A232F6" w:rsidP="00A232F6"/>
    <w:p w14:paraId="7A7059DA" w14:textId="77777777" w:rsidR="00A232F6" w:rsidRPr="00A232F6" w:rsidRDefault="00A232F6" w:rsidP="00A232F6"/>
    <w:p w14:paraId="7BC988B1" w14:textId="77777777" w:rsidR="003679EC" w:rsidRPr="00A232F6" w:rsidRDefault="003679EC" w:rsidP="003679EC"/>
    <w:p w14:paraId="39318763" w14:textId="77777777" w:rsidR="003679EC" w:rsidRPr="003679EC" w:rsidRDefault="003679EC" w:rsidP="003679EC"/>
    <w:p w14:paraId="53430670" w14:textId="28657318" w:rsidR="00B67AB8" w:rsidRPr="00A555A6" w:rsidRDefault="00CE4236" w:rsidP="00515E0E">
      <w:pPr>
        <w:rPr>
          <w:rFonts w:asciiTheme="majorBidi" w:hAnsiTheme="majorBidi" w:cstheme="majorBidi"/>
        </w:rPr>
      </w:pPr>
      <w:r w:rsidRPr="00A555A6">
        <w:rPr>
          <w:rFonts w:asciiTheme="majorBidi" w:hAnsiTheme="majorBidi" w:cstheme="majorBidi"/>
          <w:b/>
          <w:bCs/>
        </w:rPr>
        <w:fldChar w:fldCharType="end"/>
      </w:r>
      <w:r w:rsidR="00B67AB8" w:rsidRPr="00A555A6">
        <w:rPr>
          <w:rFonts w:asciiTheme="majorBidi" w:hAnsiTheme="majorBidi" w:cstheme="majorBidi"/>
        </w:rPr>
        <w:br w:type="page"/>
      </w:r>
    </w:p>
    <w:p w14:paraId="708878F1" w14:textId="6672EB7B" w:rsidR="00B67AB8" w:rsidRPr="00A555A6" w:rsidRDefault="00B67AB8" w:rsidP="00515E0E">
      <w:pPr>
        <w:pStyle w:val="Heading1"/>
        <w:numPr>
          <w:ilvl w:val="0"/>
          <w:numId w:val="0"/>
        </w:numPr>
        <w:spacing w:line="360" w:lineRule="auto"/>
        <w:ind w:left="432" w:hanging="432"/>
        <w:rPr>
          <w:rFonts w:asciiTheme="majorBidi" w:hAnsiTheme="majorBidi"/>
        </w:rPr>
      </w:pPr>
      <w:bookmarkStart w:id="12" w:name="_Toc170327599"/>
      <w:r w:rsidRPr="00A555A6">
        <w:rPr>
          <w:rFonts w:asciiTheme="majorBidi" w:hAnsiTheme="majorBidi"/>
        </w:rPr>
        <w:lastRenderedPageBreak/>
        <w:t>List of Abbreviations</w:t>
      </w:r>
      <w:bookmarkEnd w:id="12"/>
    </w:p>
    <w:p w14:paraId="721214E1" w14:textId="6732BAFA" w:rsidR="00B67AB8" w:rsidRDefault="00CE4236" w:rsidP="00515E0E">
      <w:pPr>
        <w:spacing w:after="0"/>
        <w:jc w:val="both"/>
        <w:rPr>
          <w:rFonts w:asciiTheme="majorBidi" w:hAnsiTheme="majorBidi" w:cstheme="majorBidi"/>
        </w:rPr>
      </w:pPr>
      <w:r>
        <w:rPr>
          <w:rFonts w:asciiTheme="majorBidi" w:hAnsiTheme="majorBidi" w:cstheme="majorBidi"/>
        </w:rPr>
        <w:t xml:space="preserve">ML Machine Learning </w:t>
      </w:r>
    </w:p>
    <w:p w14:paraId="5045D445" w14:textId="1A26874D" w:rsidR="00CE4236" w:rsidRDefault="00CE4236" w:rsidP="00515E0E">
      <w:pPr>
        <w:spacing w:after="0"/>
        <w:jc w:val="both"/>
        <w:rPr>
          <w:rFonts w:asciiTheme="majorBidi" w:hAnsiTheme="majorBidi" w:cstheme="majorBidi"/>
        </w:rPr>
      </w:pPr>
      <w:r>
        <w:rPr>
          <w:rFonts w:asciiTheme="majorBidi" w:hAnsiTheme="majorBidi" w:cstheme="majorBidi"/>
        </w:rPr>
        <w:t>AI Artificial Intelligence</w:t>
      </w:r>
    </w:p>
    <w:p w14:paraId="7390D372" w14:textId="43A88E30" w:rsidR="00DF4E49" w:rsidRDefault="003679EC" w:rsidP="00515E0E">
      <w:pPr>
        <w:spacing w:after="0"/>
        <w:jc w:val="both"/>
        <w:rPr>
          <w:rFonts w:asciiTheme="majorBidi" w:hAnsiTheme="majorBidi" w:cstheme="majorBidi"/>
        </w:rPr>
      </w:pPr>
      <w:r>
        <w:rPr>
          <w:rFonts w:asciiTheme="majorBidi" w:hAnsiTheme="majorBidi" w:cstheme="majorBidi"/>
        </w:rPr>
        <w:t xml:space="preserve">CBC </w:t>
      </w:r>
      <w:r w:rsidR="00DF4E49" w:rsidRPr="00A555A6">
        <w:rPr>
          <w:rFonts w:asciiTheme="majorBidi" w:hAnsiTheme="majorBidi" w:cstheme="majorBidi"/>
        </w:rPr>
        <w:t xml:space="preserve">Complete Blood Count </w:t>
      </w:r>
    </w:p>
    <w:p w14:paraId="6B5787AC" w14:textId="4517DB66" w:rsidR="003679EC" w:rsidRPr="00A555A6" w:rsidRDefault="003679EC" w:rsidP="00515E0E">
      <w:pPr>
        <w:spacing w:after="0"/>
        <w:jc w:val="both"/>
        <w:rPr>
          <w:rFonts w:asciiTheme="majorBidi" w:hAnsiTheme="majorBidi" w:cstheme="majorBidi"/>
        </w:rPr>
      </w:pPr>
      <w:r>
        <w:rPr>
          <w:rFonts w:asciiTheme="majorBidi" w:hAnsiTheme="majorBidi" w:cstheme="majorBidi"/>
        </w:rPr>
        <w:t>NLP Natural Language Processing</w:t>
      </w:r>
    </w:p>
    <w:p w14:paraId="195BD8D1" w14:textId="679026F0" w:rsidR="006109C7" w:rsidRPr="00A555A6" w:rsidRDefault="006109C7" w:rsidP="00515E0E">
      <w:pPr>
        <w:ind w:left="567" w:hanging="567"/>
        <w:rPr>
          <w:rFonts w:asciiTheme="majorBidi" w:hAnsiTheme="majorBidi" w:cstheme="majorBidi"/>
        </w:rPr>
      </w:pPr>
    </w:p>
    <w:p w14:paraId="73997AB4" w14:textId="7AC2DE08" w:rsidR="00D13930" w:rsidRDefault="00D13930">
      <w:pPr>
        <w:spacing w:line="259" w:lineRule="auto"/>
        <w:rPr>
          <w:rFonts w:asciiTheme="majorBidi" w:hAnsiTheme="majorBidi" w:cstheme="majorBidi"/>
        </w:rPr>
      </w:pPr>
      <w:r>
        <w:rPr>
          <w:rFonts w:asciiTheme="majorBidi" w:hAnsiTheme="majorBidi" w:cstheme="majorBidi"/>
        </w:rPr>
        <w:br w:type="page"/>
      </w:r>
    </w:p>
    <w:p w14:paraId="20CCDE6E" w14:textId="77777777" w:rsidR="006109C7" w:rsidRPr="00A555A6" w:rsidRDefault="006109C7" w:rsidP="00515E0E">
      <w:pPr>
        <w:rPr>
          <w:rFonts w:asciiTheme="majorBidi" w:hAnsiTheme="majorBidi" w:cstheme="majorBidi"/>
        </w:rPr>
        <w:sectPr w:rsidR="006109C7" w:rsidRPr="00A555A6" w:rsidSect="00C923EF">
          <w:headerReference w:type="default" r:id="rId19"/>
          <w:footerReference w:type="default" r:id="rId20"/>
          <w:pgSz w:w="11906" w:h="16838"/>
          <w:pgMar w:top="1134" w:right="1134" w:bottom="1134" w:left="2268" w:header="709" w:footer="709" w:gutter="0"/>
          <w:pgNumType w:fmt="lowerRoman"/>
          <w:cols w:space="720"/>
        </w:sectPr>
      </w:pPr>
    </w:p>
    <w:p w14:paraId="62052EBE" w14:textId="51B1E7D6" w:rsidR="006109C7" w:rsidRPr="00A555A6" w:rsidRDefault="006109C7" w:rsidP="00622614">
      <w:pPr>
        <w:pStyle w:val="Heading1"/>
        <w:spacing w:line="360" w:lineRule="auto"/>
        <w:ind w:left="90"/>
        <w:rPr>
          <w:rFonts w:asciiTheme="majorBidi" w:hAnsiTheme="majorBidi"/>
        </w:rPr>
      </w:pPr>
      <w:bookmarkStart w:id="13" w:name="_Toc528695516"/>
      <w:bookmarkStart w:id="14" w:name="_Toc170327600"/>
      <w:r w:rsidRPr="00A555A6">
        <w:rPr>
          <w:rFonts w:asciiTheme="majorBidi" w:hAnsiTheme="majorBidi"/>
        </w:rPr>
        <w:lastRenderedPageBreak/>
        <w:t>Introduction</w:t>
      </w:r>
      <w:bookmarkEnd w:id="13"/>
      <w:bookmarkEnd w:id="14"/>
    </w:p>
    <w:p w14:paraId="4827FAD6" w14:textId="77777777" w:rsidR="00DC437F" w:rsidRPr="00A555A6" w:rsidRDefault="00DC437F" w:rsidP="00515E0E">
      <w:pPr>
        <w:pStyle w:val="Heading2"/>
        <w:spacing w:line="360" w:lineRule="auto"/>
        <w:rPr>
          <w:rFonts w:asciiTheme="majorBidi" w:hAnsiTheme="majorBidi"/>
        </w:rPr>
      </w:pPr>
      <w:bookmarkStart w:id="15" w:name="_Toc170327601"/>
      <w:r w:rsidRPr="00A555A6">
        <w:rPr>
          <w:rFonts w:asciiTheme="majorBidi" w:hAnsiTheme="majorBidi"/>
        </w:rPr>
        <w:t>Overview and Background</w:t>
      </w:r>
      <w:bookmarkEnd w:id="15"/>
    </w:p>
    <w:p w14:paraId="21485E6D" w14:textId="361627C6" w:rsidR="009F0E43" w:rsidRPr="00A555A6" w:rsidRDefault="009F0E43" w:rsidP="00515E0E">
      <w:pPr>
        <w:pStyle w:val="CCISNormal"/>
        <w:spacing w:line="360" w:lineRule="auto"/>
        <w:rPr>
          <w:rFonts w:asciiTheme="majorBidi" w:eastAsia="Calibri" w:hAnsiTheme="majorBidi" w:cstheme="majorBidi"/>
          <w:bCs w:val="0"/>
          <w:szCs w:val="22"/>
        </w:rPr>
      </w:pPr>
      <w:r w:rsidRPr="00A555A6">
        <w:rPr>
          <w:rFonts w:asciiTheme="majorBidi" w:eastAsia="Calibri" w:hAnsiTheme="majorBidi" w:cstheme="majorBidi"/>
          <w:bCs w:val="0"/>
          <w:szCs w:val="22"/>
        </w:rPr>
        <w:t>Understanding medical laboratory results is an essential aspect of healthcare management. However, many individuals struggle to comprehend these results due to the technical language often used in lab reports. This challenge is further compounded for people with disabilities, who may face additional barriers in accessing and interpreting their lab data. The difficulty in understanding lab results can lead to confusion, anxiety, and poor health management, underscoring the need for more accessible and user-friendly solutions in healthcare.</w:t>
      </w:r>
    </w:p>
    <w:p w14:paraId="705B5117" w14:textId="77777777" w:rsidR="009F0E43" w:rsidRPr="00A555A6" w:rsidRDefault="009F0E43" w:rsidP="00515E0E">
      <w:pPr>
        <w:pStyle w:val="CCISNormal"/>
        <w:spacing w:line="360" w:lineRule="auto"/>
        <w:rPr>
          <w:rFonts w:asciiTheme="majorBidi" w:eastAsia="Calibri" w:hAnsiTheme="majorBidi" w:cstheme="majorBidi"/>
          <w:bCs w:val="0"/>
          <w:szCs w:val="22"/>
        </w:rPr>
      </w:pPr>
      <w:r w:rsidRPr="00A555A6">
        <w:rPr>
          <w:rFonts w:asciiTheme="majorBidi" w:eastAsia="Calibri" w:hAnsiTheme="majorBidi" w:cstheme="majorBidi"/>
          <w:bCs w:val="0"/>
          <w:szCs w:val="22"/>
        </w:rPr>
        <w:t>The Healtha app is proposed as an innovative solution within the interdisciplinary fields of healthcare, artificial intelligence (AI), and information technology. This app aims to bridge the gap in health literacy by using AI models to interpret and explain lab results, such as Complete Blood Count (CBC), in clear and concise language. By leveraging a large dataset of lab results and patient data, the AI models can generate personalized explanations for each user, enhancing their understanding and management of their health.</w:t>
      </w:r>
    </w:p>
    <w:p w14:paraId="7A42C2DB" w14:textId="6C3BD4CC" w:rsidR="009F0E43" w:rsidRPr="00A555A6" w:rsidRDefault="009F0E43" w:rsidP="00515E0E">
      <w:pPr>
        <w:pStyle w:val="CCISNormal"/>
        <w:spacing w:line="360" w:lineRule="auto"/>
        <w:rPr>
          <w:rFonts w:asciiTheme="majorBidi" w:eastAsia="Calibri" w:hAnsiTheme="majorBidi" w:cstheme="majorBidi"/>
          <w:bCs w:val="0"/>
          <w:szCs w:val="22"/>
        </w:rPr>
      </w:pPr>
      <w:r w:rsidRPr="00A555A6">
        <w:rPr>
          <w:rFonts w:asciiTheme="majorBidi" w:eastAsia="Calibri" w:hAnsiTheme="majorBidi" w:cstheme="majorBidi"/>
          <w:bCs w:val="0"/>
          <w:szCs w:val="22"/>
        </w:rPr>
        <w:t>The Healtha app is designed to be inclusive and accessible, with features tailored to users with special needs. These features include lab reader support, customizable text size and font, high contrast mode, and gesture support, ensuring that the app is usable by everyone. Additionally, the app offers a comprehensive suite of tools to support users' healthcare needs:</w:t>
      </w:r>
      <w:r w:rsidR="00033E23" w:rsidRPr="00A555A6">
        <w:rPr>
          <w:rFonts w:asciiTheme="majorBidi" w:eastAsia="Calibri" w:hAnsiTheme="majorBidi" w:cstheme="majorBidi"/>
          <w:bCs w:val="0"/>
          <w:szCs w:val="22"/>
        </w:rPr>
        <w:t xml:space="preserve"> </w:t>
      </w:r>
    </w:p>
    <w:p w14:paraId="6E3A5426" w14:textId="77777777" w:rsidR="009F0E43" w:rsidRPr="00A555A6" w:rsidRDefault="009F0E43" w:rsidP="00515E0E">
      <w:pPr>
        <w:pStyle w:val="CCISNormal"/>
        <w:numPr>
          <w:ilvl w:val="0"/>
          <w:numId w:val="7"/>
        </w:numPr>
        <w:spacing w:line="360" w:lineRule="auto"/>
        <w:rPr>
          <w:rFonts w:asciiTheme="majorBidi" w:eastAsia="Calibri" w:hAnsiTheme="majorBidi" w:cstheme="majorBidi"/>
          <w:bCs w:val="0"/>
          <w:szCs w:val="22"/>
        </w:rPr>
      </w:pPr>
      <w:r w:rsidRPr="00A555A6">
        <w:rPr>
          <w:rFonts w:asciiTheme="majorBidi" w:eastAsia="Calibri" w:hAnsiTheme="majorBidi" w:cstheme="majorBidi"/>
          <w:b/>
          <w:szCs w:val="22"/>
        </w:rPr>
        <w:t>Lab Test Results Interpretation</w:t>
      </w:r>
      <w:r w:rsidRPr="00A555A6">
        <w:rPr>
          <w:rFonts w:asciiTheme="majorBidi" w:eastAsia="Calibri" w:hAnsiTheme="majorBidi" w:cstheme="majorBidi"/>
          <w:bCs w:val="0"/>
          <w:szCs w:val="22"/>
        </w:rPr>
        <w:t>: Provides clear, doctor-verified explanations of lab results, accompanied by visual aids to enhance understanding.</w:t>
      </w:r>
    </w:p>
    <w:p w14:paraId="4EBB3B1A" w14:textId="77777777" w:rsidR="009F0E43" w:rsidRPr="00B63AAB" w:rsidRDefault="009F0E43" w:rsidP="00515E0E">
      <w:pPr>
        <w:pStyle w:val="CCISNormal"/>
        <w:numPr>
          <w:ilvl w:val="0"/>
          <w:numId w:val="7"/>
        </w:numPr>
        <w:spacing w:line="360" w:lineRule="auto"/>
        <w:rPr>
          <w:rFonts w:asciiTheme="majorBidi" w:eastAsia="Calibri" w:hAnsiTheme="majorBidi" w:cstheme="majorBidi"/>
          <w:bCs w:val="0"/>
          <w:szCs w:val="22"/>
          <w:highlight w:val="yellow"/>
        </w:rPr>
      </w:pPr>
      <w:r w:rsidRPr="00B63AAB">
        <w:rPr>
          <w:rFonts w:asciiTheme="majorBidi" w:eastAsia="Calibri" w:hAnsiTheme="majorBidi" w:cstheme="majorBidi"/>
          <w:b/>
          <w:szCs w:val="22"/>
          <w:highlight w:val="yellow"/>
        </w:rPr>
        <w:t>Recommendation and Prediction System:</w:t>
      </w:r>
      <w:r w:rsidRPr="00B63AAB">
        <w:rPr>
          <w:rFonts w:asciiTheme="majorBidi" w:eastAsia="Calibri" w:hAnsiTheme="majorBidi" w:cstheme="majorBidi"/>
          <w:bCs w:val="0"/>
          <w:szCs w:val="22"/>
          <w:highlight w:val="yellow"/>
        </w:rPr>
        <w:t xml:space="preserve"> Suggests appropriate medical specialties and potential conditions based on user symptoms.</w:t>
      </w:r>
    </w:p>
    <w:p w14:paraId="7FD733AD" w14:textId="77777777" w:rsidR="009F0E43" w:rsidRPr="00B63AAB" w:rsidRDefault="009F0E43" w:rsidP="00515E0E">
      <w:pPr>
        <w:pStyle w:val="CCISNormal"/>
        <w:numPr>
          <w:ilvl w:val="0"/>
          <w:numId w:val="7"/>
        </w:numPr>
        <w:spacing w:line="360" w:lineRule="auto"/>
        <w:rPr>
          <w:rFonts w:asciiTheme="majorBidi" w:eastAsia="Calibri" w:hAnsiTheme="majorBidi" w:cstheme="majorBidi"/>
          <w:bCs w:val="0"/>
          <w:szCs w:val="22"/>
          <w:highlight w:val="yellow"/>
        </w:rPr>
      </w:pPr>
      <w:r w:rsidRPr="00B63AAB">
        <w:rPr>
          <w:rFonts w:asciiTheme="majorBidi" w:eastAsia="Calibri" w:hAnsiTheme="majorBidi" w:cstheme="majorBidi"/>
          <w:b/>
          <w:szCs w:val="22"/>
          <w:highlight w:val="yellow"/>
        </w:rPr>
        <w:t>Nearest Doctor Location:</w:t>
      </w:r>
      <w:r w:rsidRPr="00B63AAB">
        <w:rPr>
          <w:rFonts w:asciiTheme="majorBidi" w:eastAsia="Calibri" w:hAnsiTheme="majorBidi" w:cstheme="majorBidi"/>
          <w:bCs w:val="0"/>
          <w:szCs w:val="22"/>
          <w:highlight w:val="yellow"/>
        </w:rPr>
        <w:t xml:space="preserve"> Identifies and recommends the nearest doctors or hospitals for timely medical consultation.</w:t>
      </w:r>
    </w:p>
    <w:p w14:paraId="7DE66EE0" w14:textId="77777777" w:rsidR="009F0E43" w:rsidRPr="00A555A6" w:rsidRDefault="009F0E43" w:rsidP="00515E0E">
      <w:pPr>
        <w:pStyle w:val="CCISNormal"/>
        <w:numPr>
          <w:ilvl w:val="0"/>
          <w:numId w:val="7"/>
        </w:numPr>
        <w:spacing w:line="360" w:lineRule="auto"/>
        <w:rPr>
          <w:rFonts w:asciiTheme="majorBidi" w:eastAsia="Calibri" w:hAnsiTheme="majorBidi" w:cstheme="majorBidi"/>
          <w:bCs w:val="0"/>
          <w:szCs w:val="22"/>
        </w:rPr>
      </w:pPr>
      <w:r w:rsidRPr="00A555A6">
        <w:rPr>
          <w:rFonts w:asciiTheme="majorBidi" w:eastAsia="Calibri" w:hAnsiTheme="majorBidi" w:cstheme="majorBidi"/>
          <w:b/>
          <w:szCs w:val="22"/>
        </w:rPr>
        <w:t>Chatbot Support:</w:t>
      </w:r>
      <w:r w:rsidRPr="00A555A6">
        <w:rPr>
          <w:rFonts w:asciiTheme="majorBidi" w:eastAsia="Calibri" w:hAnsiTheme="majorBidi" w:cstheme="majorBidi"/>
          <w:bCs w:val="0"/>
          <w:szCs w:val="22"/>
        </w:rPr>
        <w:t xml:space="preserve"> An interactive feature that provides detailed information about diseases, symptoms, and treatments.</w:t>
      </w:r>
    </w:p>
    <w:p w14:paraId="0C389179" w14:textId="77777777" w:rsidR="009F0E43" w:rsidRPr="00A555A6" w:rsidRDefault="009F0E43" w:rsidP="00515E0E">
      <w:pPr>
        <w:pStyle w:val="CCISNormal"/>
        <w:numPr>
          <w:ilvl w:val="0"/>
          <w:numId w:val="7"/>
        </w:numPr>
        <w:spacing w:line="360" w:lineRule="auto"/>
        <w:rPr>
          <w:rFonts w:asciiTheme="majorBidi" w:eastAsia="Calibri" w:hAnsiTheme="majorBidi" w:cstheme="majorBidi"/>
          <w:bCs w:val="0"/>
          <w:szCs w:val="22"/>
        </w:rPr>
      </w:pPr>
      <w:r w:rsidRPr="00A555A6">
        <w:rPr>
          <w:rFonts w:asciiTheme="majorBidi" w:eastAsia="Calibri" w:hAnsiTheme="majorBidi" w:cstheme="majorBidi"/>
          <w:b/>
          <w:szCs w:val="22"/>
        </w:rPr>
        <w:t>Medical Lab Tests Encyclopedia</w:t>
      </w:r>
      <w:r w:rsidRPr="00A555A6">
        <w:rPr>
          <w:rFonts w:asciiTheme="majorBidi" w:eastAsia="Calibri" w:hAnsiTheme="majorBidi" w:cstheme="majorBidi"/>
          <w:bCs w:val="0"/>
          <w:szCs w:val="22"/>
        </w:rPr>
        <w:t>: A thorough resource detailing various medical lab tests and their purposes.</w:t>
      </w:r>
    </w:p>
    <w:p w14:paraId="71317970" w14:textId="77777777" w:rsidR="009F0E43" w:rsidRPr="00A555A6" w:rsidRDefault="009F0E43" w:rsidP="00515E0E">
      <w:pPr>
        <w:pStyle w:val="CCISNormal"/>
        <w:numPr>
          <w:ilvl w:val="0"/>
          <w:numId w:val="7"/>
        </w:numPr>
        <w:spacing w:line="360" w:lineRule="auto"/>
        <w:rPr>
          <w:rFonts w:asciiTheme="majorBidi" w:eastAsia="Calibri" w:hAnsiTheme="majorBidi" w:cstheme="majorBidi"/>
          <w:bCs w:val="0"/>
          <w:szCs w:val="22"/>
        </w:rPr>
      </w:pPr>
      <w:r w:rsidRPr="00A555A6">
        <w:rPr>
          <w:rFonts w:asciiTheme="majorBidi" w:eastAsia="Calibri" w:hAnsiTheme="majorBidi" w:cstheme="majorBidi"/>
          <w:b/>
          <w:szCs w:val="22"/>
        </w:rPr>
        <w:lastRenderedPageBreak/>
        <w:t>Diseases Encyclopedia:</w:t>
      </w:r>
      <w:r w:rsidRPr="00A555A6">
        <w:rPr>
          <w:rFonts w:asciiTheme="majorBidi" w:eastAsia="Calibri" w:hAnsiTheme="majorBidi" w:cstheme="majorBidi"/>
          <w:bCs w:val="0"/>
          <w:szCs w:val="22"/>
        </w:rPr>
        <w:t xml:space="preserve"> An extensive database offering in-depth information about numerous diseases.</w:t>
      </w:r>
    </w:p>
    <w:p w14:paraId="42AC1D1B" w14:textId="2631D904" w:rsidR="00033E23" w:rsidRPr="00A555A6" w:rsidRDefault="00033E23" w:rsidP="00515E0E">
      <w:pPr>
        <w:pStyle w:val="CCISNormal"/>
        <w:numPr>
          <w:ilvl w:val="0"/>
          <w:numId w:val="7"/>
        </w:numPr>
        <w:spacing w:line="360" w:lineRule="auto"/>
        <w:rPr>
          <w:rFonts w:asciiTheme="majorBidi" w:eastAsia="Calibri" w:hAnsiTheme="majorBidi" w:cstheme="majorBidi"/>
          <w:bCs w:val="0"/>
          <w:szCs w:val="22"/>
          <w:highlight w:val="yellow"/>
        </w:rPr>
      </w:pPr>
      <w:r w:rsidRPr="00A555A6">
        <w:rPr>
          <w:rFonts w:asciiTheme="majorBidi" w:eastAsia="Calibri" w:hAnsiTheme="majorBidi" w:cstheme="majorBidi"/>
          <w:b/>
          <w:szCs w:val="22"/>
          <w:highlight w:val="yellow"/>
        </w:rPr>
        <w:t>Accessibility:</w:t>
      </w:r>
    </w:p>
    <w:p w14:paraId="1C4BDA9D" w14:textId="33F4BD7D" w:rsidR="00033E23" w:rsidRPr="00A555A6" w:rsidRDefault="00033E23" w:rsidP="00515E0E">
      <w:pPr>
        <w:pStyle w:val="CCISNormal"/>
        <w:numPr>
          <w:ilvl w:val="0"/>
          <w:numId w:val="7"/>
        </w:numPr>
        <w:spacing w:line="360" w:lineRule="auto"/>
        <w:rPr>
          <w:rFonts w:asciiTheme="majorBidi" w:eastAsia="Calibri" w:hAnsiTheme="majorBidi" w:cstheme="majorBidi"/>
          <w:bCs w:val="0"/>
          <w:szCs w:val="22"/>
          <w:highlight w:val="yellow"/>
        </w:rPr>
      </w:pPr>
      <w:r w:rsidRPr="00A555A6">
        <w:rPr>
          <w:rFonts w:asciiTheme="majorBidi" w:eastAsia="Calibri" w:hAnsiTheme="majorBidi" w:cstheme="majorBidi"/>
          <w:b/>
          <w:szCs w:val="22"/>
          <w:highlight w:val="yellow"/>
        </w:rPr>
        <w:t>Doctor communication</w:t>
      </w:r>
    </w:p>
    <w:p w14:paraId="120CBD85" w14:textId="77777777" w:rsidR="009F0E43" w:rsidRPr="00A555A6" w:rsidRDefault="009F0E43" w:rsidP="00515E0E">
      <w:pPr>
        <w:pStyle w:val="CCISNormal"/>
        <w:spacing w:line="360" w:lineRule="auto"/>
        <w:rPr>
          <w:rFonts w:asciiTheme="majorBidi" w:eastAsia="Calibri" w:hAnsiTheme="majorBidi" w:cstheme="majorBidi"/>
          <w:bCs w:val="0"/>
          <w:szCs w:val="22"/>
        </w:rPr>
      </w:pPr>
      <w:r w:rsidRPr="00A555A6">
        <w:rPr>
          <w:rFonts w:asciiTheme="majorBidi" w:eastAsia="Calibri" w:hAnsiTheme="majorBidi" w:cstheme="majorBidi"/>
          <w:bCs w:val="0"/>
          <w:szCs w:val="22"/>
        </w:rPr>
        <w:t>This project falls under the disciplines of healthcare informatics, AI, and accessibility technology. It aims to address the critical question of how AI can be utilized to make healthcare information more accessible and understandable. The originality of this research lies in its integration of AI-driven personalized explanations with comprehensive accessibility features, which collectively enhance health literacy and patient empowerment.</w:t>
      </w:r>
    </w:p>
    <w:p w14:paraId="0DCF464D" w14:textId="77777777" w:rsidR="009F0E43" w:rsidRPr="00A555A6" w:rsidRDefault="009F0E43" w:rsidP="00515E0E">
      <w:pPr>
        <w:pStyle w:val="CCISNormal"/>
        <w:spacing w:line="360" w:lineRule="auto"/>
        <w:rPr>
          <w:rFonts w:asciiTheme="majorBidi" w:eastAsia="Calibri" w:hAnsiTheme="majorBidi" w:cstheme="majorBidi"/>
          <w:bCs w:val="0"/>
          <w:szCs w:val="22"/>
        </w:rPr>
      </w:pPr>
      <w:r w:rsidRPr="00A555A6">
        <w:rPr>
          <w:rFonts w:asciiTheme="majorBidi" w:eastAsia="Calibri" w:hAnsiTheme="majorBidi" w:cstheme="majorBidi"/>
          <w:bCs w:val="0"/>
          <w:szCs w:val="22"/>
        </w:rPr>
        <w:t>The Healtha app not only adds to the existing literature on AI applications in healthcare but also challenges the current approaches by emphasizing accessibility and user-centric design. By addressing the need for more understandable lab results, this project seeks to improve health outcomes and reduce anxiety associated with medical diagnostics. The significance of this work is evident in its potential to transform how individuals interact with their health data, making it a vital contribution to the field of healthcare technology.</w:t>
      </w:r>
    </w:p>
    <w:p w14:paraId="011A7444" w14:textId="7E232068" w:rsidR="007E1E83" w:rsidRPr="00A555A6" w:rsidRDefault="00B627D5" w:rsidP="00515E0E">
      <w:pPr>
        <w:pStyle w:val="Heading2"/>
        <w:spacing w:line="360" w:lineRule="auto"/>
        <w:rPr>
          <w:rFonts w:asciiTheme="majorBidi" w:hAnsiTheme="majorBidi"/>
        </w:rPr>
      </w:pPr>
      <w:bookmarkStart w:id="16" w:name="_Toc170327602"/>
      <w:r w:rsidRPr="00A555A6">
        <w:rPr>
          <w:rFonts w:asciiTheme="majorBidi" w:hAnsiTheme="majorBidi"/>
        </w:rPr>
        <w:t>Motivation</w:t>
      </w:r>
      <w:bookmarkEnd w:id="16"/>
    </w:p>
    <w:p w14:paraId="4C1D4F7C" w14:textId="02BDDEF0" w:rsidR="00523506" w:rsidRPr="00A555A6" w:rsidRDefault="00523506" w:rsidP="00DF4E49">
      <w:pPr>
        <w:jc w:val="both"/>
        <w:rPr>
          <w:rFonts w:asciiTheme="majorBidi" w:hAnsiTheme="majorBidi" w:cstheme="majorBidi"/>
          <w:lang w:val="en-US"/>
        </w:rPr>
      </w:pPr>
      <w:r w:rsidRPr="00A555A6">
        <w:rPr>
          <w:rFonts w:asciiTheme="majorBidi" w:hAnsiTheme="majorBidi" w:cstheme="majorBidi"/>
          <w:lang w:val="en-US"/>
        </w:rPr>
        <w:t>The motivation for developing the Healtha app arises from the widespread difficulty many individuals face in understanding their medical lab results. Medical reports often contain technical jargon and complex data, leading to confusion and anxiety. This issue is particularly challenging for individuals with disabilities, who may struggle even more with accessing and comprehending their lab results.</w:t>
      </w:r>
    </w:p>
    <w:p w14:paraId="78606655" w14:textId="491E5648" w:rsidR="00523506" w:rsidRPr="00A555A6" w:rsidRDefault="00523506" w:rsidP="00DF4E49">
      <w:pPr>
        <w:jc w:val="both"/>
        <w:rPr>
          <w:rFonts w:asciiTheme="majorBidi" w:hAnsiTheme="majorBidi" w:cstheme="majorBidi"/>
          <w:lang w:val="en-US"/>
        </w:rPr>
      </w:pPr>
      <w:r w:rsidRPr="00A555A6">
        <w:rPr>
          <w:rFonts w:asciiTheme="majorBidi" w:hAnsiTheme="majorBidi" w:cstheme="majorBidi"/>
          <w:lang w:val="en-US"/>
        </w:rPr>
        <w:t>Health literacy is crucial for effective healthcare. Patients who understand their health information are better equipped to follow medical advice and engage in proactive health behaviors. However, current medical lab reporting falls short in supporting this understanding for many people.</w:t>
      </w:r>
    </w:p>
    <w:p w14:paraId="0ABE411C" w14:textId="2A62E16A" w:rsidR="00523506" w:rsidRPr="00A555A6" w:rsidRDefault="00523506" w:rsidP="00DF4E49">
      <w:pPr>
        <w:jc w:val="both"/>
        <w:rPr>
          <w:rFonts w:asciiTheme="majorBidi" w:hAnsiTheme="majorBidi" w:cstheme="majorBidi"/>
          <w:lang w:val="en-US"/>
        </w:rPr>
      </w:pPr>
      <w:r w:rsidRPr="00A555A6">
        <w:rPr>
          <w:rFonts w:asciiTheme="majorBidi" w:hAnsiTheme="majorBidi" w:cstheme="majorBidi"/>
          <w:lang w:val="en-US"/>
        </w:rPr>
        <w:t>Healtha aims to bridge this gap by using advanced AI technologies to transform complex lab data into clear, understandable, and actionable information. This not only empowers users but also reduces their anxiety and improves health management. The app prioritizes inclusivity, featuring accessibility options like lab reader support, customizable text size, high contrast mode, and gesture support, ensuring it is usable for everyone.</w:t>
      </w:r>
    </w:p>
    <w:p w14:paraId="59C6E7E5" w14:textId="67A1E6BB" w:rsidR="00523506" w:rsidRPr="00A555A6" w:rsidRDefault="00523506" w:rsidP="00DF4E49">
      <w:pPr>
        <w:jc w:val="both"/>
        <w:rPr>
          <w:rFonts w:asciiTheme="majorBidi" w:hAnsiTheme="majorBidi" w:cstheme="majorBidi"/>
          <w:lang w:val="en-US"/>
        </w:rPr>
      </w:pPr>
      <w:r w:rsidRPr="00A555A6">
        <w:rPr>
          <w:rFonts w:asciiTheme="majorBidi" w:hAnsiTheme="majorBidi" w:cstheme="majorBidi"/>
          <w:lang w:val="en-US"/>
        </w:rPr>
        <w:lastRenderedPageBreak/>
        <w:t>Additional features such as the recommendation and prediction system, nearest doctor locator, chatbot support, and comprehensive medical encyclopedias enhance the app's utility, making it a comprehensive health management tool.</w:t>
      </w:r>
    </w:p>
    <w:p w14:paraId="5993DCEE" w14:textId="3EBB16B5" w:rsidR="002B014B" w:rsidRPr="00A555A6" w:rsidRDefault="00523506" w:rsidP="00DF4E49">
      <w:pPr>
        <w:jc w:val="both"/>
        <w:rPr>
          <w:rFonts w:asciiTheme="majorBidi" w:hAnsiTheme="majorBidi" w:cstheme="majorBidi"/>
          <w:lang w:val="en-US"/>
        </w:rPr>
      </w:pPr>
      <w:r w:rsidRPr="00A555A6">
        <w:rPr>
          <w:rFonts w:asciiTheme="majorBidi" w:hAnsiTheme="majorBidi" w:cstheme="majorBidi"/>
          <w:lang w:val="en-US"/>
        </w:rPr>
        <w:t>In summary, Healtha is motivated by the need to simplify medical lab results, enhance health literacy, provide accessible health information, and support proactive health management for all users, ultimately aiming to improve individual health outcomes.</w:t>
      </w:r>
    </w:p>
    <w:p w14:paraId="5952B4C8" w14:textId="617F8E67" w:rsidR="00B73B55" w:rsidRPr="00A555A6" w:rsidRDefault="00B73B55" w:rsidP="00515E0E">
      <w:pPr>
        <w:pStyle w:val="Heading2"/>
        <w:spacing w:line="360" w:lineRule="auto"/>
        <w:rPr>
          <w:rFonts w:asciiTheme="majorBidi" w:hAnsiTheme="majorBidi"/>
        </w:rPr>
      </w:pPr>
      <w:bookmarkStart w:id="17" w:name="_Toc170327603"/>
      <w:r w:rsidRPr="00A555A6">
        <w:rPr>
          <w:rFonts w:asciiTheme="majorBidi" w:hAnsiTheme="majorBidi"/>
        </w:rPr>
        <w:t>Problem Statement</w:t>
      </w:r>
      <w:bookmarkEnd w:id="17"/>
    </w:p>
    <w:p w14:paraId="4743E81F" w14:textId="30240817" w:rsidR="00010911" w:rsidRPr="00A555A6" w:rsidRDefault="00010911" w:rsidP="00DF4E49">
      <w:pPr>
        <w:jc w:val="both"/>
        <w:rPr>
          <w:rFonts w:asciiTheme="majorBidi" w:hAnsiTheme="majorBidi" w:cstheme="majorBidi"/>
          <w:lang w:val="en-US"/>
        </w:rPr>
      </w:pPr>
      <w:r w:rsidRPr="00A555A6">
        <w:rPr>
          <w:rFonts w:asciiTheme="majorBidi" w:hAnsiTheme="majorBidi" w:cstheme="majorBidi"/>
          <w:lang w:val="en-US"/>
        </w:rPr>
        <w:t>Many individuals struggle to understand their medical lab results due to the technical language used, leading to confusion, anxiety, and potential mismanagement of their health. This issue is even more pronounced for people with disabilities who face additional barriers in accessing and comprehending lab reports.</w:t>
      </w:r>
    </w:p>
    <w:p w14:paraId="3542B039" w14:textId="71571732" w:rsidR="00010911" w:rsidRPr="00A555A6" w:rsidRDefault="00010911" w:rsidP="00DF4E49">
      <w:pPr>
        <w:jc w:val="both"/>
        <w:rPr>
          <w:rFonts w:asciiTheme="majorBidi" w:hAnsiTheme="majorBidi" w:cstheme="majorBidi"/>
          <w:lang w:val="en-US"/>
        </w:rPr>
      </w:pPr>
      <w:r w:rsidRPr="00A555A6">
        <w:rPr>
          <w:rFonts w:asciiTheme="majorBidi" w:hAnsiTheme="majorBidi" w:cstheme="majorBidi"/>
          <w:lang w:val="en-US"/>
        </w:rPr>
        <w:t>Current lab reports are designed for healthcare professionals, not patients, creating a significant gap in health communication. This gap can result in delays in seeking medical care and making informed health decisions, negatively impacting overall well-being.</w:t>
      </w:r>
    </w:p>
    <w:p w14:paraId="7C5BCCE8" w14:textId="09B19D60" w:rsidR="00010911" w:rsidRPr="00A555A6" w:rsidRDefault="00010911" w:rsidP="00DF4E49">
      <w:pPr>
        <w:jc w:val="both"/>
        <w:rPr>
          <w:rFonts w:asciiTheme="majorBidi" w:hAnsiTheme="majorBidi" w:cstheme="majorBidi"/>
          <w:lang w:val="en-US"/>
        </w:rPr>
      </w:pPr>
      <w:r w:rsidRPr="00A555A6">
        <w:rPr>
          <w:rFonts w:asciiTheme="majorBidi" w:hAnsiTheme="majorBidi" w:cstheme="majorBidi"/>
          <w:lang w:val="en-US"/>
        </w:rPr>
        <w:t>The Healtha app addresses these challenges by offering an AI-powered solution that interprets lab results in plain language. The app will use AI models trained on extensive datasets to generate personalized explanations tailored to each user's health profile. Additionally, the app includes accessibility features to support users with special needs, ensuring that health information is clear and accessible to all.</w:t>
      </w:r>
    </w:p>
    <w:p w14:paraId="475AB6EB" w14:textId="68D0DFBB" w:rsidR="00BF4E3F" w:rsidRPr="00A555A6" w:rsidRDefault="00010911" w:rsidP="00AB6942">
      <w:pPr>
        <w:jc w:val="both"/>
        <w:rPr>
          <w:rFonts w:asciiTheme="majorBidi" w:hAnsiTheme="majorBidi" w:cstheme="majorBidi"/>
          <w:lang w:val="en-US"/>
        </w:rPr>
      </w:pPr>
      <w:r w:rsidRPr="00A555A6">
        <w:rPr>
          <w:rFonts w:asciiTheme="majorBidi" w:hAnsiTheme="majorBidi" w:cstheme="majorBidi"/>
          <w:lang w:val="en-US"/>
        </w:rPr>
        <w:t>In essence, the Healtha app aims to solve the difficulty in understanding lab results and the lack of accessible tools for individuals with disabilities, empowering users to make informed health decisions and reducing anxiety related to lab result interpretation.</w:t>
      </w:r>
    </w:p>
    <w:p w14:paraId="154ECD2D" w14:textId="50209296" w:rsidR="00FF235E" w:rsidRPr="00A555A6" w:rsidRDefault="00A64523" w:rsidP="00515E0E">
      <w:pPr>
        <w:pStyle w:val="Heading2"/>
        <w:spacing w:line="360" w:lineRule="auto"/>
        <w:rPr>
          <w:rFonts w:asciiTheme="majorBidi" w:hAnsiTheme="majorBidi"/>
        </w:rPr>
      </w:pPr>
      <w:bookmarkStart w:id="18" w:name="_Toc170327604"/>
      <w:r w:rsidRPr="00A555A6">
        <w:rPr>
          <w:rFonts w:asciiTheme="majorBidi" w:hAnsiTheme="majorBidi"/>
        </w:rPr>
        <w:t>Project</w:t>
      </w:r>
      <w:r w:rsidR="00B67AB8" w:rsidRPr="00A555A6">
        <w:rPr>
          <w:rFonts w:asciiTheme="majorBidi" w:hAnsiTheme="majorBidi"/>
        </w:rPr>
        <w:t xml:space="preserve"> </w:t>
      </w:r>
      <w:r w:rsidR="00FF235E" w:rsidRPr="00A555A6">
        <w:rPr>
          <w:rFonts w:asciiTheme="majorBidi" w:hAnsiTheme="majorBidi"/>
        </w:rPr>
        <w:t>Objectives</w:t>
      </w:r>
      <w:bookmarkEnd w:id="18"/>
      <w:r w:rsidR="00FF235E" w:rsidRPr="00A555A6">
        <w:rPr>
          <w:rFonts w:asciiTheme="majorBidi" w:hAnsiTheme="majorBidi"/>
        </w:rPr>
        <w:t xml:space="preserve"> </w:t>
      </w:r>
    </w:p>
    <w:p w14:paraId="0924163E" w14:textId="5BC8000B" w:rsidR="00010911" w:rsidRDefault="00010911" w:rsidP="00515E0E">
      <w:pPr>
        <w:pStyle w:val="CCISNormal"/>
        <w:spacing w:line="360" w:lineRule="auto"/>
        <w:rPr>
          <w:rFonts w:asciiTheme="majorBidi" w:hAnsiTheme="majorBidi" w:cstheme="majorBidi"/>
        </w:rPr>
      </w:pPr>
      <w:r w:rsidRPr="00A555A6">
        <w:rPr>
          <w:rFonts w:asciiTheme="majorBidi" w:hAnsiTheme="majorBidi" w:cstheme="majorBidi"/>
        </w:rPr>
        <w:t xml:space="preserve">The primary goal of the Healtha app is to bridge the gap between complex medical lab results and patient comprehension by using advanced AI technology. The app aims to provide clear, concise, and accessible explanations of lab results, thus reducing anxiety and confusion among users, including those with disabilities. The following objectives outline the steps we will take to achieve this goal, ensuring they adhere to the </w:t>
      </w:r>
      <w:r w:rsidRPr="00A555A6">
        <w:rPr>
          <w:rFonts w:asciiTheme="majorBidi" w:hAnsiTheme="majorBidi" w:cstheme="majorBidi"/>
          <w:b/>
          <w:bCs w:val="0"/>
        </w:rPr>
        <w:t>S.M.A.R.T</w:t>
      </w:r>
      <w:r w:rsidRPr="00A555A6">
        <w:rPr>
          <w:rFonts w:asciiTheme="majorBidi" w:hAnsiTheme="majorBidi" w:cstheme="majorBidi"/>
        </w:rPr>
        <w:t>. criteria:</w:t>
      </w:r>
    </w:p>
    <w:p w14:paraId="1ADABBCA" w14:textId="77777777" w:rsidR="00AB6942" w:rsidRDefault="00AB6942" w:rsidP="00515E0E">
      <w:pPr>
        <w:pStyle w:val="CCISNormal"/>
        <w:spacing w:line="360" w:lineRule="auto"/>
        <w:rPr>
          <w:rFonts w:asciiTheme="majorBidi" w:hAnsiTheme="majorBidi" w:cstheme="majorBidi"/>
        </w:rPr>
      </w:pPr>
    </w:p>
    <w:p w14:paraId="50E52B4F" w14:textId="77777777" w:rsidR="00AB6942" w:rsidRPr="00A555A6" w:rsidRDefault="00AB6942" w:rsidP="00515E0E">
      <w:pPr>
        <w:pStyle w:val="CCISNormal"/>
        <w:spacing w:line="360" w:lineRule="auto"/>
        <w:rPr>
          <w:rFonts w:asciiTheme="majorBidi" w:hAnsiTheme="majorBidi" w:cstheme="majorBidi"/>
        </w:rPr>
      </w:pPr>
    </w:p>
    <w:p w14:paraId="48760B5C" w14:textId="77777777" w:rsidR="00010911" w:rsidRPr="00A555A6" w:rsidRDefault="00010911" w:rsidP="00515E0E">
      <w:pPr>
        <w:pStyle w:val="CCISNormal"/>
        <w:spacing w:line="360" w:lineRule="auto"/>
        <w:rPr>
          <w:rFonts w:asciiTheme="majorBidi" w:hAnsiTheme="majorBidi" w:cstheme="majorBidi"/>
          <w:b/>
          <w:bCs w:val="0"/>
        </w:rPr>
      </w:pPr>
      <w:r w:rsidRPr="00A555A6">
        <w:rPr>
          <w:rFonts w:asciiTheme="majorBidi" w:hAnsiTheme="majorBidi" w:cstheme="majorBidi"/>
          <w:b/>
          <w:bCs w:val="0"/>
        </w:rPr>
        <w:lastRenderedPageBreak/>
        <w:t>Specific</w:t>
      </w:r>
    </w:p>
    <w:p w14:paraId="739EA328" w14:textId="77777777" w:rsidR="00010911" w:rsidRPr="00A555A6" w:rsidRDefault="00010911" w:rsidP="00AB6942">
      <w:pPr>
        <w:pStyle w:val="CCISNormal"/>
        <w:numPr>
          <w:ilvl w:val="0"/>
          <w:numId w:val="8"/>
        </w:numPr>
        <w:spacing w:line="360" w:lineRule="auto"/>
        <w:rPr>
          <w:rFonts w:asciiTheme="majorBidi" w:hAnsiTheme="majorBidi" w:cstheme="majorBidi"/>
        </w:rPr>
      </w:pPr>
      <w:r w:rsidRPr="00A555A6">
        <w:rPr>
          <w:rFonts w:asciiTheme="majorBidi" w:hAnsiTheme="majorBidi" w:cstheme="majorBidi"/>
          <w:b/>
          <w:bCs w:val="0"/>
        </w:rPr>
        <w:t>Develop AI-Powered Interpretation Models:</w:t>
      </w:r>
      <w:r w:rsidRPr="00A555A6">
        <w:rPr>
          <w:rFonts w:asciiTheme="majorBidi" w:hAnsiTheme="majorBidi" w:cstheme="majorBidi"/>
        </w:rPr>
        <w:t xml:space="preserve"> Create AI models trained on a comprehensive dataset of lab results and patient data to interpret and explain lab results such as Complete Blood Count (CBC) in plain language.</w:t>
      </w:r>
    </w:p>
    <w:p w14:paraId="27E63476" w14:textId="4E439513" w:rsidR="00010911" w:rsidRPr="00A555A6" w:rsidRDefault="00010911" w:rsidP="00515E0E">
      <w:pPr>
        <w:pStyle w:val="CCISNormal"/>
        <w:numPr>
          <w:ilvl w:val="0"/>
          <w:numId w:val="8"/>
        </w:numPr>
        <w:spacing w:line="360" w:lineRule="auto"/>
        <w:rPr>
          <w:rFonts w:asciiTheme="majorBidi" w:hAnsiTheme="majorBidi" w:cstheme="majorBidi"/>
        </w:rPr>
      </w:pPr>
      <w:r w:rsidRPr="00A555A6">
        <w:rPr>
          <w:rFonts w:asciiTheme="majorBidi" w:hAnsiTheme="majorBidi" w:cstheme="majorBidi"/>
          <w:b/>
          <w:bCs w:val="0"/>
        </w:rPr>
        <w:t>Enhance Accessibility:</w:t>
      </w:r>
      <w:r w:rsidRPr="00A555A6">
        <w:rPr>
          <w:rFonts w:asciiTheme="majorBidi" w:hAnsiTheme="majorBidi" w:cstheme="majorBidi"/>
        </w:rPr>
        <w:t xml:space="preserve"> Implement accessibility features like </w:t>
      </w:r>
      <w:r w:rsidR="00033E23" w:rsidRPr="00A555A6">
        <w:rPr>
          <w:rFonts w:asciiTheme="majorBidi" w:hAnsiTheme="majorBidi" w:cstheme="majorBidi"/>
        </w:rPr>
        <w:t>screen</w:t>
      </w:r>
      <w:r w:rsidRPr="00A555A6">
        <w:rPr>
          <w:rFonts w:asciiTheme="majorBidi" w:hAnsiTheme="majorBidi" w:cstheme="majorBidi"/>
        </w:rPr>
        <w:t xml:space="preserve"> reader support, text size and font customization, high contrast mode, and gesture support to ensure the app is usable by individuals with special needs.</w:t>
      </w:r>
    </w:p>
    <w:p w14:paraId="0FDD4116" w14:textId="77777777" w:rsidR="00010911" w:rsidRPr="00A555A6" w:rsidRDefault="00010911" w:rsidP="00515E0E">
      <w:pPr>
        <w:pStyle w:val="CCISNormal"/>
        <w:numPr>
          <w:ilvl w:val="0"/>
          <w:numId w:val="8"/>
        </w:numPr>
        <w:spacing w:line="360" w:lineRule="auto"/>
        <w:rPr>
          <w:rFonts w:asciiTheme="majorBidi" w:hAnsiTheme="majorBidi" w:cstheme="majorBidi"/>
        </w:rPr>
      </w:pPr>
      <w:r w:rsidRPr="00A555A6">
        <w:rPr>
          <w:rFonts w:asciiTheme="majorBidi" w:hAnsiTheme="majorBidi" w:cstheme="majorBidi"/>
          <w:b/>
          <w:bCs w:val="0"/>
          <w:highlight w:val="yellow"/>
        </w:rPr>
        <w:t>Implement a Recommendation System</w:t>
      </w:r>
      <w:r w:rsidRPr="00A555A6">
        <w:rPr>
          <w:rFonts w:asciiTheme="majorBidi" w:hAnsiTheme="majorBidi" w:cstheme="majorBidi"/>
        </w:rPr>
        <w:t>: Develop a system that suggests appropriate medical specialties and potential conditions based on users' symptoms and lab results.</w:t>
      </w:r>
    </w:p>
    <w:p w14:paraId="3616A89B" w14:textId="77777777" w:rsidR="00010911" w:rsidRPr="00A555A6" w:rsidRDefault="00010911" w:rsidP="00515E0E">
      <w:pPr>
        <w:pStyle w:val="CCISNormal"/>
        <w:numPr>
          <w:ilvl w:val="0"/>
          <w:numId w:val="8"/>
        </w:numPr>
        <w:spacing w:line="360" w:lineRule="auto"/>
        <w:rPr>
          <w:rFonts w:asciiTheme="majorBidi" w:hAnsiTheme="majorBidi" w:cstheme="majorBidi"/>
        </w:rPr>
      </w:pPr>
      <w:r w:rsidRPr="00A555A6">
        <w:rPr>
          <w:rFonts w:asciiTheme="majorBidi" w:hAnsiTheme="majorBidi" w:cstheme="majorBidi"/>
          <w:b/>
          <w:bCs w:val="0"/>
        </w:rPr>
        <w:t>Create a Comprehensive Health Encyclopedia:</w:t>
      </w:r>
      <w:r w:rsidRPr="00A555A6">
        <w:rPr>
          <w:rFonts w:asciiTheme="majorBidi" w:hAnsiTheme="majorBidi" w:cstheme="majorBidi"/>
        </w:rPr>
        <w:t xml:space="preserve"> Develop extensive, easy-to-navigate encyclopedias for medical lab tests and diseases to provide users with detailed health information.</w:t>
      </w:r>
    </w:p>
    <w:p w14:paraId="1E4F2451" w14:textId="77777777" w:rsidR="00010911" w:rsidRPr="00A555A6" w:rsidRDefault="00010911" w:rsidP="00515E0E">
      <w:pPr>
        <w:pStyle w:val="CCISNormal"/>
        <w:numPr>
          <w:ilvl w:val="0"/>
          <w:numId w:val="8"/>
        </w:numPr>
        <w:spacing w:line="360" w:lineRule="auto"/>
        <w:rPr>
          <w:rFonts w:asciiTheme="majorBidi" w:hAnsiTheme="majorBidi" w:cstheme="majorBidi"/>
        </w:rPr>
      </w:pPr>
      <w:r w:rsidRPr="00A555A6">
        <w:rPr>
          <w:rFonts w:asciiTheme="majorBidi" w:hAnsiTheme="majorBidi" w:cstheme="majorBidi"/>
          <w:b/>
          <w:bCs w:val="0"/>
        </w:rPr>
        <w:t>Deploy a Chatbot Feature</w:t>
      </w:r>
      <w:r w:rsidRPr="00A555A6">
        <w:rPr>
          <w:rFonts w:asciiTheme="majorBidi" w:hAnsiTheme="majorBidi" w:cstheme="majorBidi"/>
        </w:rPr>
        <w:t>: Integrate a chatbot to answer user queries about diseases, symptoms, and treatments, providing instant support and information.</w:t>
      </w:r>
    </w:p>
    <w:p w14:paraId="5D310161" w14:textId="77777777" w:rsidR="00010911" w:rsidRPr="00A555A6" w:rsidRDefault="00010911" w:rsidP="00515E0E">
      <w:pPr>
        <w:pStyle w:val="CCISNormal"/>
        <w:numPr>
          <w:ilvl w:val="0"/>
          <w:numId w:val="8"/>
        </w:numPr>
        <w:spacing w:line="360" w:lineRule="auto"/>
        <w:rPr>
          <w:rFonts w:asciiTheme="majorBidi" w:hAnsiTheme="majorBidi" w:cstheme="majorBidi"/>
        </w:rPr>
      </w:pPr>
      <w:r w:rsidRPr="0070755F">
        <w:rPr>
          <w:rFonts w:asciiTheme="majorBidi" w:hAnsiTheme="majorBidi" w:cstheme="majorBidi"/>
          <w:b/>
          <w:bCs w:val="0"/>
          <w:highlight w:val="yellow"/>
        </w:rPr>
        <w:t>Locate Nearest Healthcare Providers</w:t>
      </w:r>
      <w:r w:rsidRPr="00A555A6">
        <w:rPr>
          <w:rFonts w:asciiTheme="majorBidi" w:hAnsiTheme="majorBidi" w:cstheme="majorBidi"/>
          <w:b/>
          <w:bCs w:val="0"/>
        </w:rPr>
        <w:t>:</w:t>
      </w:r>
      <w:r w:rsidRPr="00A555A6">
        <w:rPr>
          <w:rFonts w:asciiTheme="majorBidi" w:hAnsiTheme="majorBidi" w:cstheme="majorBidi"/>
        </w:rPr>
        <w:t xml:space="preserve"> Incorporate a feature that collects and recommends the nearest doctors or hospitals based on the user's location.</w:t>
      </w:r>
    </w:p>
    <w:p w14:paraId="3C0ECACB" w14:textId="77777777" w:rsidR="00010911" w:rsidRPr="00A555A6" w:rsidRDefault="00010911" w:rsidP="00515E0E">
      <w:pPr>
        <w:pStyle w:val="CCISNormal"/>
        <w:spacing w:line="360" w:lineRule="auto"/>
        <w:rPr>
          <w:rFonts w:asciiTheme="majorBidi" w:hAnsiTheme="majorBidi" w:cstheme="majorBidi"/>
          <w:b/>
          <w:bCs w:val="0"/>
        </w:rPr>
      </w:pPr>
      <w:r w:rsidRPr="00A555A6">
        <w:rPr>
          <w:rFonts w:asciiTheme="majorBidi" w:hAnsiTheme="majorBidi" w:cstheme="majorBidi"/>
          <w:b/>
          <w:bCs w:val="0"/>
        </w:rPr>
        <w:t>Measurable</w:t>
      </w:r>
    </w:p>
    <w:p w14:paraId="1E869E72" w14:textId="77777777" w:rsidR="00010911" w:rsidRPr="00A555A6" w:rsidRDefault="00010911" w:rsidP="00515E0E">
      <w:pPr>
        <w:pStyle w:val="CCISNormal"/>
        <w:numPr>
          <w:ilvl w:val="0"/>
          <w:numId w:val="9"/>
        </w:numPr>
        <w:spacing w:line="360" w:lineRule="auto"/>
        <w:rPr>
          <w:rFonts w:asciiTheme="majorBidi" w:hAnsiTheme="majorBidi" w:cstheme="majorBidi"/>
        </w:rPr>
      </w:pPr>
      <w:r w:rsidRPr="00A555A6">
        <w:rPr>
          <w:rFonts w:asciiTheme="majorBidi" w:hAnsiTheme="majorBidi" w:cstheme="majorBidi"/>
          <w:b/>
          <w:bCs w:val="0"/>
        </w:rPr>
        <w:t>User Comprehension and Satisfaction</w:t>
      </w:r>
      <w:r w:rsidRPr="00A555A6">
        <w:rPr>
          <w:rFonts w:asciiTheme="majorBidi" w:hAnsiTheme="majorBidi" w:cstheme="majorBidi"/>
        </w:rPr>
        <w:t>: Conduct user surveys and comprehension tests to measure improvements in users' understanding of their lab results. Aim for a 90% satisfaction rate among users regarding the clarity of explanations provided by the app.</w:t>
      </w:r>
    </w:p>
    <w:p w14:paraId="2D7946F1" w14:textId="77777777" w:rsidR="00010911" w:rsidRPr="00A555A6" w:rsidRDefault="00010911" w:rsidP="00515E0E">
      <w:pPr>
        <w:pStyle w:val="CCISNormal"/>
        <w:numPr>
          <w:ilvl w:val="0"/>
          <w:numId w:val="9"/>
        </w:numPr>
        <w:spacing w:line="360" w:lineRule="auto"/>
        <w:rPr>
          <w:rFonts w:asciiTheme="majorBidi" w:hAnsiTheme="majorBidi" w:cstheme="majorBidi"/>
        </w:rPr>
      </w:pPr>
      <w:r w:rsidRPr="00A555A6">
        <w:rPr>
          <w:rFonts w:asciiTheme="majorBidi" w:hAnsiTheme="majorBidi" w:cstheme="majorBidi"/>
          <w:b/>
          <w:bCs w:val="0"/>
        </w:rPr>
        <w:t>Accessibility Utilization</w:t>
      </w:r>
      <w:r w:rsidRPr="00A555A6">
        <w:rPr>
          <w:rFonts w:asciiTheme="majorBidi" w:hAnsiTheme="majorBidi" w:cstheme="majorBidi"/>
        </w:rPr>
        <w:t>: Track the usage of accessibility features to ensure at least 80% of users who need them are utilizing these features effectively.</w:t>
      </w:r>
    </w:p>
    <w:p w14:paraId="20A368FD" w14:textId="77777777" w:rsidR="00010911" w:rsidRPr="00A555A6" w:rsidRDefault="00010911" w:rsidP="00515E0E">
      <w:pPr>
        <w:pStyle w:val="CCISNormal"/>
        <w:numPr>
          <w:ilvl w:val="0"/>
          <w:numId w:val="9"/>
        </w:numPr>
        <w:spacing w:line="360" w:lineRule="auto"/>
        <w:rPr>
          <w:rFonts w:asciiTheme="majorBidi" w:hAnsiTheme="majorBidi" w:cstheme="majorBidi"/>
        </w:rPr>
      </w:pPr>
      <w:r w:rsidRPr="00A555A6">
        <w:rPr>
          <w:rFonts w:asciiTheme="majorBidi" w:hAnsiTheme="majorBidi" w:cstheme="majorBidi"/>
          <w:b/>
          <w:bCs w:val="0"/>
        </w:rPr>
        <w:t>AI Accuracy and Reliability:</w:t>
      </w:r>
      <w:r w:rsidRPr="00A555A6">
        <w:rPr>
          <w:rFonts w:asciiTheme="majorBidi" w:hAnsiTheme="majorBidi" w:cstheme="majorBidi"/>
        </w:rPr>
        <w:t xml:space="preserve"> Measure the accuracy of the AI interpretations against expert-verified results, targeting an accuracy rate of 95% or higher.</w:t>
      </w:r>
    </w:p>
    <w:p w14:paraId="37FF78CB" w14:textId="77777777" w:rsidR="00010911" w:rsidRDefault="00010911" w:rsidP="00515E0E">
      <w:pPr>
        <w:pStyle w:val="CCISNormal"/>
        <w:numPr>
          <w:ilvl w:val="0"/>
          <w:numId w:val="9"/>
        </w:numPr>
        <w:spacing w:line="360" w:lineRule="auto"/>
        <w:rPr>
          <w:rFonts w:asciiTheme="majorBidi" w:hAnsiTheme="majorBidi" w:cstheme="majorBidi"/>
        </w:rPr>
      </w:pPr>
      <w:r w:rsidRPr="00A555A6">
        <w:rPr>
          <w:rFonts w:asciiTheme="majorBidi" w:hAnsiTheme="majorBidi" w:cstheme="majorBidi"/>
          <w:b/>
          <w:bCs w:val="0"/>
        </w:rPr>
        <w:t>Engagement Metrics:</w:t>
      </w:r>
      <w:r w:rsidRPr="00A555A6">
        <w:rPr>
          <w:rFonts w:asciiTheme="majorBidi" w:hAnsiTheme="majorBidi" w:cstheme="majorBidi"/>
        </w:rPr>
        <w:t xml:space="preserve"> Monitor user engagement with the recommendation system, chatbot, and health encyclopedias, aiming for a 70% interaction rate within the first six months of launch.</w:t>
      </w:r>
    </w:p>
    <w:p w14:paraId="04501B07" w14:textId="77777777" w:rsidR="0070755F" w:rsidRDefault="0070755F" w:rsidP="0070755F">
      <w:pPr>
        <w:pStyle w:val="CCISNormal"/>
        <w:spacing w:line="360" w:lineRule="auto"/>
        <w:rPr>
          <w:rFonts w:asciiTheme="majorBidi" w:hAnsiTheme="majorBidi" w:cstheme="majorBidi"/>
        </w:rPr>
      </w:pPr>
    </w:p>
    <w:p w14:paraId="228F04F3" w14:textId="77777777" w:rsidR="0070755F" w:rsidRPr="00A555A6" w:rsidRDefault="0070755F" w:rsidP="0070755F">
      <w:pPr>
        <w:pStyle w:val="CCISNormal"/>
        <w:spacing w:line="360" w:lineRule="auto"/>
        <w:rPr>
          <w:rFonts w:asciiTheme="majorBidi" w:hAnsiTheme="majorBidi" w:cstheme="majorBidi"/>
        </w:rPr>
      </w:pPr>
    </w:p>
    <w:p w14:paraId="5EC9D724" w14:textId="77777777" w:rsidR="00010911" w:rsidRPr="00A555A6" w:rsidRDefault="00010911" w:rsidP="00515E0E">
      <w:pPr>
        <w:pStyle w:val="CCISNormal"/>
        <w:spacing w:line="360" w:lineRule="auto"/>
        <w:rPr>
          <w:rFonts w:asciiTheme="majorBidi" w:hAnsiTheme="majorBidi" w:cstheme="majorBidi"/>
          <w:b/>
          <w:bCs w:val="0"/>
        </w:rPr>
      </w:pPr>
      <w:r w:rsidRPr="00A555A6">
        <w:rPr>
          <w:rFonts w:asciiTheme="majorBidi" w:hAnsiTheme="majorBidi" w:cstheme="majorBidi"/>
          <w:b/>
          <w:bCs w:val="0"/>
        </w:rPr>
        <w:lastRenderedPageBreak/>
        <w:t>Achievable</w:t>
      </w:r>
    </w:p>
    <w:p w14:paraId="004F604A" w14:textId="77777777" w:rsidR="00010911" w:rsidRPr="00A555A6" w:rsidRDefault="00010911" w:rsidP="00515E0E">
      <w:pPr>
        <w:pStyle w:val="CCISNormal"/>
        <w:numPr>
          <w:ilvl w:val="0"/>
          <w:numId w:val="10"/>
        </w:numPr>
        <w:spacing w:line="360" w:lineRule="auto"/>
        <w:rPr>
          <w:rFonts w:asciiTheme="majorBidi" w:hAnsiTheme="majorBidi" w:cstheme="majorBidi"/>
        </w:rPr>
      </w:pPr>
      <w:r w:rsidRPr="00A555A6">
        <w:rPr>
          <w:rFonts w:asciiTheme="majorBidi" w:hAnsiTheme="majorBidi" w:cstheme="majorBidi"/>
          <w:b/>
          <w:bCs w:val="0"/>
        </w:rPr>
        <w:t>Data Collection and Model Training</w:t>
      </w:r>
      <w:r w:rsidRPr="00A555A6">
        <w:rPr>
          <w:rFonts w:asciiTheme="majorBidi" w:hAnsiTheme="majorBidi" w:cstheme="majorBidi"/>
        </w:rPr>
        <w:t>: Collaborate with medical institutions to gather a robust dataset for training the AI models. Ensure the dataset is diverse and comprehensive to cover various demographics and conditions.</w:t>
      </w:r>
    </w:p>
    <w:p w14:paraId="002DB30E" w14:textId="77777777" w:rsidR="00010911" w:rsidRPr="00A555A6" w:rsidRDefault="00010911" w:rsidP="00515E0E">
      <w:pPr>
        <w:pStyle w:val="CCISNormal"/>
        <w:numPr>
          <w:ilvl w:val="0"/>
          <w:numId w:val="10"/>
        </w:numPr>
        <w:spacing w:line="360" w:lineRule="auto"/>
        <w:rPr>
          <w:rFonts w:asciiTheme="majorBidi" w:hAnsiTheme="majorBidi" w:cstheme="majorBidi"/>
        </w:rPr>
      </w:pPr>
      <w:r w:rsidRPr="00A555A6">
        <w:rPr>
          <w:rFonts w:asciiTheme="majorBidi" w:hAnsiTheme="majorBidi" w:cstheme="majorBidi"/>
          <w:b/>
          <w:bCs w:val="0"/>
        </w:rPr>
        <w:t>User-Centric Design:</w:t>
      </w:r>
      <w:r w:rsidRPr="00A555A6">
        <w:rPr>
          <w:rFonts w:asciiTheme="majorBidi" w:hAnsiTheme="majorBidi" w:cstheme="majorBidi"/>
        </w:rPr>
        <w:t xml:space="preserve"> Conduct usability testing with diverse user groups, including individuals with disabilities, to refine the app's interface and functionality.</w:t>
      </w:r>
    </w:p>
    <w:p w14:paraId="743ACE17" w14:textId="77777777" w:rsidR="00010911" w:rsidRPr="00A555A6" w:rsidRDefault="00010911" w:rsidP="00515E0E">
      <w:pPr>
        <w:pStyle w:val="CCISNormal"/>
        <w:numPr>
          <w:ilvl w:val="0"/>
          <w:numId w:val="10"/>
        </w:numPr>
        <w:spacing w:line="360" w:lineRule="auto"/>
        <w:rPr>
          <w:rFonts w:asciiTheme="majorBidi" w:hAnsiTheme="majorBidi" w:cstheme="majorBidi"/>
        </w:rPr>
      </w:pPr>
      <w:r w:rsidRPr="00A555A6">
        <w:rPr>
          <w:rFonts w:asciiTheme="majorBidi" w:hAnsiTheme="majorBidi" w:cstheme="majorBidi"/>
          <w:b/>
          <w:bCs w:val="0"/>
        </w:rPr>
        <w:t>Incremental Feature Deployment:</w:t>
      </w:r>
      <w:r w:rsidRPr="00A555A6">
        <w:rPr>
          <w:rFonts w:asciiTheme="majorBidi" w:hAnsiTheme="majorBidi" w:cstheme="majorBidi"/>
        </w:rPr>
        <w:t xml:space="preserve"> Roll out features in phases, starting with basic lab result interpretation and gradually adding more advanced functionalities like the recommendation system and chatbot.</w:t>
      </w:r>
    </w:p>
    <w:p w14:paraId="0F0144CD" w14:textId="77777777" w:rsidR="00010911" w:rsidRPr="00A555A6" w:rsidRDefault="00010911" w:rsidP="00515E0E">
      <w:pPr>
        <w:pStyle w:val="CCISNormal"/>
        <w:spacing w:line="360" w:lineRule="auto"/>
        <w:rPr>
          <w:rFonts w:asciiTheme="majorBidi" w:hAnsiTheme="majorBidi" w:cstheme="majorBidi"/>
          <w:b/>
          <w:bCs w:val="0"/>
        </w:rPr>
      </w:pPr>
      <w:r w:rsidRPr="00A555A6">
        <w:rPr>
          <w:rFonts w:asciiTheme="majorBidi" w:hAnsiTheme="majorBidi" w:cstheme="majorBidi"/>
          <w:b/>
          <w:bCs w:val="0"/>
        </w:rPr>
        <w:t>Realistic</w:t>
      </w:r>
    </w:p>
    <w:p w14:paraId="3EB93561" w14:textId="77777777" w:rsidR="00010911" w:rsidRPr="00A555A6" w:rsidRDefault="00010911" w:rsidP="0070755F">
      <w:pPr>
        <w:pStyle w:val="CCISNormal"/>
        <w:numPr>
          <w:ilvl w:val="0"/>
          <w:numId w:val="11"/>
        </w:numPr>
        <w:spacing w:line="360" w:lineRule="auto"/>
        <w:rPr>
          <w:rFonts w:asciiTheme="majorBidi" w:hAnsiTheme="majorBidi" w:cstheme="majorBidi"/>
        </w:rPr>
      </w:pPr>
      <w:r w:rsidRPr="00A555A6">
        <w:rPr>
          <w:rFonts w:asciiTheme="majorBidi" w:hAnsiTheme="majorBidi" w:cstheme="majorBidi"/>
          <w:b/>
          <w:bCs w:val="0"/>
        </w:rPr>
        <w:t>Resource Allocation</w:t>
      </w:r>
      <w:r w:rsidRPr="00A555A6">
        <w:rPr>
          <w:rFonts w:asciiTheme="majorBidi" w:hAnsiTheme="majorBidi" w:cstheme="majorBidi"/>
        </w:rPr>
        <w:t>: Assemble a multidisciplinary team of AI specialists, medical experts, and UX designers to develop and test the app. Ensure adequate funding and resources are allocated to support continuous development and improvement.</w:t>
      </w:r>
    </w:p>
    <w:p w14:paraId="624199F6" w14:textId="77777777" w:rsidR="00010911" w:rsidRPr="00A555A6" w:rsidRDefault="00010911" w:rsidP="0070755F">
      <w:pPr>
        <w:pStyle w:val="CCISNormal"/>
        <w:numPr>
          <w:ilvl w:val="0"/>
          <w:numId w:val="11"/>
        </w:numPr>
        <w:spacing w:line="360" w:lineRule="auto"/>
        <w:rPr>
          <w:rFonts w:asciiTheme="majorBidi" w:hAnsiTheme="majorBidi" w:cstheme="majorBidi"/>
        </w:rPr>
      </w:pPr>
      <w:r w:rsidRPr="00A555A6">
        <w:rPr>
          <w:rFonts w:asciiTheme="majorBidi" w:hAnsiTheme="majorBidi" w:cstheme="majorBidi"/>
          <w:b/>
          <w:bCs w:val="0"/>
        </w:rPr>
        <w:t>Technology Infrastructure:</w:t>
      </w:r>
      <w:r w:rsidRPr="00A555A6">
        <w:rPr>
          <w:rFonts w:asciiTheme="majorBidi" w:hAnsiTheme="majorBidi" w:cstheme="majorBidi"/>
        </w:rPr>
        <w:t xml:space="preserve"> Utilize scalable cloud infrastructure to handle data processing and AI model training, ensuring the app remains responsive and reliable as user numbers grow.</w:t>
      </w:r>
    </w:p>
    <w:p w14:paraId="09BC5666" w14:textId="77777777" w:rsidR="00010911" w:rsidRPr="00A555A6" w:rsidRDefault="00010911" w:rsidP="00515E0E">
      <w:pPr>
        <w:pStyle w:val="CCISNormal"/>
        <w:spacing w:line="360" w:lineRule="auto"/>
        <w:rPr>
          <w:rFonts w:asciiTheme="majorBidi" w:hAnsiTheme="majorBidi" w:cstheme="majorBidi"/>
          <w:b/>
          <w:bCs w:val="0"/>
        </w:rPr>
      </w:pPr>
      <w:r w:rsidRPr="00A555A6">
        <w:rPr>
          <w:rFonts w:asciiTheme="majorBidi" w:hAnsiTheme="majorBidi" w:cstheme="majorBidi"/>
          <w:b/>
          <w:bCs w:val="0"/>
        </w:rPr>
        <w:t>Time Constrained</w:t>
      </w:r>
    </w:p>
    <w:p w14:paraId="194B4D57" w14:textId="77777777" w:rsidR="00010911" w:rsidRPr="00A555A6" w:rsidRDefault="00010911" w:rsidP="00515E0E">
      <w:pPr>
        <w:pStyle w:val="CCISNormal"/>
        <w:spacing w:line="360" w:lineRule="auto"/>
        <w:rPr>
          <w:rFonts w:asciiTheme="majorBidi" w:hAnsiTheme="majorBidi" w:cstheme="majorBidi"/>
          <w:b/>
          <w:bCs w:val="0"/>
        </w:rPr>
      </w:pPr>
      <w:r w:rsidRPr="00A555A6">
        <w:rPr>
          <w:rFonts w:asciiTheme="majorBidi" w:hAnsiTheme="majorBidi" w:cstheme="majorBidi"/>
          <w:b/>
          <w:bCs w:val="0"/>
        </w:rPr>
        <w:t>Development Timeline:</w:t>
      </w:r>
    </w:p>
    <w:p w14:paraId="78E2C49D" w14:textId="77777777" w:rsidR="00010911" w:rsidRPr="00A555A6" w:rsidRDefault="00010911" w:rsidP="00515E0E">
      <w:pPr>
        <w:pStyle w:val="CCISNormal"/>
        <w:numPr>
          <w:ilvl w:val="0"/>
          <w:numId w:val="12"/>
        </w:numPr>
        <w:spacing w:line="360" w:lineRule="auto"/>
        <w:rPr>
          <w:rFonts w:asciiTheme="majorBidi" w:hAnsiTheme="majorBidi" w:cstheme="majorBidi"/>
        </w:rPr>
      </w:pPr>
      <w:r w:rsidRPr="00A555A6">
        <w:rPr>
          <w:rFonts w:asciiTheme="majorBidi" w:hAnsiTheme="majorBidi" w:cstheme="majorBidi"/>
          <w:b/>
          <w:bCs w:val="0"/>
        </w:rPr>
        <w:t>Phase 1 (Months 1-3):</w:t>
      </w:r>
      <w:r w:rsidRPr="00A555A6">
        <w:rPr>
          <w:rFonts w:asciiTheme="majorBidi" w:hAnsiTheme="majorBidi" w:cstheme="majorBidi"/>
        </w:rPr>
        <w:t xml:space="preserve"> Collect data, develop initial AI models, and build the basic app framework.</w:t>
      </w:r>
    </w:p>
    <w:p w14:paraId="2E9DBC37" w14:textId="5537DE44" w:rsidR="00010911" w:rsidRPr="00A555A6" w:rsidRDefault="00010911" w:rsidP="00515E0E">
      <w:pPr>
        <w:pStyle w:val="CCISNormal"/>
        <w:numPr>
          <w:ilvl w:val="0"/>
          <w:numId w:val="12"/>
        </w:numPr>
        <w:spacing w:line="360" w:lineRule="auto"/>
        <w:rPr>
          <w:rFonts w:asciiTheme="majorBidi" w:hAnsiTheme="majorBidi" w:cstheme="majorBidi"/>
        </w:rPr>
      </w:pPr>
      <w:r w:rsidRPr="00A555A6">
        <w:rPr>
          <w:rFonts w:asciiTheme="majorBidi" w:hAnsiTheme="majorBidi" w:cstheme="majorBidi"/>
          <w:b/>
          <w:bCs w:val="0"/>
        </w:rPr>
        <w:t>Phase 2 (Months 4-6):</w:t>
      </w:r>
      <w:r w:rsidRPr="00A555A6">
        <w:rPr>
          <w:rFonts w:asciiTheme="majorBidi" w:hAnsiTheme="majorBidi" w:cstheme="majorBidi"/>
        </w:rPr>
        <w:t xml:space="preserve"> Implement and test accessibility features, and develop the health encyclopedias.</w:t>
      </w:r>
    </w:p>
    <w:p w14:paraId="744A4326" w14:textId="77777777" w:rsidR="00010911" w:rsidRPr="00A555A6" w:rsidRDefault="00010911" w:rsidP="00515E0E">
      <w:pPr>
        <w:pStyle w:val="CCISNormal"/>
        <w:numPr>
          <w:ilvl w:val="0"/>
          <w:numId w:val="12"/>
        </w:numPr>
        <w:spacing w:line="360" w:lineRule="auto"/>
        <w:rPr>
          <w:rFonts w:asciiTheme="majorBidi" w:hAnsiTheme="majorBidi" w:cstheme="majorBidi"/>
        </w:rPr>
      </w:pPr>
      <w:r w:rsidRPr="00A555A6">
        <w:rPr>
          <w:rFonts w:asciiTheme="majorBidi" w:hAnsiTheme="majorBidi" w:cstheme="majorBidi"/>
          <w:b/>
          <w:bCs w:val="0"/>
        </w:rPr>
        <w:t>Phase 3 (Months 7-9):</w:t>
      </w:r>
      <w:r w:rsidRPr="00A555A6">
        <w:rPr>
          <w:rFonts w:asciiTheme="majorBidi" w:hAnsiTheme="majorBidi" w:cstheme="majorBidi"/>
        </w:rPr>
        <w:t xml:space="preserve"> Develop and test the recommendation system and chatbot feature.</w:t>
      </w:r>
    </w:p>
    <w:p w14:paraId="5FFEF958" w14:textId="77777777" w:rsidR="00010911" w:rsidRDefault="00010911" w:rsidP="00515E0E">
      <w:pPr>
        <w:pStyle w:val="CCISNormal"/>
        <w:numPr>
          <w:ilvl w:val="0"/>
          <w:numId w:val="12"/>
        </w:numPr>
        <w:spacing w:line="360" w:lineRule="auto"/>
        <w:rPr>
          <w:rFonts w:asciiTheme="majorBidi" w:hAnsiTheme="majorBidi" w:cstheme="majorBidi"/>
        </w:rPr>
      </w:pPr>
      <w:r w:rsidRPr="00A555A6">
        <w:rPr>
          <w:rFonts w:asciiTheme="majorBidi" w:hAnsiTheme="majorBidi" w:cstheme="majorBidi"/>
          <w:b/>
          <w:bCs w:val="0"/>
        </w:rPr>
        <w:t>Phase 4 (Months 10-12):</w:t>
      </w:r>
      <w:r w:rsidRPr="00A555A6">
        <w:rPr>
          <w:rFonts w:asciiTheme="majorBidi" w:hAnsiTheme="majorBidi" w:cstheme="majorBidi"/>
        </w:rPr>
        <w:t xml:space="preserve"> Conduct comprehensive user testing, refine the app based on feedback, and prepare for launch.</w:t>
      </w:r>
    </w:p>
    <w:p w14:paraId="181D7896" w14:textId="77777777" w:rsidR="00010FCD" w:rsidRDefault="00010FCD" w:rsidP="00010FCD">
      <w:pPr>
        <w:pStyle w:val="CCISNormal"/>
        <w:spacing w:line="360" w:lineRule="auto"/>
        <w:rPr>
          <w:rFonts w:asciiTheme="majorBidi" w:hAnsiTheme="majorBidi" w:cstheme="majorBidi"/>
        </w:rPr>
      </w:pPr>
    </w:p>
    <w:p w14:paraId="6B39CC0B" w14:textId="77777777" w:rsidR="00010FCD" w:rsidRPr="00A555A6" w:rsidRDefault="00010FCD" w:rsidP="00010FCD">
      <w:pPr>
        <w:pStyle w:val="CCISNormal"/>
        <w:spacing w:line="360" w:lineRule="auto"/>
        <w:rPr>
          <w:rFonts w:asciiTheme="majorBidi" w:hAnsiTheme="majorBidi" w:cstheme="majorBidi"/>
        </w:rPr>
      </w:pPr>
    </w:p>
    <w:p w14:paraId="53B09E94" w14:textId="77777777" w:rsidR="00010911" w:rsidRPr="00A555A6" w:rsidRDefault="00010911" w:rsidP="00515E0E">
      <w:pPr>
        <w:pStyle w:val="CCISNormal"/>
        <w:spacing w:line="360" w:lineRule="auto"/>
        <w:rPr>
          <w:rFonts w:asciiTheme="majorBidi" w:hAnsiTheme="majorBidi" w:cstheme="majorBidi"/>
          <w:b/>
          <w:bCs w:val="0"/>
        </w:rPr>
      </w:pPr>
      <w:r w:rsidRPr="00A555A6">
        <w:rPr>
          <w:rFonts w:asciiTheme="majorBidi" w:hAnsiTheme="majorBidi" w:cstheme="majorBidi"/>
          <w:b/>
          <w:bCs w:val="0"/>
        </w:rPr>
        <w:lastRenderedPageBreak/>
        <w:t>Relation to Existing Work</w:t>
      </w:r>
    </w:p>
    <w:p w14:paraId="39C0660A" w14:textId="77777777" w:rsidR="00010911" w:rsidRPr="00A555A6" w:rsidRDefault="00010911" w:rsidP="00515E0E">
      <w:pPr>
        <w:pStyle w:val="CCISNormal"/>
        <w:spacing w:line="360" w:lineRule="auto"/>
        <w:rPr>
          <w:rFonts w:asciiTheme="majorBidi" w:hAnsiTheme="majorBidi" w:cstheme="majorBidi"/>
        </w:rPr>
      </w:pPr>
      <w:r w:rsidRPr="00A555A6">
        <w:rPr>
          <w:rFonts w:asciiTheme="majorBidi" w:hAnsiTheme="majorBidi" w:cstheme="majorBidi"/>
        </w:rPr>
        <w:t>The Healtha app builds upon existing research in AI-driven healthcare applications and patient education tools. While similar apps focus on isolated aspects like lab result interpretation or symptom checkers, Healtha distinguishes itself by integrating multiple features into a single, user-friendly platform. This comprehensive approach ensures a holistic understanding of health information, setting a new standard in patient education and empowerment. By addressing the limitations of current solutions and introducing innovative accessibility features, Healtha aims to open new avenues for inclusive and personalized healthcare technology.</w:t>
      </w:r>
    </w:p>
    <w:p w14:paraId="650779DF" w14:textId="1E007091" w:rsidR="002B6FF9" w:rsidRPr="00A555A6" w:rsidRDefault="00BA2F48" w:rsidP="00515E0E">
      <w:pPr>
        <w:pStyle w:val="Heading2"/>
        <w:spacing w:line="360" w:lineRule="auto"/>
        <w:rPr>
          <w:rFonts w:asciiTheme="majorBidi" w:hAnsiTheme="majorBidi"/>
        </w:rPr>
      </w:pPr>
      <w:bookmarkStart w:id="19" w:name="_Toc170327605"/>
      <w:r w:rsidRPr="00A555A6">
        <w:rPr>
          <w:rFonts w:asciiTheme="majorBidi" w:hAnsiTheme="majorBidi"/>
        </w:rPr>
        <w:t>Thesis</w:t>
      </w:r>
      <w:r w:rsidR="00B627D5" w:rsidRPr="00A555A6">
        <w:rPr>
          <w:rFonts w:asciiTheme="majorBidi" w:hAnsiTheme="majorBidi"/>
        </w:rPr>
        <w:t xml:space="preserve"> Contribution to the Field/ Significance and /or I</w:t>
      </w:r>
      <w:r w:rsidR="002B6FF9" w:rsidRPr="00A555A6">
        <w:rPr>
          <w:rFonts w:asciiTheme="majorBidi" w:hAnsiTheme="majorBidi"/>
        </w:rPr>
        <w:t xml:space="preserve">mpact of </w:t>
      </w:r>
      <w:r w:rsidR="00B627D5" w:rsidRPr="00A555A6">
        <w:rPr>
          <w:rFonts w:asciiTheme="majorBidi" w:hAnsiTheme="majorBidi"/>
        </w:rPr>
        <w:t>the R</w:t>
      </w:r>
      <w:r w:rsidR="002B6FF9" w:rsidRPr="00A555A6">
        <w:rPr>
          <w:rFonts w:asciiTheme="majorBidi" w:hAnsiTheme="majorBidi"/>
        </w:rPr>
        <w:t>esearch</w:t>
      </w:r>
      <w:bookmarkEnd w:id="19"/>
    </w:p>
    <w:p w14:paraId="0E1F5030" w14:textId="0A32D953" w:rsidR="00BA2F48" w:rsidRPr="00A555A6" w:rsidRDefault="00BA2F48" w:rsidP="00010FCD">
      <w:pPr>
        <w:pStyle w:val="Heading3"/>
        <w:spacing w:line="360" w:lineRule="auto"/>
        <w:rPr>
          <w:rFonts w:asciiTheme="majorBidi" w:hAnsiTheme="majorBidi"/>
        </w:rPr>
      </w:pPr>
      <w:bookmarkStart w:id="20" w:name="_Toc170327606"/>
      <w:bookmarkStart w:id="21" w:name="_Toc528695524"/>
      <w:r w:rsidRPr="00A555A6">
        <w:rPr>
          <w:rFonts w:asciiTheme="majorBidi" w:hAnsiTheme="majorBidi"/>
        </w:rPr>
        <w:t>Significance and Impact of the Research</w:t>
      </w:r>
      <w:bookmarkEnd w:id="20"/>
    </w:p>
    <w:p w14:paraId="4C3D6BC8" w14:textId="22B69D5C" w:rsidR="00BA2F48" w:rsidRPr="00A555A6" w:rsidRDefault="00BA2F48" w:rsidP="00010FCD">
      <w:pPr>
        <w:pStyle w:val="ListParagraph"/>
        <w:numPr>
          <w:ilvl w:val="0"/>
          <w:numId w:val="13"/>
        </w:numPr>
        <w:jc w:val="both"/>
        <w:rPr>
          <w:rFonts w:asciiTheme="majorBidi" w:hAnsiTheme="majorBidi" w:cstheme="majorBidi"/>
        </w:rPr>
      </w:pPr>
      <w:r w:rsidRPr="00A555A6">
        <w:rPr>
          <w:rFonts w:asciiTheme="majorBidi" w:hAnsiTheme="majorBidi" w:cstheme="majorBidi"/>
        </w:rPr>
        <w:t>Understanding lab analysis results is crucial for effective health management, yet many individuals find this task daunting due to the technical language and complex data presentations. The Healtha app addresses this significant gap by using AI to demystify lab results, providing clear, concise explanations and visualizations. This project is poised to make several key contributions to the field:</w:t>
      </w:r>
    </w:p>
    <w:p w14:paraId="5C06FE58" w14:textId="52BF9375" w:rsidR="00BA2F48" w:rsidRPr="00A555A6" w:rsidRDefault="00BA2F48" w:rsidP="00010FCD">
      <w:pPr>
        <w:pStyle w:val="ListParagraph"/>
        <w:numPr>
          <w:ilvl w:val="0"/>
          <w:numId w:val="13"/>
        </w:numPr>
        <w:jc w:val="both"/>
        <w:rPr>
          <w:rFonts w:asciiTheme="majorBidi" w:hAnsiTheme="majorBidi" w:cstheme="majorBidi"/>
        </w:rPr>
      </w:pPr>
      <w:r w:rsidRPr="00A555A6">
        <w:rPr>
          <w:rFonts w:asciiTheme="majorBidi" w:hAnsiTheme="majorBidi" w:cstheme="majorBidi"/>
          <w:b/>
          <w:bCs/>
        </w:rPr>
        <w:t>Enhancement of Health Literacy:</w:t>
      </w:r>
      <w:r w:rsidRPr="00A555A6">
        <w:rPr>
          <w:rFonts w:asciiTheme="majorBidi" w:hAnsiTheme="majorBidi" w:cstheme="majorBidi"/>
        </w:rPr>
        <w:t xml:space="preserve"> By translating complex medical information into plain language, the app will significantly improve health literacy among users. This is crucial as better-informed patients can make more educated decisions about their health, leading to improved health outcomes.</w:t>
      </w:r>
    </w:p>
    <w:p w14:paraId="4113E62D" w14:textId="1A88E2D2" w:rsidR="00BA2F48" w:rsidRPr="00A555A6" w:rsidRDefault="00BA2F48" w:rsidP="00515E0E">
      <w:pPr>
        <w:pStyle w:val="ListParagraph"/>
        <w:numPr>
          <w:ilvl w:val="0"/>
          <w:numId w:val="13"/>
        </w:numPr>
        <w:rPr>
          <w:rFonts w:asciiTheme="majorBidi" w:hAnsiTheme="majorBidi" w:cstheme="majorBidi"/>
        </w:rPr>
      </w:pPr>
      <w:r w:rsidRPr="00010FCD">
        <w:rPr>
          <w:rFonts w:asciiTheme="majorBidi" w:hAnsiTheme="majorBidi" w:cstheme="majorBidi"/>
          <w:b/>
          <w:bCs/>
          <w:highlight w:val="yellow"/>
        </w:rPr>
        <w:t>Accessibility and Inclusivity</w:t>
      </w:r>
      <w:r w:rsidRPr="00A555A6">
        <w:rPr>
          <w:rFonts w:asciiTheme="majorBidi" w:hAnsiTheme="majorBidi" w:cstheme="majorBidi"/>
        </w:rPr>
        <w:t>: The app’s focus on accessibility ensures that individuals with disabilities can easily access and understand their lab results. Features such as text size customization, high contrast mode, and gesture support are tailored to meet the needs of users with visual, cognitive, and motor impairments, promoting health equity.</w:t>
      </w:r>
    </w:p>
    <w:p w14:paraId="3F23FA9B" w14:textId="10725AAC" w:rsidR="00BA2F48" w:rsidRPr="00A555A6" w:rsidRDefault="00BA2F48" w:rsidP="00010FCD">
      <w:pPr>
        <w:pStyle w:val="ListParagraph"/>
        <w:numPr>
          <w:ilvl w:val="0"/>
          <w:numId w:val="13"/>
        </w:numPr>
        <w:jc w:val="both"/>
        <w:rPr>
          <w:rFonts w:asciiTheme="majorBidi" w:hAnsiTheme="majorBidi" w:cstheme="majorBidi"/>
        </w:rPr>
      </w:pPr>
      <w:r w:rsidRPr="00A555A6">
        <w:rPr>
          <w:rFonts w:asciiTheme="majorBidi" w:hAnsiTheme="majorBidi" w:cstheme="majorBidi"/>
          <w:b/>
          <w:bCs/>
        </w:rPr>
        <w:t>Integration of AI in Health Communication:</w:t>
      </w:r>
      <w:r w:rsidRPr="00A555A6">
        <w:rPr>
          <w:rFonts w:asciiTheme="majorBidi" w:hAnsiTheme="majorBidi" w:cstheme="majorBidi"/>
        </w:rPr>
        <w:t xml:space="preserve"> The use of AI to interpret and explain lab results represents an innovative application of technology in health communication. By training AI models on large datasets of lab results and patient data, the app provides personalized explanations, marking a significant advancement in personalized medicine.</w:t>
      </w:r>
    </w:p>
    <w:p w14:paraId="7CABFDD1" w14:textId="19651B10" w:rsidR="00BA2F48" w:rsidRPr="00A555A6" w:rsidRDefault="00BA2F48" w:rsidP="00010FCD">
      <w:pPr>
        <w:pStyle w:val="ListParagraph"/>
        <w:numPr>
          <w:ilvl w:val="0"/>
          <w:numId w:val="13"/>
        </w:numPr>
        <w:jc w:val="both"/>
        <w:rPr>
          <w:rFonts w:asciiTheme="majorBidi" w:hAnsiTheme="majorBidi" w:cstheme="majorBidi"/>
        </w:rPr>
      </w:pPr>
      <w:r w:rsidRPr="00A555A6">
        <w:rPr>
          <w:rFonts w:asciiTheme="majorBidi" w:hAnsiTheme="majorBidi" w:cstheme="majorBidi"/>
          <w:b/>
          <w:bCs/>
        </w:rPr>
        <w:lastRenderedPageBreak/>
        <w:t>Support for Medical Decision-Making:</w:t>
      </w:r>
      <w:r w:rsidRPr="00A555A6">
        <w:rPr>
          <w:rFonts w:asciiTheme="majorBidi" w:hAnsiTheme="majorBidi" w:cstheme="majorBidi"/>
        </w:rPr>
        <w:t xml:space="preserve"> The app’s recommendation system, which suggests relevant medical specialties and potential conditions based on symptoms, can guide users towards appropriate medical care. This feature supports early diagnosis and timely intervention, which are critical for managing health conditions effectively.</w:t>
      </w:r>
    </w:p>
    <w:p w14:paraId="2C36093D" w14:textId="3E1296A8" w:rsidR="00BA2F48" w:rsidRPr="00A555A6" w:rsidRDefault="00BA2F48" w:rsidP="00010FCD">
      <w:pPr>
        <w:pStyle w:val="ListParagraph"/>
        <w:numPr>
          <w:ilvl w:val="0"/>
          <w:numId w:val="13"/>
        </w:numPr>
        <w:jc w:val="both"/>
        <w:rPr>
          <w:rFonts w:asciiTheme="majorBidi" w:hAnsiTheme="majorBidi" w:cstheme="majorBidi"/>
        </w:rPr>
      </w:pPr>
      <w:r w:rsidRPr="00A555A6">
        <w:rPr>
          <w:rFonts w:asciiTheme="majorBidi" w:hAnsiTheme="majorBidi" w:cstheme="majorBidi"/>
          <w:b/>
          <w:bCs/>
        </w:rPr>
        <w:t>Comprehensive Health Information Resource:</w:t>
      </w:r>
      <w:r w:rsidRPr="00A555A6">
        <w:rPr>
          <w:rFonts w:asciiTheme="majorBidi" w:hAnsiTheme="majorBidi" w:cstheme="majorBidi"/>
        </w:rPr>
        <w:t xml:space="preserve"> With its </w:t>
      </w:r>
      <w:r w:rsidR="00010FCD" w:rsidRPr="00A555A6">
        <w:rPr>
          <w:rFonts w:asciiTheme="majorBidi" w:hAnsiTheme="majorBidi" w:cstheme="majorBidi"/>
        </w:rPr>
        <w:t>encyclopaedias</w:t>
      </w:r>
      <w:r w:rsidRPr="00A555A6">
        <w:rPr>
          <w:rFonts w:asciiTheme="majorBidi" w:hAnsiTheme="majorBidi" w:cstheme="majorBidi"/>
        </w:rPr>
        <w:t xml:space="preserve"> of medical lab tests and diseases, the app serves as a comprehensive health information resource. This empowers users with knowledge about various medical conditions and tests, fostering a more proactive approach to health management.</w:t>
      </w:r>
    </w:p>
    <w:p w14:paraId="0706F1BA" w14:textId="2D086F43" w:rsidR="00BA2F48" w:rsidRPr="00A555A6" w:rsidRDefault="00BA2F48" w:rsidP="002A772B">
      <w:pPr>
        <w:pStyle w:val="ListParagraph"/>
        <w:numPr>
          <w:ilvl w:val="0"/>
          <w:numId w:val="13"/>
        </w:numPr>
        <w:jc w:val="both"/>
        <w:rPr>
          <w:rFonts w:asciiTheme="majorBidi" w:hAnsiTheme="majorBidi" w:cstheme="majorBidi"/>
        </w:rPr>
      </w:pPr>
      <w:r w:rsidRPr="00A555A6">
        <w:rPr>
          <w:rFonts w:asciiTheme="majorBidi" w:hAnsiTheme="majorBidi" w:cstheme="majorBidi"/>
          <w:b/>
          <w:bCs/>
        </w:rPr>
        <w:t>Innovative Use of Chatbot Technology:</w:t>
      </w:r>
      <w:r w:rsidRPr="00A555A6">
        <w:rPr>
          <w:rFonts w:asciiTheme="majorBidi" w:hAnsiTheme="majorBidi" w:cstheme="majorBidi"/>
        </w:rPr>
        <w:t xml:space="preserve"> The integration of a chatbot for providing detailed information about diseases and treatments enhances user engagement and ensures that users have access to reliable health information at all times.</w:t>
      </w:r>
    </w:p>
    <w:p w14:paraId="30743387" w14:textId="77777777" w:rsidR="00BA2F48" w:rsidRPr="00A555A6" w:rsidRDefault="00BA2F48" w:rsidP="00A555A6">
      <w:pPr>
        <w:pStyle w:val="Heading3"/>
        <w:rPr>
          <w:rFonts w:asciiTheme="majorBidi" w:hAnsiTheme="majorBidi"/>
        </w:rPr>
      </w:pPr>
      <w:bookmarkStart w:id="22" w:name="_Toc170327607"/>
      <w:r w:rsidRPr="00A555A6">
        <w:rPr>
          <w:rFonts w:asciiTheme="majorBidi" w:hAnsiTheme="majorBidi"/>
        </w:rPr>
        <w:t>Contribution to Academic Knowledge</w:t>
      </w:r>
      <w:bookmarkEnd w:id="22"/>
    </w:p>
    <w:p w14:paraId="41221DDE" w14:textId="37A12100" w:rsidR="00BA2F48" w:rsidRPr="00A555A6" w:rsidRDefault="00BA2F48" w:rsidP="00515E0E">
      <w:pPr>
        <w:rPr>
          <w:rFonts w:asciiTheme="majorBidi" w:hAnsiTheme="majorBidi" w:cstheme="majorBidi"/>
        </w:rPr>
      </w:pPr>
      <w:r w:rsidRPr="00A555A6">
        <w:rPr>
          <w:rFonts w:asciiTheme="majorBidi" w:hAnsiTheme="majorBidi" w:cstheme="majorBidi"/>
        </w:rPr>
        <w:t>The research and development of the Healtha app contribute to and enrich academic knowledge in several ways:</w:t>
      </w:r>
    </w:p>
    <w:p w14:paraId="4AE4E84E" w14:textId="3B7BD7AA" w:rsidR="00BA2F48" w:rsidRPr="00A555A6" w:rsidRDefault="00BA2F48" w:rsidP="002A772B">
      <w:pPr>
        <w:pStyle w:val="ListParagraph"/>
        <w:numPr>
          <w:ilvl w:val="0"/>
          <w:numId w:val="14"/>
        </w:numPr>
        <w:jc w:val="both"/>
        <w:rPr>
          <w:rFonts w:asciiTheme="majorBidi" w:hAnsiTheme="majorBidi" w:cstheme="majorBidi"/>
        </w:rPr>
      </w:pPr>
      <w:r w:rsidRPr="00A555A6">
        <w:rPr>
          <w:rFonts w:asciiTheme="majorBidi" w:hAnsiTheme="majorBidi" w:cstheme="majorBidi"/>
          <w:b/>
          <w:bCs/>
        </w:rPr>
        <w:t>Filling Existing Gaps</w:t>
      </w:r>
      <w:r w:rsidRPr="00A555A6">
        <w:rPr>
          <w:rFonts w:asciiTheme="majorBidi" w:hAnsiTheme="majorBidi" w:cstheme="majorBidi"/>
        </w:rPr>
        <w:t>: This research fills a critical gap in the existing literature on health communication and technology by addressing the challenges faced by individuals in understanding lab results. It expands the understanding of how AI can be leveraged to simplify complex medical information for diverse populations.</w:t>
      </w:r>
    </w:p>
    <w:p w14:paraId="7BCF61C7" w14:textId="190D665C" w:rsidR="00BA2F48" w:rsidRPr="00A555A6" w:rsidRDefault="00BA2F48" w:rsidP="002A772B">
      <w:pPr>
        <w:pStyle w:val="ListParagraph"/>
        <w:numPr>
          <w:ilvl w:val="0"/>
          <w:numId w:val="14"/>
        </w:numPr>
        <w:jc w:val="both"/>
        <w:rPr>
          <w:rFonts w:asciiTheme="majorBidi" w:hAnsiTheme="majorBidi" w:cstheme="majorBidi"/>
        </w:rPr>
      </w:pPr>
      <w:r w:rsidRPr="00A555A6">
        <w:rPr>
          <w:rFonts w:asciiTheme="majorBidi" w:hAnsiTheme="majorBidi" w:cstheme="majorBidi"/>
          <w:b/>
          <w:bCs/>
        </w:rPr>
        <w:t>Extending Existing Knowledge:</w:t>
      </w:r>
      <w:r w:rsidRPr="00A555A6">
        <w:rPr>
          <w:rFonts w:asciiTheme="majorBidi" w:hAnsiTheme="majorBidi" w:cstheme="majorBidi"/>
        </w:rPr>
        <w:t xml:space="preserve"> The project extends existing knowledge in the fields of health informatics, human-computer interaction, and accessibility. By exploring the intersection of these fields, the research provides insights into designing user-friendly, accessible health technologies.</w:t>
      </w:r>
    </w:p>
    <w:p w14:paraId="0108B264" w14:textId="321C837B" w:rsidR="00BA2F48" w:rsidRPr="00A555A6" w:rsidRDefault="00BA2F48" w:rsidP="002A772B">
      <w:pPr>
        <w:pStyle w:val="ListParagraph"/>
        <w:numPr>
          <w:ilvl w:val="0"/>
          <w:numId w:val="14"/>
        </w:numPr>
        <w:jc w:val="both"/>
        <w:rPr>
          <w:rFonts w:asciiTheme="majorBidi" w:hAnsiTheme="majorBidi" w:cstheme="majorBidi"/>
        </w:rPr>
      </w:pPr>
      <w:r w:rsidRPr="00A555A6">
        <w:rPr>
          <w:rFonts w:asciiTheme="majorBidi" w:hAnsiTheme="majorBidi" w:cstheme="majorBidi"/>
          <w:b/>
          <w:bCs/>
        </w:rPr>
        <w:t>Original Contribution:</w:t>
      </w:r>
      <w:r w:rsidRPr="00A555A6">
        <w:rPr>
          <w:rFonts w:asciiTheme="majorBidi" w:hAnsiTheme="majorBidi" w:cstheme="majorBidi"/>
        </w:rPr>
        <w:t xml:space="preserve"> The development of AI models tailored to interpret lab results and generate personalized explanations is an original contribution. This research demonstrates how AI can be applied to enhance patient education and engagement, setting a precedent for future innovations in healthcare technology.</w:t>
      </w:r>
    </w:p>
    <w:p w14:paraId="4F5EFEEB" w14:textId="77777777" w:rsidR="00C42687" w:rsidRPr="00A555A6" w:rsidRDefault="00C42687" w:rsidP="00C42687">
      <w:pPr>
        <w:pStyle w:val="ListParagraph"/>
        <w:rPr>
          <w:rFonts w:asciiTheme="majorBidi" w:hAnsiTheme="majorBidi" w:cstheme="majorBidi"/>
        </w:rPr>
      </w:pPr>
    </w:p>
    <w:p w14:paraId="45B0662B" w14:textId="77777777" w:rsidR="00BA2F48" w:rsidRPr="00A555A6" w:rsidRDefault="00BA2F48" w:rsidP="00A555A6">
      <w:pPr>
        <w:pStyle w:val="Heading3"/>
        <w:rPr>
          <w:rFonts w:asciiTheme="majorBidi" w:hAnsiTheme="majorBidi"/>
        </w:rPr>
      </w:pPr>
      <w:bookmarkStart w:id="23" w:name="_Toc170327608"/>
      <w:r w:rsidRPr="00A555A6">
        <w:rPr>
          <w:rFonts w:asciiTheme="majorBidi" w:hAnsiTheme="majorBidi"/>
        </w:rPr>
        <w:lastRenderedPageBreak/>
        <w:t>Relation to Department Specialties</w:t>
      </w:r>
      <w:bookmarkEnd w:id="23"/>
    </w:p>
    <w:p w14:paraId="59AC710A" w14:textId="0AECD809" w:rsidR="00BA2F48" w:rsidRPr="00A555A6" w:rsidRDefault="00BA2F48" w:rsidP="00515E0E">
      <w:pPr>
        <w:rPr>
          <w:rFonts w:asciiTheme="majorBidi" w:hAnsiTheme="majorBidi" w:cstheme="majorBidi"/>
        </w:rPr>
      </w:pPr>
      <w:r w:rsidRPr="00A555A6">
        <w:rPr>
          <w:rFonts w:asciiTheme="majorBidi" w:hAnsiTheme="majorBidi" w:cstheme="majorBidi"/>
        </w:rPr>
        <w:t>This research aligns with the specialties of the Computing and Information Sciences department, particularly in the areas of:</w:t>
      </w:r>
    </w:p>
    <w:p w14:paraId="47796A4B" w14:textId="77777777" w:rsidR="00BA2F48" w:rsidRPr="00A555A6" w:rsidRDefault="00BA2F48" w:rsidP="00E5789A">
      <w:pPr>
        <w:pStyle w:val="ListParagraph"/>
        <w:numPr>
          <w:ilvl w:val="0"/>
          <w:numId w:val="15"/>
        </w:numPr>
        <w:jc w:val="both"/>
        <w:rPr>
          <w:rFonts w:asciiTheme="majorBidi" w:hAnsiTheme="majorBidi" w:cstheme="majorBidi"/>
        </w:rPr>
      </w:pPr>
      <w:r w:rsidRPr="00A555A6">
        <w:rPr>
          <w:rFonts w:asciiTheme="majorBidi" w:hAnsiTheme="majorBidi" w:cstheme="majorBidi"/>
          <w:b/>
          <w:bCs/>
        </w:rPr>
        <w:t>Health Informatics:</w:t>
      </w:r>
      <w:r w:rsidRPr="00A555A6">
        <w:rPr>
          <w:rFonts w:asciiTheme="majorBidi" w:hAnsiTheme="majorBidi" w:cstheme="majorBidi"/>
        </w:rPr>
        <w:t xml:space="preserve"> The project contributes to the growing body of work on the use of information technology in healthcare, focusing on improving patient understanding and engagement through innovative applications of AI.</w:t>
      </w:r>
    </w:p>
    <w:p w14:paraId="17EF9B09" w14:textId="77777777" w:rsidR="00BA2F48" w:rsidRPr="00A555A6" w:rsidRDefault="00BA2F48" w:rsidP="00E5789A">
      <w:pPr>
        <w:pStyle w:val="ListParagraph"/>
        <w:numPr>
          <w:ilvl w:val="0"/>
          <w:numId w:val="15"/>
        </w:numPr>
        <w:jc w:val="both"/>
        <w:rPr>
          <w:rFonts w:asciiTheme="majorBidi" w:hAnsiTheme="majorBidi" w:cstheme="majorBidi"/>
        </w:rPr>
      </w:pPr>
      <w:r w:rsidRPr="00A555A6">
        <w:rPr>
          <w:rFonts w:asciiTheme="majorBidi" w:hAnsiTheme="majorBidi" w:cstheme="majorBidi"/>
          <w:b/>
          <w:bCs/>
        </w:rPr>
        <w:t>Human-Computer Interaction:</w:t>
      </w:r>
      <w:r w:rsidRPr="00A555A6">
        <w:rPr>
          <w:rFonts w:asciiTheme="majorBidi" w:hAnsiTheme="majorBidi" w:cstheme="majorBidi"/>
        </w:rPr>
        <w:t xml:space="preserve"> By designing an accessible and user-friendly app, the research advances the field of human-computer interaction, emphasizing the importance of usability and accessibility in health technology.</w:t>
      </w:r>
    </w:p>
    <w:p w14:paraId="5E1B6F4D" w14:textId="77777777" w:rsidR="00BA2F48" w:rsidRPr="00A555A6" w:rsidRDefault="00BA2F48" w:rsidP="00E5789A">
      <w:pPr>
        <w:pStyle w:val="ListParagraph"/>
        <w:numPr>
          <w:ilvl w:val="0"/>
          <w:numId w:val="15"/>
        </w:numPr>
        <w:jc w:val="both"/>
        <w:rPr>
          <w:rFonts w:asciiTheme="majorBidi" w:hAnsiTheme="majorBidi" w:cstheme="majorBidi"/>
        </w:rPr>
      </w:pPr>
      <w:r w:rsidRPr="00A555A6">
        <w:rPr>
          <w:rFonts w:asciiTheme="majorBidi" w:hAnsiTheme="majorBidi" w:cstheme="majorBidi"/>
          <w:b/>
          <w:bCs/>
        </w:rPr>
        <w:t>Artificial Intelligence:</w:t>
      </w:r>
      <w:r w:rsidRPr="00A555A6">
        <w:rPr>
          <w:rFonts w:asciiTheme="majorBidi" w:hAnsiTheme="majorBidi" w:cstheme="majorBidi"/>
        </w:rPr>
        <w:t xml:space="preserve"> The development and application of AI models for interpreting lab results showcase the potential of AI in providing personalized health information, aligning with the department’s focus on cutting-edge AI research.</w:t>
      </w:r>
    </w:p>
    <w:p w14:paraId="3B287649" w14:textId="77777777" w:rsidR="00BA2F48" w:rsidRPr="00A555A6" w:rsidRDefault="00BA2F48" w:rsidP="00E5789A">
      <w:pPr>
        <w:jc w:val="both"/>
        <w:rPr>
          <w:rFonts w:asciiTheme="majorBidi" w:hAnsiTheme="majorBidi" w:cstheme="majorBidi"/>
        </w:rPr>
      </w:pPr>
      <w:r w:rsidRPr="00A555A6">
        <w:rPr>
          <w:rFonts w:asciiTheme="majorBidi" w:hAnsiTheme="majorBidi" w:cstheme="majorBidi"/>
        </w:rPr>
        <w:t>In summary, the Healtha app represents a significant advancement in health communication and technology. By improving the accessibility and comprehensibility of lab results, the app not only enhances individual health management but also contributes to broader academic discussions on the role of AI and accessibility in healthcare.</w:t>
      </w:r>
    </w:p>
    <w:p w14:paraId="6EEB14D7" w14:textId="4752F91C" w:rsidR="006109C7" w:rsidRDefault="008C4EC9" w:rsidP="00515E0E">
      <w:pPr>
        <w:pStyle w:val="Heading2"/>
        <w:spacing w:line="360" w:lineRule="auto"/>
        <w:rPr>
          <w:rFonts w:asciiTheme="majorBidi" w:hAnsiTheme="majorBidi"/>
        </w:rPr>
      </w:pPr>
      <w:bookmarkStart w:id="24" w:name="_Toc170327609"/>
      <w:commentRangeStart w:id="25"/>
      <w:commentRangeStart w:id="26"/>
      <w:r w:rsidRPr="00A555A6">
        <w:rPr>
          <w:rFonts w:asciiTheme="majorBidi" w:hAnsiTheme="majorBidi"/>
        </w:rPr>
        <w:t>Proj</w:t>
      </w:r>
      <w:r w:rsidR="00A64523" w:rsidRPr="00A555A6">
        <w:rPr>
          <w:rFonts w:asciiTheme="majorBidi" w:hAnsiTheme="majorBidi"/>
        </w:rPr>
        <w:t>ect</w:t>
      </w:r>
      <w:r w:rsidR="00482434" w:rsidRPr="00A555A6">
        <w:rPr>
          <w:rFonts w:asciiTheme="majorBidi" w:hAnsiTheme="majorBidi"/>
        </w:rPr>
        <w:t xml:space="preserve"> </w:t>
      </w:r>
      <w:bookmarkEnd w:id="21"/>
      <w:r w:rsidR="00B627D5" w:rsidRPr="00A555A6">
        <w:rPr>
          <w:rFonts w:asciiTheme="majorBidi" w:hAnsiTheme="majorBidi"/>
        </w:rPr>
        <w:t>Outline</w:t>
      </w:r>
      <w:commentRangeEnd w:id="25"/>
      <w:r w:rsidR="000756F2" w:rsidRPr="00A555A6">
        <w:rPr>
          <w:rStyle w:val="CommentReference"/>
          <w:rFonts w:asciiTheme="majorBidi" w:eastAsiaTheme="minorHAnsi" w:hAnsiTheme="majorBidi"/>
          <w:b w:val="0"/>
        </w:rPr>
        <w:commentReference w:id="25"/>
      </w:r>
      <w:commentRangeEnd w:id="26"/>
      <w:r w:rsidR="000756F2" w:rsidRPr="00A555A6">
        <w:rPr>
          <w:rStyle w:val="CommentReference"/>
          <w:rFonts w:asciiTheme="majorBidi" w:eastAsiaTheme="minorHAnsi" w:hAnsiTheme="majorBidi"/>
          <w:b w:val="0"/>
        </w:rPr>
        <w:commentReference w:id="26"/>
      </w:r>
      <w:bookmarkEnd w:id="24"/>
    </w:p>
    <w:p w14:paraId="2A7AC075" w14:textId="08F9F814" w:rsidR="00ED3E4B" w:rsidRPr="00ED3E4B" w:rsidRDefault="00ED3E4B" w:rsidP="00ED3E4B">
      <w:pPr>
        <w:jc w:val="both"/>
        <w:rPr>
          <w:rFonts w:asciiTheme="majorBidi" w:hAnsiTheme="majorBidi" w:cstheme="majorBidi"/>
          <w:rtl/>
        </w:rPr>
      </w:pPr>
      <w:r w:rsidRPr="00ED3E4B">
        <w:rPr>
          <w:rFonts w:asciiTheme="majorBidi" w:hAnsiTheme="majorBidi" w:cstheme="majorBidi"/>
        </w:rPr>
        <w:t>This section provides a concise overview of the project's topic, highlighting its significance and potential impact. It outlines the problem you aim to address or the research question you seek to answer.</w:t>
      </w:r>
    </w:p>
    <w:p w14:paraId="484C93BE" w14:textId="77561D47" w:rsidR="008C4EC9" w:rsidRPr="00A555A6" w:rsidRDefault="008C4EC9" w:rsidP="00515E0E">
      <w:pPr>
        <w:rPr>
          <w:rFonts w:asciiTheme="majorBidi" w:hAnsiTheme="majorBidi" w:cstheme="majorBidi"/>
          <w:b/>
          <w:bCs/>
        </w:rPr>
      </w:pPr>
      <w:r w:rsidRPr="00A555A6">
        <w:rPr>
          <w:rFonts w:asciiTheme="majorBidi" w:hAnsiTheme="majorBidi" w:cstheme="majorBidi"/>
          <w:b/>
          <w:bCs/>
        </w:rPr>
        <w:t>Chapter 1: Introduction</w:t>
      </w:r>
    </w:p>
    <w:p w14:paraId="402EE84E" w14:textId="6292BC4B" w:rsidR="001906FA" w:rsidRPr="00A555A6" w:rsidRDefault="008C4EC9" w:rsidP="00ED3E4B">
      <w:pPr>
        <w:jc w:val="both"/>
        <w:rPr>
          <w:rFonts w:asciiTheme="majorBidi" w:hAnsiTheme="majorBidi" w:cstheme="majorBidi"/>
        </w:rPr>
      </w:pPr>
      <w:r w:rsidRPr="00A555A6">
        <w:rPr>
          <w:rFonts w:asciiTheme="majorBidi" w:hAnsiTheme="majorBidi" w:cstheme="majorBidi"/>
        </w:rPr>
        <w:t>This chapter provides an overview of the problem statement, the objectives of the project, and the significance of the Healtha app. It sets the context for the development of the app and outlines the key features and goals.</w:t>
      </w:r>
    </w:p>
    <w:p w14:paraId="65AF4745" w14:textId="77777777" w:rsidR="008C4EC9" w:rsidRPr="00A555A6" w:rsidRDefault="008C4EC9" w:rsidP="00515E0E">
      <w:pPr>
        <w:rPr>
          <w:rFonts w:asciiTheme="majorBidi" w:hAnsiTheme="majorBidi" w:cstheme="majorBidi"/>
          <w:b/>
          <w:bCs/>
        </w:rPr>
      </w:pPr>
      <w:r w:rsidRPr="00A555A6">
        <w:rPr>
          <w:rFonts w:asciiTheme="majorBidi" w:hAnsiTheme="majorBidi" w:cstheme="majorBidi"/>
          <w:b/>
          <w:bCs/>
        </w:rPr>
        <w:t>Chapter 2: Literature Review</w:t>
      </w:r>
    </w:p>
    <w:p w14:paraId="702C7B63" w14:textId="324E7FC9" w:rsidR="001906FA" w:rsidRDefault="008C4EC9" w:rsidP="00ED3E4B">
      <w:pPr>
        <w:jc w:val="both"/>
        <w:rPr>
          <w:rFonts w:asciiTheme="majorBidi" w:hAnsiTheme="majorBidi" w:cstheme="majorBidi"/>
        </w:rPr>
      </w:pPr>
      <w:r w:rsidRPr="00A555A6">
        <w:rPr>
          <w:rFonts w:asciiTheme="majorBidi" w:hAnsiTheme="majorBidi" w:cstheme="majorBidi"/>
        </w:rPr>
        <w:t>This chapter reviews existing literature on the challenges faced by individuals in understanding lab results, the role of AI in healthcare, and the importance of accessibility in health applications. It highlights gaps in current solutions and justifies the need for the Healtha app.</w:t>
      </w:r>
    </w:p>
    <w:p w14:paraId="4BEA17B3" w14:textId="77777777" w:rsidR="00ED3E4B" w:rsidRPr="00A555A6" w:rsidRDefault="00ED3E4B" w:rsidP="00515E0E">
      <w:pPr>
        <w:rPr>
          <w:rFonts w:asciiTheme="majorBidi" w:hAnsiTheme="majorBidi" w:cstheme="majorBidi"/>
        </w:rPr>
      </w:pPr>
    </w:p>
    <w:p w14:paraId="6E52C29B" w14:textId="37131827" w:rsidR="00C42687" w:rsidRPr="00A555A6" w:rsidRDefault="00C42687" w:rsidP="00C42687">
      <w:pPr>
        <w:rPr>
          <w:rFonts w:asciiTheme="majorBidi" w:hAnsiTheme="majorBidi" w:cstheme="majorBidi"/>
          <w:b/>
          <w:bCs/>
        </w:rPr>
      </w:pPr>
      <w:r w:rsidRPr="00A555A6">
        <w:rPr>
          <w:rFonts w:asciiTheme="majorBidi" w:hAnsiTheme="majorBidi" w:cstheme="majorBidi"/>
          <w:b/>
          <w:bCs/>
        </w:rPr>
        <w:lastRenderedPageBreak/>
        <w:t>Chapter 3: Analysis</w:t>
      </w:r>
    </w:p>
    <w:p w14:paraId="14C791CC" w14:textId="5B8AA8AB" w:rsidR="00C42687" w:rsidRPr="00A555A6" w:rsidRDefault="007D3D52" w:rsidP="00ED3E4B">
      <w:pPr>
        <w:jc w:val="both"/>
        <w:rPr>
          <w:rFonts w:asciiTheme="majorBidi" w:hAnsiTheme="majorBidi" w:cstheme="majorBidi"/>
        </w:rPr>
      </w:pPr>
      <w:r w:rsidRPr="00A555A6">
        <w:rPr>
          <w:rFonts w:asciiTheme="majorBidi" w:hAnsiTheme="majorBidi" w:cstheme="majorBidi"/>
        </w:rPr>
        <w:t>This chapter describes the analysis behind the design of Healtha, a mobile application aimed at improving communication between patients and their health data. The analysis focuses on three key areas: data collection, features, and use cases.</w:t>
      </w:r>
    </w:p>
    <w:p w14:paraId="2D82ADEF" w14:textId="6CC41AA9" w:rsidR="00977A4E" w:rsidRPr="00A555A6" w:rsidRDefault="00977A4E" w:rsidP="007D3D52">
      <w:pPr>
        <w:rPr>
          <w:rFonts w:asciiTheme="majorBidi" w:hAnsiTheme="majorBidi" w:cstheme="majorBidi"/>
          <w:b/>
          <w:bCs/>
        </w:rPr>
      </w:pPr>
      <w:r w:rsidRPr="00A555A6">
        <w:rPr>
          <w:rFonts w:asciiTheme="majorBidi" w:hAnsiTheme="majorBidi" w:cstheme="majorBidi"/>
          <w:b/>
          <w:bCs/>
        </w:rPr>
        <w:t>Chapter 4: Design</w:t>
      </w:r>
    </w:p>
    <w:p w14:paraId="6C09CE91" w14:textId="41A3FD14" w:rsidR="00CF5D72" w:rsidRPr="00A555A6" w:rsidRDefault="00CF5D72" w:rsidP="007D3D52">
      <w:pPr>
        <w:rPr>
          <w:rFonts w:asciiTheme="majorBidi" w:hAnsiTheme="majorBidi" w:cstheme="majorBidi"/>
        </w:rPr>
      </w:pPr>
      <w:r w:rsidRPr="00A555A6">
        <w:rPr>
          <w:rFonts w:asciiTheme="majorBidi" w:hAnsiTheme="majorBidi" w:cstheme="majorBidi"/>
        </w:rPr>
        <w:t>This chapter explores the inner workings of Healtha, a mobile healthcare application designed to improve patient-doctor communication. A "How It Works" diagram unveils the app's data flow and user interactions for both patients and doctors. UML diagrams detail the system's architecture, while a MongoDB database design and user interface mockups showcase the technical infrastructure and user experience.</w:t>
      </w:r>
    </w:p>
    <w:p w14:paraId="33FED827" w14:textId="73F5AEA4" w:rsidR="008C4EC9" w:rsidRPr="00A555A6" w:rsidRDefault="008C4EC9" w:rsidP="00515E0E">
      <w:pPr>
        <w:rPr>
          <w:rFonts w:asciiTheme="majorBidi" w:hAnsiTheme="majorBidi" w:cstheme="majorBidi"/>
          <w:b/>
          <w:bCs/>
        </w:rPr>
      </w:pPr>
      <w:r w:rsidRPr="00A555A6">
        <w:rPr>
          <w:rFonts w:asciiTheme="majorBidi" w:hAnsiTheme="majorBidi" w:cstheme="majorBidi"/>
          <w:b/>
          <w:bCs/>
        </w:rPr>
        <w:t xml:space="preserve">Chapter </w:t>
      </w:r>
      <w:r w:rsidR="00CF5D72" w:rsidRPr="00A555A6">
        <w:rPr>
          <w:rFonts w:asciiTheme="majorBidi" w:hAnsiTheme="majorBidi" w:cstheme="majorBidi"/>
          <w:b/>
          <w:bCs/>
        </w:rPr>
        <w:t>5</w:t>
      </w:r>
      <w:r w:rsidRPr="00A555A6">
        <w:rPr>
          <w:rFonts w:asciiTheme="majorBidi" w:hAnsiTheme="majorBidi" w:cstheme="majorBidi"/>
          <w:b/>
          <w:bCs/>
        </w:rPr>
        <w:t xml:space="preserve">: </w:t>
      </w:r>
      <w:r w:rsidR="00CF5D72" w:rsidRPr="00A555A6">
        <w:rPr>
          <w:rFonts w:asciiTheme="majorBidi" w:hAnsiTheme="majorBidi" w:cstheme="majorBidi"/>
          <w:b/>
          <w:bCs/>
        </w:rPr>
        <w:t xml:space="preserve">System </w:t>
      </w:r>
      <w:r w:rsidRPr="00A555A6">
        <w:rPr>
          <w:rFonts w:asciiTheme="majorBidi" w:hAnsiTheme="majorBidi" w:cstheme="majorBidi"/>
          <w:b/>
          <w:bCs/>
        </w:rPr>
        <w:t>Implementation</w:t>
      </w:r>
    </w:p>
    <w:p w14:paraId="57520638" w14:textId="627F54BE" w:rsidR="008C4EC9" w:rsidRPr="00A555A6" w:rsidRDefault="008C4EC9" w:rsidP="00ED3E4B">
      <w:pPr>
        <w:jc w:val="both"/>
        <w:rPr>
          <w:rFonts w:asciiTheme="majorBidi" w:hAnsiTheme="majorBidi" w:cstheme="majorBidi"/>
        </w:rPr>
      </w:pPr>
      <w:r w:rsidRPr="00A555A6">
        <w:rPr>
          <w:rFonts w:asciiTheme="majorBidi" w:hAnsiTheme="majorBidi" w:cstheme="majorBidi"/>
        </w:rPr>
        <w:t>This chapter describes the technical aspects of the app, including its architecture, user interface design, and the integration of key features such as lab test interpretation, recommendation systems, and accessibility options. It provides a comprehensive overview of how the app was built.</w:t>
      </w:r>
    </w:p>
    <w:p w14:paraId="00C5655E" w14:textId="1FC3E309" w:rsidR="008C4EC9" w:rsidRPr="00A555A6" w:rsidRDefault="008C4EC9" w:rsidP="00515E0E">
      <w:pPr>
        <w:rPr>
          <w:rFonts w:asciiTheme="majorBidi" w:hAnsiTheme="majorBidi" w:cstheme="majorBidi"/>
          <w:b/>
          <w:bCs/>
        </w:rPr>
      </w:pPr>
      <w:r w:rsidRPr="00A555A6">
        <w:rPr>
          <w:rFonts w:asciiTheme="majorBidi" w:hAnsiTheme="majorBidi" w:cstheme="majorBidi"/>
          <w:b/>
          <w:bCs/>
        </w:rPr>
        <w:t xml:space="preserve">Chapter </w:t>
      </w:r>
      <w:r w:rsidR="00CF5D72" w:rsidRPr="00A555A6">
        <w:rPr>
          <w:rFonts w:asciiTheme="majorBidi" w:hAnsiTheme="majorBidi" w:cstheme="majorBidi"/>
          <w:b/>
          <w:bCs/>
        </w:rPr>
        <w:t>6</w:t>
      </w:r>
      <w:r w:rsidRPr="00A555A6">
        <w:rPr>
          <w:rFonts w:asciiTheme="majorBidi" w:hAnsiTheme="majorBidi" w:cstheme="majorBidi"/>
          <w:b/>
          <w:bCs/>
        </w:rPr>
        <w:t>: Testing and Evaluation</w:t>
      </w:r>
      <w:r w:rsidR="00C42687" w:rsidRPr="00A555A6">
        <w:rPr>
          <w:rFonts w:asciiTheme="majorBidi" w:hAnsiTheme="majorBidi" w:cstheme="majorBidi"/>
          <w:b/>
          <w:bCs/>
        </w:rPr>
        <w:t xml:space="preserve"> </w:t>
      </w:r>
    </w:p>
    <w:p w14:paraId="20BE8CBB" w14:textId="49E2F548" w:rsidR="008C4EC9" w:rsidRPr="00A555A6" w:rsidRDefault="008C4EC9" w:rsidP="00ED3E4B">
      <w:pPr>
        <w:jc w:val="both"/>
        <w:rPr>
          <w:rFonts w:asciiTheme="majorBidi" w:hAnsiTheme="majorBidi" w:cstheme="majorBidi"/>
        </w:rPr>
      </w:pPr>
      <w:r w:rsidRPr="00A555A6">
        <w:rPr>
          <w:rFonts w:asciiTheme="majorBidi" w:hAnsiTheme="majorBidi" w:cstheme="majorBidi"/>
        </w:rPr>
        <w:t>This chapter presents the testing strategies used to evaluate the app's performance, usability, and accuracy. It includes results from user testing, feedback from medical professionals, and an analysis of the app's effectiveness in improving user understanding of lab results.</w:t>
      </w:r>
    </w:p>
    <w:p w14:paraId="39E3E994" w14:textId="08D58AFE" w:rsidR="00CF5D72" w:rsidRPr="00A555A6" w:rsidRDefault="00CF5D72" w:rsidP="00515E0E">
      <w:pPr>
        <w:rPr>
          <w:rFonts w:asciiTheme="majorBidi" w:hAnsiTheme="majorBidi" w:cstheme="majorBidi"/>
          <w:b/>
          <w:bCs/>
        </w:rPr>
      </w:pPr>
      <w:r w:rsidRPr="00A555A6">
        <w:rPr>
          <w:rFonts w:asciiTheme="majorBidi" w:hAnsiTheme="majorBidi" w:cstheme="majorBidi"/>
          <w:b/>
          <w:bCs/>
        </w:rPr>
        <w:t>Chapter 7: Discussion</w:t>
      </w:r>
    </w:p>
    <w:p w14:paraId="315E3172" w14:textId="059BBA62" w:rsidR="006C4BE0" w:rsidRDefault="006C4BE0" w:rsidP="006C4BE0">
      <w:pPr>
        <w:jc w:val="both"/>
        <w:rPr>
          <w:rFonts w:asciiTheme="majorBidi" w:hAnsiTheme="majorBidi" w:cstheme="majorBidi"/>
        </w:rPr>
      </w:pPr>
      <w:r w:rsidRPr="006C4BE0">
        <w:rPr>
          <w:rFonts w:asciiTheme="majorBidi" w:hAnsiTheme="majorBidi" w:cstheme="majorBidi"/>
        </w:rPr>
        <w:t>In this chapter, we will discuss the findings from the development and testing of our AI-powered mobile application designed to interpret laboratory results for the general public. We will interpret the results, compare them with existing solutions, explore their implications, and suggest areas for future research</w:t>
      </w:r>
    </w:p>
    <w:p w14:paraId="49299991" w14:textId="5E77B4C1" w:rsidR="008C4EC9" w:rsidRPr="00A555A6" w:rsidRDefault="008C4EC9" w:rsidP="006C4BE0">
      <w:pPr>
        <w:rPr>
          <w:rFonts w:asciiTheme="majorBidi" w:hAnsiTheme="majorBidi" w:cstheme="majorBidi"/>
          <w:b/>
          <w:bCs/>
        </w:rPr>
      </w:pPr>
      <w:r w:rsidRPr="00A555A6">
        <w:rPr>
          <w:rFonts w:asciiTheme="majorBidi" w:hAnsiTheme="majorBidi" w:cstheme="majorBidi"/>
          <w:b/>
          <w:bCs/>
        </w:rPr>
        <w:t xml:space="preserve">Chapter </w:t>
      </w:r>
      <w:r w:rsidR="00CF5D72" w:rsidRPr="00A555A6">
        <w:rPr>
          <w:rFonts w:asciiTheme="majorBidi" w:hAnsiTheme="majorBidi" w:cstheme="majorBidi"/>
          <w:b/>
          <w:bCs/>
        </w:rPr>
        <w:t>8</w:t>
      </w:r>
      <w:r w:rsidRPr="00A555A6">
        <w:rPr>
          <w:rFonts w:asciiTheme="majorBidi" w:hAnsiTheme="majorBidi" w:cstheme="majorBidi"/>
          <w:b/>
          <w:bCs/>
        </w:rPr>
        <w:t xml:space="preserve">: </w:t>
      </w:r>
      <w:r w:rsidR="007D3D52" w:rsidRPr="00A555A6">
        <w:rPr>
          <w:rFonts w:asciiTheme="majorBidi" w:hAnsiTheme="majorBidi" w:cstheme="majorBidi"/>
          <w:b/>
          <w:bCs/>
        </w:rPr>
        <w:t>Conclusion and Future Work</w:t>
      </w:r>
    </w:p>
    <w:p w14:paraId="317037E0" w14:textId="25179584" w:rsidR="007D3D52" w:rsidRPr="00A555A6" w:rsidRDefault="008C4EC9" w:rsidP="00A555A6">
      <w:pPr>
        <w:jc w:val="both"/>
        <w:rPr>
          <w:rFonts w:asciiTheme="majorBidi" w:hAnsiTheme="majorBidi" w:cstheme="majorBidi"/>
        </w:rPr>
      </w:pPr>
      <w:r w:rsidRPr="00A555A6">
        <w:rPr>
          <w:rFonts w:asciiTheme="majorBidi" w:hAnsiTheme="majorBidi" w:cstheme="majorBidi"/>
        </w:rPr>
        <w:t>This chapter discusses the implications of the findings, the app's potential impact on healthcare, and how it addresses the challenges identified in the literature review. It also explores the limitations of the study and suggests areas for future research.</w:t>
      </w:r>
    </w:p>
    <w:p w14:paraId="55525244" w14:textId="77777777" w:rsidR="000756F2" w:rsidRPr="00A555A6" w:rsidRDefault="000756F2" w:rsidP="00A555A6">
      <w:pPr>
        <w:jc w:val="both"/>
        <w:rPr>
          <w:rFonts w:asciiTheme="majorBidi" w:hAnsiTheme="majorBidi" w:cstheme="majorBidi"/>
        </w:rPr>
      </w:pPr>
    </w:p>
    <w:p w14:paraId="4B8B6887" w14:textId="37508F2B" w:rsidR="006109C7" w:rsidRPr="00A555A6" w:rsidRDefault="00B627D5" w:rsidP="00622614">
      <w:pPr>
        <w:pStyle w:val="Heading1"/>
        <w:spacing w:line="360" w:lineRule="auto"/>
        <w:ind w:left="-90"/>
        <w:rPr>
          <w:rFonts w:asciiTheme="majorBidi" w:hAnsiTheme="majorBidi"/>
        </w:rPr>
      </w:pPr>
      <w:bookmarkStart w:id="27" w:name="_Toc528695525"/>
      <w:bookmarkStart w:id="28" w:name="_Toc170327610"/>
      <w:r w:rsidRPr="00A555A6">
        <w:rPr>
          <w:rFonts w:asciiTheme="majorBidi" w:hAnsiTheme="majorBidi"/>
        </w:rPr>
        <w:lastRenderedPageBreak/>
        <w:t>Literature R</w:t>
      </w:r>
      <w:r w:rsidR="006109C7" w:rsidRPr="00A555A6">
        <w:rPr>
          <w:rFonts w:asciiTheme="majorBidi" w:hAnsiTheme="majorBidi"/>
        </w:rPr>
        <w:t>eview</w:t>
      </w:r>
      <w:bookmarkEnd w:id="27"/>
      <w:bookmarkEnd w:id="28"/>
    </w:p>
    <w:p w14:paraId="35FDFC25" w14:textId="2FBE0205" w:rsidR="0079686E" w:rsidRPr="00024628" w:rsidRDefault="006109C7" w:rsidP="00024628">
      <w:pPr>
        <w:pStyle w:val="Heading2"/>
        <w:spacing w:line="360" w:lineRule="auto"/>
        <w:rPr>
          <w:rFonts w:asciiTheme="majorBidi" w:hAnsiTheme="majorBidi"/>
          <w:b w:val="0"/>
          <w:sz w:val="24"/>
          <w:szCs w:val="24"/>
        </w:rPr>
      </w:pPr>
      <w:bookmarkStart w:id="29" w:name="_Toc528695526"/>
      <w:bookmarkStart w:id="30" w:name="_Toc170327611"/>
      <w:r w:rsidRPr="00A555A6">
        <w:rPr>
          <w:rFonts w:asciiTheme="majorBidi" w:hAnsiTheme="majorBidi"/>
        </w:rPr>
        <w:t>Introduction</w:t>
      </w:r>
      <w:bookmarkEnd w:id="29"/>
      <w:bookmarkEnd w:id="30"/>
    </w:p>
    <w:p w14:paraId="49D2DC35" w14:textId="77777777" w:rsidR="0079686E" w:rsidRPr="00024628" w:rsidRDefault="00515E0E" w:rsidP="00A555A6">
      <w:pPr>
        <w:jc w:val="both"/>
        <w:rPr>
          <w:rFonts w:asciiTheme="majorBidi" w:hAnsiTheme="majorBidi" w:cstheme="majorBidi"/>
        </w:rPr>
      </w:pPr>
      <w:r w:rsidRPr="00024628">
        <w:rPr>
          <w:rFonts w:asciiTheme="majorBidi" w:hAnsiTheme="majorBidi" w:cstheme="majorBidi"/>
        </w:rPr>
        <w:t xml:space="preserve">In recent years, the field of laboratory analysis has witnessed significant transformation due to advancements in artificial intelligence (AI) technologies. AI encompassing machine learning and deep learning algorithms, has emerged as a powerful tool for interpreting complex data generated from laboratory </w:t>
      </w:r>
      <w:r w:rsidR="007D3D52" w:rsidRPr="00024628">
        <w:rPr>
          <w:rFonts w:asciiTheme="majorBidi" w:hAnsiTheme="majorBidi" w:cstheme="majorBidi"/>
        </w:rPr>
        <w:t>analyses. There</w:t>
      </w:r>
      <w:r w:rsidRPr="00024628">
        <w:rPr>
          <w:rFonts w:asciiTheme="majorBidi" w:hAnsiTheme="majorBidi" w:cstheme="majorBidi"/>
        </w:rPr>
        <w:t xml:space="preserve"> has been much research on interpreting laboratory analysis for improving healthcare in recent years. </w:t>
      </w:r>
    </w:p>
    <w:p w14:paraId="785F39F1" w14:textId="35A34608" w:rsidR="00D877F3" w:rsidRPr="00D877F3" w:rsidRDefault="00D877F3" w:rsidP="00A555A6">
      <w:pPr>
        <w:jc w:val="both"/>
        <w:rPr>
          <w:rFonts w:asciiTheme="majorBidi" w:eastAsiaTheme="majorEastAsia" w:hAnsiTheme="majorBidi" w:cstheme="majorBidi"/>
          <w:b/>
          <w:sz w:val="26"/>
          <w:szCs w:val="26"/>
        </w:rPr>
      </w:pPr>
      <w:r w:rsidRPr="00D877F3">
        <w:rPr>
          <w:rFonts w:asciiTheme="majorBidi" w:eastAsiaTheme="majorEastAsia" w:hAnsiTheme="majorBidi" w:cstheme="majorBidi"/>
          <w:b/>
          <w:sz w:val="26"/>
          <w:szCs w:val="26"/>
        </w:rPr>
        <w:t xml:space="preserve">2.2 </w:t>
      </w:r>
      <w:r w:rsidRPr="00D877F3">
        <w:rPr>
          <w:rFonts w:asciiTheme="majorBidi" w:eastAsiaTheme="majorEastAsia" w:hAnsiTheme="majorBidi" w:cstheme="majorBidi"/>
          <w:b/>
          <w:sz w:val="26"/>
          <w:szCs w:val="26"/>
        </w:rPr>
        <w:t>Look at Recent Advancements in Algorithms for Analysis, Chatbots, and Prediction</w:t>
      </w:r>
      <w:r w:rsidRPr="00D877F3">
        <w:rPr>
          <w:rFonts w:asciiTheme="majorBidi" w:eastAsiaTheme="majorEastAsia" w:hAnsiTheme="majorBidi" w:cstheme="majorBidi"/>
          <w:b/>
          <w:sz w:val="26"/>
          <w:szCs w:val="26"/>
        </w:rPr>
        <w:t xml:space="preserve"> </w:t>
      </w:r>
    </w:p>
    <w:p w14:paraId="6FC07187" w14:textId="4D8B1D45" w:rsidR="00515E0E" w:rsidRPr="00024628" w:rsidRDefault="00515E0E" w:rsidP="00A555A6">
      <w:pPr>
        <w:jc w:val="both"/>
        <w:rPr>
          <w:rFonts w:asciiTheme="majorBidi" w:hAnsiTheme="majorBidi" w:cstheme="majorBidi"/>
        </w:rPr>
      </w:pPr>
      <w:r w:rsidRPr="00024628">
        <w:rPr>
          <w:rFonts w:asciiTheme="majorBidi" w:hAnsiTheme="majorBidi" w:cstheme="majorBidi"/>
        </w:rPr>
        <w:t xml:space="preserve">This section looks at some of the most recent conference papers and journal publications that present machine learning-based algorithms for laboratory analysis, Chabot and prediction </w:t>
      </w:r>
      <w:r w:rsidR="00AD62EB" w:rsidRPr="00024628">
        <w:rPr>
          <w:rFonts w:asciiTheme="majorBidi" w:hAnsiTheme="majorBidi" w:cstheme="majorBidi"/>
        </w:rPr>
        <w:t>models</w:t>
      </w:r>
      <w:r w:rsidRPr="00024628">
        <w:rPr>
          <w:rFonts w:asciiTheme="majorBidi" w:hAnsiTheme="majorBidi" w:cstheme="majorBidi"/>
        </w:rPr>
        <w:t>.</w:t>
      </w:r>
    </w:p>
    <w:p w14:paraId="07D86AEE" w14:textId="4D8B1D45" w:rsidR="00515E0E" w:rsidRPr="00D877F3" w:rsidRDefault="00C4201D" w:rsidP="00D877F3">
      <w:pPr>
        <w:pStyle w:val="Heading2"/>
        <w:numPr>
          <w:ilvl w:val="0"/>
          <w:numId w:val="53"/>
        </w:numPr>
        <w:spacing w:line="360" w:lineRule="auto"/>
        <w:rPr>
          <w:rFonts w:asciiTheme="majorBidi" w:hAnsiTheme="majorBidi"/>
        </w:rPr>
      </w:pPr>
      <w:bookmarkStart w:id="31" w:name="_Toc170327612"/>
      <w:r w:rsidRPr="00D877F3">
        <w:rPr>
          <w:rFonts w:asciiTheme="majorBidi" w:hAnsiTheme="majorBidi"/>
        </w:rPr>
        <w:t>F</w:t>
      </w:r>
      <w:r w:rsidR="00515E0E" w:rsidRPr="00D877F3">
        <w:rPr>
          <w:rFonts w:asciiTheme="majorBidi" w:hAnsiTheme="majorBidi"/>
        </w:rPr>
        <w:t xml:space="preserve">eature </w:t>
      </w:r>
      <w:r w:rsidRPr="00D877F3">
        <w:rPr>
          <w:rFonts w:asciiTheme="majorBidi" w:hAnsiTheme="majorBidi"/>
        </w:rPr>
        <w:t>Extraction M</w:t>
      </w:r>
      <w:r w:rsidR="00515E0E" w:rsidRPr="00D877F3">
        <w:rPr>
          <w:rFonts w:asciiTheme="majorBidi" w:hAnsiTheme="majorBidi"/>
        </w:rPr>
        <w:t>ethods</w:t>
      </w:r>
      <w:bookmarkEnd w:id="31"/>
    </w:p>
    <w:p w14:paraId="148AD8E5" w14:textId="77777777" w:rsidR="00515E0E" w:rsidRPr="00A555A6" w:rsidRDefault="00515E0E" w:rsidP="00515E0E">
      <w:pPr>
        <w:widowControl w:val="0"/>
        <w:spacing w:before="72"/>
        <w:ind w:right="33"/>
        <w:jc w:val="both"/>
        <w:rPr>
          <w:rFonts w:asciiTheme="majorBidi" w:hAnsiTheme="majorBidi" w:cstheme="majorBidi"/>
          <w:color w:val="0D0D0D"/>
          <w:szCs w:val="24"/>
          <w:shd w:val="clear" w:color="auto" w:fill="FFFFFF"/>
        </w:rPr>
      </w:pPr>
      <w:r w:rsidRPr="00A555A6">
        <w:rPr>
          <w:rFonts w:asciiTheme="majorBidi" w:hAnsiTheme="majorBidi" w:cstheme="majorBidi"/>
          <w:color w:val="0D0D0D"/>
          <w:szCs w:val="24"/>
          <w:shd w:val="clear" w:color="auto" w:fill="FFFFFF"/>
        </w:rPr>
        <w:t>In this section [3], we review and discuss various feature extraction methods employed in natural language processing (NLP) tasks.</w:t>
      </w:r>
    </w:p>
    <w:p w14:paraId="6DF4F4FC" w14:textId="051DB1A4" w:rsidR="00515E0E" w:rsidRPr="00A555A6" w:rsidRDefault="00515E0E" w:rsidP="00515E0E">
      <w:pPr>
        <w:widowControl w:val="0"/>
        <w:spacing w:before="72"/>
        <w:ind w:right="33"/>
        <w:jc w:val="both"/>
        <w:rPr>
          <w:rFonts w:asciiTheme="majorBidi" w:hAnsiTheme="majorBidi" w:cstheme="majorBidi"/>
          <w:color w:val="0D0D0D"/>
          <w:szCs w:val="24"/>
          <w:shd w:val="clear" w:color="auto" w:fill="FFFFFF"/>
        </w:rPr>
      </w:pPr>
      <w:r w:rsidRPr="00A555A6">
        <w:rPr>
          <w:rFonts w:asciiTheme="majorBidi" w:hAnsiTheme="majorBidi" w:cstheme="majorBidi"/>
          <w:color w:val="0D0D0D"/>
          <w:szCs w:val="24"/>
          <w:shd w:val="clear" w:color="auto" w:fill="FFFFFF"/>
        </w:rPr>
        <w:t xml:space="preserve">In [4] proposes a simplified approach for feature extraction in NLP tasks, aiming to convert raw text </w:t>
      </w:r>
      <w:r w:rsidRPr="00024628">
        <w:rPr>
          <w:rFonts w:asciiTheme="majorBidi" w:hAnsiTheme="majorBidi" w:cstheme="majorBidi"/>
        </w:rPr>
        <w:t xml:space="preserve">data into numerical or vector representations. Potential limitations of this method may include loss of information, domain specificity, scalability, and generalization issues. In [5] also presents a comprehensive overview of feature extraction methods based on deep learning techniques across different applications. Challenges such as the </w:t>
      </w:r>
      <w:r w:rsidR="00AD62EB" w:rsidRPr="00024628">
        <w:rPr>
          <w:rFonts w:asciiTheme="majorBidi" w:hAnsiTheme="majorBidi" w:cstheme="majorBidi"/>
        </w:rPr>
        <w:t>black-box</w:t>
      </w:r>
      <w:r w:rsidRPr="00024628">
        <w:rPr>
          <w:rFonts w:asciiTheme="majorBidi" w:hAnsiTheme="majorBidi" w:cstheme="majorBidi"/>
        </w:rPr>
        <w:t xml:space="preserve"> nature of deep learning models may be addressed, which can hinder interpretability in critical domains like healthcare and finance. Research in [6] Expected to review and synthesize existing approaches proposed in the literature, this paper may discuss methods like keyword-based extraction, NLP techniques, and machine learning algorithms for feature extraction from</w:t>
      </w:r>
      <w:r w:rsidRPr="00A555A6">
        <w:rPr>
          <w:rFonts w:asciiTheme="majorBidi" w:hAnsiTheme="majorBidi" w:cstheme="majorBidi"/>
          <w:color w:val="0D0D0D"/>
          <w:szCs w:val="24"/>
          <w:shd w:val="clear" w:color="auto" w:fill="FFFFFF"/>
        </w:rPr>
        <w:t xml:space="preserve"> natural language requirements. Limitations may include semantic ambiguity and the need for additional context or domain knowledge. Other </w:t>
      </w:r>
      <w:r w:rsidR="00AD62EB" w:rsidRPr="00A555A6">
        <w:rPr>
          <w:rFonts w:asciiTheme="majorBidi" w:hAnsiTheme="majorBidi" w:cstheme="majorBidi"/>
          <w:color w:val="0D0D0D"/>
          <w:szCs w:val="24"/>
          <w:shd w:val="clear" w:color="auto" w:fill="FFFFFF"/>
        </w:rPr>
        <w:t>research</w:t>
      </w:r>
      <w:r w:rsidRPr="00A555A6">
        <w:rPr>
          <w:rFonts w:asciiTheme="majorBidi" w:hAnsiTheme="majorBidi" w:cstheme="majorBidi"/>
          <w:color w:val="0D0D0D"/>
          <w:szCs w:val="24"/>
          <w:shd w:val="clear" w:color="auto" w:fill="FFFFFF"/>
        </w:rPr>
        <w:t xml:space="preserve"> [7] </w:t>
      </w:r>
      <w:r w:rsidR="00AD62EB" w:rsidRPr="00A555A6">
        <w:rPr>
          <w:rFonts w:asciiTheme="majorBidi" w:hAnsiTheme="majorBidi" w:cstheme="majorBidi"/>
          <w:color w:val="0D0D0D"/>
          <w:szCs w:val="24"/>
          <w:shd w:val="clear" w:color="auto" w:fill="FFFFFF"/>
        </w:rPr>
        <w:t>deals</w:t>
      </w:r>
      <w:r w:rsidRPr="00A555A6">
        <w:rPr>
          <w:rFonts w:asciiTheme="majorBidi" w:hAnsiTheme="majorBidi" w:cstheme="majorBidi"/>
          <w:color w:val="0D0D0D"/>
          <w:szCs w:val="24"/>
          <w:shd w:val="clear" w:color="auto" w:fill="FFFFFF"/>
        </w:rPr>
        <w:t xml:space="preserve"> with the effects and benefits of using automatic feature extraction techniques within deep learning architectures. It may explore various deep learning models such as CNNs, RNNs, or transformer-based models like BERT or GPT, along with potential limitations such as data dependency issues.</w:t>
      </w:r>
    </w:p>
    <w:p w14:paraId="0054BCD3" w14:textId="77777777" w:rsidR="00515E0E" w:rsidRPr="00A555A6" w:rsidRDefault="00515E0E" w:rsidP="00515E0E">
      <w:pPr>
        <w:widowControl w:val="0"/>
        <w:spacing w:before="72"/>
        <w:ind w:right="33"/>
        <w:jc w:val="both"/>
        <w:rPr>
          <w:rFonts w:asciiTheme="majorBidi" w:hAnsiTheme="majorBidi" w:cstheme="majorBidi"/>
          <w:color w:val="0D0D0D"/>
          <w:szCs w:val="24"/>
          <w:shd w:val="clear" w:color="auto" w:fill="FFFFFF"/>
        </w:rPr>
      </w:pPr>
    </w:p>
    <w:p w14:paraId="69675829" w14:textId="1DA7A8F1" w:rsidR="00515E0E" w:rsidRPr="00A555A6" w:rsidRDefault="00515E0E" w:rsidP="00D877F3">
      <w:pPr>
        <w:pStyle w:val="Heading2"/>
        <w:numPr>
          <w:ilvl w:val="0"/>
          <w:numId w:val="53"/>
        </w:numPr>
        <w:spacing w:line="360" w:lineRule="auto"/>
        <w:rPr>
          <w:rFonts w:asciiTheme="majorBidi" w:hAnsiTheme="majorBidi"/>
          <w:shd w:val="clear" w:color="auto" w:fill="FFFFFF"/>
        </w:rPr>
      </w:pPr>
      <w:bookmarkStart w:id="32" w:name="_Toc170327613"/>
      <w:r w:rsidRPr="00A555A6">
        <w:rPr>
          <w:rFonts w:asciiTheme="majorBidi" w:hAnsiTheme="majorBidi"/>
          <w:shd w:val="clear" w:color="auto" w:fill="FFFFFF"/>
        </w:rPr>
        <w:lastRenderedPageBreak/>
        <w:t>Chatbot development</w:t>
      </w:r>
      <w:bookmarkEnd w:id="32"/>
    </w:p>
    <w:p w14:paraId="3CAE1D66" w14:textId="7A1F891D" w:rsidR="00515E0E" w:rsidRPr="00A555A6" w:rsidRDefault="00515E0E" w:rsidP="00515E0E">
      <w:pPr>
        <w:jc w:val="both"/>
        <w:rPr>
          <w:rFonts w:asciiTheme="majorBidi" w:hAnsiTheme="majorBidi" w:cstheme="majorBidi"/>
          <w:color w:val="0D0D0D"/>
          <w:szCs w:val="24"/>
          <w:shd w:val="clear" w:color="auto" w:fill="FFFFFF"/>
        </w:rPr>
      </w:pPr>
      <w:r w:rsidRPr="00A555A6">
        <w:rPr>
          <w:rFonts w:asciiTheme="majorBidi" w:hAnsiTheme="majorBidi" w:cstheme="majorBidi"/>
          <w:color w:val="0D0D0D"/>
          <w:szCs w:val="24"/>
          <w:shd w:val="clear" w:color="auto" w:fill="FFFFFF"/>
        </w:rPr>
        <w:t xml:space="preserve">In this section, we delve into recent advancements in chatbot development, focusing on innovative methods and frameworks proposed by researchers. In [8] is conference paper introduces a method for building chatbots using formal models, aiming to enhance </w:t>
      </w:r>
      <w:r w:rsidR="00AD62EB" w:rsidRPr="00A555A6">
        <w:rPr>
          <w:rFonts w:asciiTheme="majorBidi" w:hAnsiTheme="majorBidi" w:cstheme="majorBidi"/>
          <w:color w:val="0D0D0D"/>
          <w:szCs w:val="24"/>
          <w:shd w:val="clear" w:color="auto" w:fill="FFFFFF"/>
        </w:rPr>
        <w:t xml:space="preserve">the </w:t>
      </w:r>
      <w:r w:rsidRPr="00A555A6">
        <w:rPr>
          <w:rFonts w:asciiTheme="majorBidi" w:hAnsiTheme="majorBidi" w:cstheme="majorBidi"/>
          <w:color w:val="0D0D0D"/>
          <w:szCs w:val="24"/>
          <w:shd w:val="clear" w:color="auto" w:fill="FFFFFF"/>
        </w:rPr>
        <w:t>efficiency, scalability, and maintenance of these conversational agents. By leveraging model-driven techniques, the authors seek to streamline chatbot development processes and improve their overall effectiveness. Research in [9] proposes a framework for empowering end-users to create conversational agents for video games, facilitating easier integration of AI chatbots into game design. By simplifying the development process, the framework enables game designers and enthusiasts to incorporate interactive storytelling elements seamlessly, potentially diversifying narrative-driven gaming experiences.</w:t>
      </w:r>
    </w:p>
    <w:p w14:paraId="7EAA993C" w14:textId="78AAF40C" w:rsidR="00515E0E" w:rsidRPr="00A555A6" w:rsidRDefault="00515E0E" w:rsidP="00515E0E">
      <w:pPr>
        <w:jc w:val="both"/>
        <w:rPr>
          <w:rFonts w:asciiTheme="majorBidi" w:hAnsiTheme="majorBidi" w:cstheme="majorBidi"/>
          <w:color w:val="0D0D0D"/>
          <w:szCs w:val="24"/>
          <w:shd w:val="clear" w:color="auto" w:fill="FFFFFF"/>
        </w:rPr>
      </w:pPr>
      <w:r w:rsidRPr="00A555A6">
        <w:rPr>
          <w:rFonts w:asciiTheme="majorBidi" w:hAnsiTheme="majorBidi" w:cstheme="majorBidi"/>
          <w:color w:val="0D0D0D"/>
          <w:szCs w:val="24"/>
          <w:shd w:val="clear" w:color="auto" w:fill="FFFFFF"/>
        </w:rPr>
        <w:t xml:space="preserve">Other </w:t>
      </w:r>
      <w:r w:rsidR="007D3D52" w:rsidRPr="00A555A6">
        <w:rPr>
          <w:rFonts w:asciiTheme="majorBidi" w:hAnsiTheme="majorBidi" w:cstheme="majorBidi"/>
          <w:color w:val="0D0D0D"/>
          <w:szCs w:val="24"/>
          <w:shd w:val="clear" w:color="auto" w:fill="FFFFFF"/>
        </w:rPr>
        <w:t>researches</w:t>
      </w:r>
      <w:r w:rsidRPr="00A555A6">
        <w:rPr>
          <w:rFonts w:asciiTheme="majorBidi" w:hAnsiTheme="majorBidi" w:cstheme="majorBidi"/>
          <w:color w:val="0D0D0D"/>
          <w:szCs w:val="24"/>
          <w:shd w:val="clear" w:color="auto" w:fill="FFFFFF"/>
        </w:rPr>
        <w:t xml:space="preserve"> </w:t>
      </w:r>
      <w:r w:rsidR="00AD62EB" w:rsidRPr="00A555A6">
        <w:rPr>
          <w:rFonts w:asciiTheme="majorBidi" w:hAnsiTheme="majorBidi" w:cstheme="majorBidi"/>
          <w:color w:val="0D0D0D"/>
          <w:szCs w:val="24"/>
          <w:shd w:val="clear" w:color="auto" w:fill="FFFFFF"/>
        </w:rPr>
        <w:t>deal</w:t>
      </w:r>
      <w:r w:rsidRPr="00A555A6">
        <w:rPr>
          <w:rFonts w:asciiTheme="majorBidi" w:hAnsiTheme="majorBidi" w:cstheme="majorBidi"/>
          <w:color w:val="0D0D0D"/>
          <w:szCs w:val="24"/>
          <w:shd w:val="clear" w:color="auto" w:fill="FFFFFF"/>
        </w:rPr>
        <w:t xml:space="preserve"> with [10] developing an intelligent chatbot system using deep learning techniques, specifically Bidirectional Recurrent Neural Networks (RNN) and attention mechanisms. By leveraging these advanced models, the authors aim to enhance the chatbot's natural language understanding and generation capabilities, enabling more context-aware and relevant interactions with users compared to traditional rule-based or shallow learning approaches.</w:t>
      </w:r>
    </w:p>
    <w:p w14:paraId="71C58210" w14:textId="503CDD9D" w:rsidR="00515E0E" w:rsidRPr="00A555A6" w:rsidRDefault="00515E0E" w:rsidP="00D877F3">
      <w:pPr>
        <w:pStyle w:val="Heading2"/>
        <w:numPr>
          <w:ilvl w:val="0"/>
          <w:numId w:val="53"/>
        </w:numPr>
        <w:spacing w:line="360" w:lineRule="auto"/>
        <w:rPr>
          <w:rFonts w:asciiTheme="majorBidi" w:hAnsiTheme="majorBidi"/>
          <w:shd w:val="clear" w:color="auto" w:fill="FFFFFF"/>
        </w:rPr>
      </w:pPr>
      <w:bookmarkStart w:id="33" w:name="_Toc170327614"/>
      <w:r w:rsidRPr="00A555A6">
        <w:rPr>
          <w:rFonts w:asciiTheme="majorBidi" w:hAnsiTheme="majorBidi"/>
          <w:shd w:val="clear" w:color="auto" w:fill="FFFFFF"/>
        </w:rPr>
        <w:t>Disease Prediction Modelling</w:t>
      </w:r>
      <w:bookmarkEnd w:id="33"/>
    </w:p>
    <w:p w14:paraId="411B95FA" w14:textId="481BECC0" w:rsidR="00515E0E" w:rsidRPr="00A555A6" w:rsidRDefault="00515E0E" w:rsidP="00515E0E">
      <w:pPr>
        <w:jc w:val="both"/>
        <w:rPr>
          <w:rFonts w:asciiTheme="majorBidi" w:hAnsiTheme="majorBidi" w:cstheme="majorBidi"/>
          <w:color w:val="0D0D0D"/>
          <w:szCs w:val="24"/>
          <w:shd w:val="clear" w:color="auto" w:fill="FFFFFF"/>
        </w:rPr>
      </w:pPr>
      <w:r w:rsidRPr="00A555A6">
        <w:rPr>
          <w:rFonts w:asciiTheme="majorBidi" w:hAnsiTheme="majorBidi" w:cstheme="majorBidi"/>
          <w:color w:val="0D0D0D"/>
          <w:szCs w:val="24"/>
          <w:shd w:val="clear" w:color="auto" w:fill="FFFFFF"/>
        </w:rPr>
        <w:t>In this section, we explore recent developments in disease prediction model</w:t>
      </w:r>
      <w:r w:rsidR="00D877F3">
        <w:rPr>
          <w:rFonts w:asciiTheme="majorBidi" w:hAnsiTheme="majorBidi" w:cstheme="majorBidi"/>
          <w:color w:val="0D0D0D"/>
          <w:szCs w:val="24"/>
          <w:shd w:val="clear" w:color="auto" w:fill="FFFFFF"/>
        </w:rPr>
        <w:t>l</w:t>
      </w:r>
      <w:r w:rsidRPr="00A555A6">
        <w:rPr>
          <w:rFonts w:asciiTheme="majorBidi" w:hAnsiTheme="majorBidi" w:cstheme="majorBidi"/>
          <w:color w:val="0D0D0D"/>
          <w:szCs w:val="24"/>
          <w:shd w:val="clear" w:color="auto" w:fill="FFFFFF"/>
        </w:rPr>
        <w:t xml:space="preserve">ing, highlighting the utilization of </w:t>
      </w:r>
      <w:r w:rsidR="00AD62EB" w:rsidRPr="00A555A6">
        <w:rPr>
          <w:rFonts w:asciiTheme="majorBidi" w:hAnsiTheme="majorBidi" w:cstheme="majorBidi"/>
          <w:color w:val="0D0D0D"/>
          <w:szCs w:val="24"/>
          <w:shd w:val="clear" w:color="auto" w:fill="FFFFFF"/>
        </w:rPr>
        <w:t>machine-learning</w:t>
      </w:r>
      <w:r w:rsidRPr="00A555A6">
        <w:rPr>
          <w:rFonts w:asciiTheme="majorBidi" w:hAnsiTheme="majorBidi" w:cstheme="majorBidi"/>
          <w:color w:val="0D0D0D"/>
          <w:szCs w:val="24"/>
          <w:shd w:val="clear" w:color="auto" w:fill="FFFFFF"/>
        </w:rPr>
        <w:t xml:space="preserve"> techniques for enhanced diagnostic accuracy. Research in [11] endeavors to develop a predictive model for disease diagnosis by harnessing the power of machine learning. Through the analysis of pertinent medical data, the authors aim to construct a robust predictive framework capable of accurately identifying and forecasting the onset or progression of specific diseases. By leveraging machine learning algorithms, such as classification or regression models, the paper seeks to make significant contributions to the healthcare field, facilitating early disease detection and proactive management. Ultimately, the implementation of such predictive models holds the potential to improve patient outcomes and enhance healthcare efficiency.</w:t>
      </w:r>
    </w:p>
    <w:p w14:paraId="5A555C87" w14:textId="77777777" w:rsidR="00515E0E" w:rsidRPr="00A555A6" w:rsidRDefault="00515E0E" w:rsidP="00515E0E">
      <w:pPr>
        <w:rPr>
          <w:rFonts w:asciiTheme="majorBidi" w:hAnsiTheme="majorBidi" w:cstheme="majorBidi"/>
          <w:szCs w:val="24"/>
          <w:lang w:bidi="ar-EG"/>
        </w:rPr>
      </w:pPr>
    </w:p>
    <w:p w14:paraId="38BBABDB" w14:textId="78AA2B85" w:rsidR="00782D62" w:rsidRPr="00A555A6" w:rsidRDefault="00D877F3" w:rsidP="00D877F3">
      <w:pPr>
        <w:pStyle w:val="Heading2"/>
        <w:numPr>
          <w:ilvl w:val="0"/>
          <w:numId w:val="0"/>
        </w:numPr>
        <w:spacing w:line="360" w:lineRule="auto"/>
        <w:ind w:left="576" w:hanging="576"/>
        <w:rPr>
          <w:rFonts w:asciiTheme="majorBidi" w:hAnsiTheme="majorBidi"/>
        </w:rPr>
      </w:pPr>
      <w:bookmarkStart w:id="34" w:name="_Toc170327615"/>
      <w:r>
        <w:rPr>
          <w:rFonts w:asciiTheme="majorBidi" w:hAnsiTheme="majorBidi"/>
        </w:rPr>
        <w:lastRenderedPageBreak/>
        <w:t xml:space="preserve">2.3 </w:t>
      </w:r>
      <w:r w:rsidR="00782D62" w:rsidRPr="00A555A6">
        <w:rPr>
          <w:rFonts w:asciiTheme="majorBidi" w:hAnsiTheme="majorBidi"/>
        </w:rPr>
        <w:t>Conclusion</w:t>
      </w:r>
      <w:bookmarkEnd w:id="34"/>
    </w:p>
    <w:p w14:paraId="02307A0F" w14:textId="4BEBAE7A" w:rsidR="00F4643F" w:rsidRPr="00A555A6" w:rsidRDefault="00515E0E" w:rsidP="00D877F3">
      <w:pPr>
        <w:jc w:val="both"/>
        <w:rPr>
          <w:rFonts w:asciiTheme="majorBidi" w:hAnsiTheme="majorBidi" w:cstheme="majorBidi"/>
        </w:rPr>
      </w:pPr>
      <w:r w:rsidRPr="00A555A6">
        <w:rPr>
          <w:rFonts w:asciiTheme="majorBidi" w:hAnsiTheme="majorBidi" w:cstheme="majorBidi"/>
        </w:rPr>
        <w:t xml:space="preserve">This chapter reviews recent advances in applying machine learning (ML) techniques to laboratory analysis, natural language processing (NLP), chatbot development and disease prediction. In the field of laboratory analysis, ML algorithms are used to interpret complex data. NLP research focuses on feature extraction methods to convert raw text data into numerical representations. Chatbot development employs novel methods to improve efficiency, scalability and user interaction. Disease prediction </w:t>
      </w:r>
      <w:r w:rsidR="007D3D52" w:rsidRPr="00A555A6">
        <w:rPr>
          <w:rFonts w:asciiTheme="majorBidi" w:hAnsiTheme="majorBidi" w:cstheme="majorBidi"/>
        </w:rPr>
        <w:t>modelling</w:t>
      </w:r>
      <w:r w:rsidRPr="00A555A6">
        <w:rPr>
          <w:rFonts w:asciiTheme="majorBidi" w:hAnsiTheme="majorBidi" w:cstheme="majorBidi"/>
        </w:rPr>
        <w:t xml:space="preserve"> utilizes ML for </w:t>
      </w:r>
      <w:r w:rsidR="00D877F3" w:rsidRPr="00A555A6">
        <w:rPr>
          <w:rFonts w:asciiTheme="majorBidi" w:hAnsiTheme="majorBidi" w:cstheme="majorBidi"/>
        </w:rPr>
        <w:t>analysing</w:t>
      </w:r>
      <w:r w:rsidRPr="00A555A6">
        <w:rPr>
          <w:rFonts w:asciiTheme="majorBidi" w:hAnsiTheme="majorBidi" w:cstheme="majorBidi"/>
        </w:rPr>
        <w:t xml:space="preserve"> medical data to identify and forecast diseases.</w:t>
      </w:r>
    </w:p>
    <w:p w14:paraId="4541DFE9" w14:textId="51A506C3" w:rsidR="000756F2" w:rsidRPr="00A555A6" w:rsidRDefault="000756F2">
      <w:pPr>
        <w:spacing w:line="259" w:lineRule="auto"/>
        <w:rPr>
          <w:rFonts w:asciiTheme="majorBidi" w:hAnsiTheme="majorBidi" w:cstheme="majorBidi"/>
        </w:rPr>
      </w:pPr>
      <w:r w:rsidRPr="00A555A6">
        <w:rPr>
          <w:rFonts w:asciiTheme="majorBidi" w:hAnsiTheme="majorBidi" w:cstheme="majorBidi"/>
        </w:rPr>
        <w:br w:type="page"/>
      </w:r>
    </w:p>
    <w:p w14:paraId="12BCC9CD" w14:textId="6F141A78" w:rsidR="006109C7" w:rsidRPr="00A555A6" w:rsidRDefault="007D3D52" w:rsidP="007D3D52">
      <w:pPr>
        <w:pStyle w:val="Heading1"/>
        <w:numPr>
          <w:ilvl w:val="0"/>
          <w:numId w:val="0"/>
        </w:numPr>
        <w:spacing w:line="360" w:lineRule="auto"/>
        <w:rPr>
          <w:rFonts w:asciiTheme="majorBidi" w:hAnsiTheme="majorBidi"/>
        </w:rPr>
      </w:pPr>
      <w:bookmarkStart w:id="35" w:name="_Toc170327616"/>
      <w:r w:rsidRPr="00A555A6">
        <w:rPr>
          <w:rFonts w:asciiTheme="majorBidi" w:hAnsiTheme="majorBidi"/>
        </w:rPr>
        <w:lastRenderedPageBreak/>
        <w:t xml:space="preserve">Chapter 3: </w:t>
      </w:r>
      <w:r w:rsidR="00734CF1" w:rsidRPr="00A555A6">
        <w:rPr>
          <w:rFonts w:asciiTheme="majorBidi" w:hAnsiTheme="majorBidi"/>
        </w:rPr>
        <w:t>Analysis</w:t>
      </w:r>
      <w:bookmarkEnd w:id="35"/>
    </w:p>
    <w:p w14:paraId="5A4BD530" w14:textId="08710C51" w:rsidR="007D3D52" w:rsidRPr="00A555A6" w:rsidRDefault="007D3D52" w:rsidP="00A555A6">
      <w:pPr>
        <w:pStyle w:val="Heading2"/>
        <w:numPr>
          <w:ilvl w:val="0"/>
          <w:numId w:val="0"/>
        </w:numPr>
        <w:spacing w:line="360" w:lineRule="auto"/>
        <w:ind w:left="576" w:hanging="576"/>
        <w:rPr>
          <w:rFonts w:asciiTheme="majorBidi" w:hAnsiTheme="majorBidi"/>
          <w:shd w:val="clear" w:color="auto" w:fill="FFFFFF"/>
        </w:rPr>
      </w:pPr>
      <w:bookmarkStart w:id="36" w:name="_Toc170327617"/>
      <w:r w:rsidRPr="00A555A6">
        <w:rPr>
          <w:rFonts w:asciiTheme="majorBidi" w:hAnsiTheme="majorBidi"/>
          <w:shd w:val="clear" w:color="auto" w:fill="FFFFFF"/>
        </w:rPr>
        <w:t>3.1 Introduction</w:t>
      </w:r>
      <w:bookmarkEnd w:id="36"/>
    </w:p>
    <w:p w14:paraId="659687B5" w14:textId="77777777" w:rsidR="003F4DB9" w:rsidRPr="00A555A6" w:rsidRDefault="003F4DB9" w:rsidP="00A555A6">
      <w:pPr>
        <w:jc w:val="both"/>
        <w:rPr>
          <w:rFonts w:asciiTheme="majorBidi" w:hAnsiTheme="majorBidi" w:cstheme="majorBidi"/>
        </w:rPr>
      </w:pPr>
      <w:r w:rsidRPr="00A555A6">
        <w:rPr>
          <w:rFonts w:asciiTheme="majorBidi" w:hAnsiTheme="majorBidi" w:cstheme="majorBidi"/>
        </w:rPr>
        <w:t>Healtha, a mobile application designed to improve patient-health data communication, is analysed in this chapter. A mixed-method approach was used to gather data for Healtha's development. User insights were collected through surveys, while real-world laboratory data was used to train machine learning models within the application. These models are designed to enhance patient understanding and engagement through features like NLP interpretation of clinical results, recommendations for diagnosis and health risks, and a search function to find nearby healthcare providers. Additionally, the application includes a chatbot for health information and encyclopaedias on diseases and lab tests. Finally, a narrative use case showcases how a patient can utilize Healtha to obtain and understand their lab results, while also exploring relevant healthcare options.</w:t>
      </w:r>
      <w:bookmarkStart w:id="37" w:name="_Toc167750726"/>
      <w:bookmarkStart w:id="38" w:name="_Toc167754695"/>
      <w:bookmarkStart w:id="39" w:name="_Toc167755180"/>
    </w:p>
    <w:p w14:paraId="2317512E" w14:textId="77777777" w:rsidR="003F4DB9" w:rsidRPr="00A555A6" w:rsidRDefault="003F4DB9" w:rsidP="00A555A6">
      <w:pPr>
        <w:pStyle w:val="Heading2"/>
        <w:numPr>
          <w:ilvl w:val="0"/>
          <w:numId w:val="0"/>
        </w:numPr>
        <w:spacing w:line="360" w:lineRule="auto"/>
        <w:ind w:left="576" w:hanging="576"/>
        <w:rPr>
          <w:rFonts w:asciiTheme="majorBidi" w:hAnsiTheme="majorBidi"/>
          <w:shd w:val="clear" w:color="auto" w:fill="FFFFFF"/>
        </w:rPr>
      </w:pPr>
      <w:bookmarkStart w:id="40" w:name="_Toc170327618"/>
      <w:r w:rsidRPr="00A555A6">
        <w:rPr>
          <w:rFonts w:asciiTheme="majorBidi" w:hAnsiTheme="majorBidi"/>
          <w:shd w:val="clear" w:color="auto" w:fill="FFFFFF"/>
        </w:rPr>
        <w:t xml:space="preserve">3.2 </w:t>
      </w:r>
      <w:r w:rsidR="00734CF1" w:rsidRPr="00A555A6">
        <w:rPr>
          <w:rFonts w:asciiTheme="majorBidi" w:hAnsiTheme="majorBidi"/>
          <w:shd w:val="clear" w:color="auto" w:fill="FFFFFF"/>
        </w:rPr>
        <w:t>Data Collection</w:t>
      </w:r>
      <w:bookmarkEnd w:id="40"/>
    </w:p>
    <w:p w14:paraId="3848051A" w14:textId="77777777" w:rsidR="00D83E98" w:rsidRPr="00D83E98" w:rsidRDefault="00D83E98" w:rsidP="00A555A6">
      <w:pPr>
        <w:jc w:val="both"/>
        <w:rPr>
          <w:rFonts w:asciiTheme="majorBidi" w:hAnsiTheme="majorBidi" w:cstheme="majorBidi"/>
        </w:rPr>
      </w:pPr>
      <w:r w:rsidRPr="00D83E98">
        <w:rPr>
          <w:rFonts w:asciiTheme="majorBidi" w:hAnsiTheme="majorBidi" w:cstheme="majorBidi"/>
        </w:rPr>
        <w:t>In the ever-evolving realm of machine learning for healthcare applications, data collection stands as the bedrock upon which successful algorithms are built. This research project proposes a novel approach, "Healtha," that breaks new ground by leveraging real-world data directly from laboratory tests conducted on actual patients. This rich dataset serves as the training ground for a groundbreaking extraction model, specifically designed to efficiently sift through the raw data and extract the most relevant information for patients. The trained model then transforms this extracted data into clear, patient-friendly reports, fostering a more transparent and empowering communication of medical findings. This innovative approach has the potential to revolutionize healthcare processes by streamlining data analysis and equipping patients with a deeper understanding of their laboratory results, ultimately leading to better informed healthcare decisions.</w:t>
      </w:r>
    </w:p>
    <w:p w14:paraId="303C171C" w14:textId="77777777" w:rsidR="00D83E98" w:rsidRPr="00D83E98" w:rsidRDefault="00D83E98" w:rsidP="00A555A6">
      <w:pPr>
        <w:jc w:val="both"/>
        <w:rPr>
          <w:rFonts w:asciiTheme="majorBidi" w:hAnsiTheme="majorBidi" w:cstheme="majorBidi"/>
        </w:rPr>
      </w:pPr>
      <w:r w:rsidRPr="00D83E98">
        <w:rPr>
          <w:rFonts w:asciiTheme="majorBidi" w:hAnsiTheme="majorBidi" w:cstheme="majorBidi"/>
        </w:rPr>
        <w:t>However, ensuring the real-world applicability and user-centricity of Healtha demanded a meticulous approach to data collection and project direction. To achieve this, the research team employed a mixed-methods approach, strategically combining quantitative and qualitative data collection methods. This multifaceted approach provided a holistic view of stakeholder perspectives and ensured that Healtha was not just technically sound but also resonated with the needs of the healthcare ecosystem.</w:t>
      </w:r>
    </w:p>
    <w:p w14:paraId="51F39C21" w14:textId="77777777" w:rsidR="00D83E98" w:rsidRPr="00D83E98" w:rsidRDefault="00D83E98" w:rsidP="00D83E98">
      <w:pPr>
        <w:pStyle w:val="NormalWeb"/>
        <w:spacing w:line="360" w:lineRule="auto"/>
        <w:jc w:val="both"/>
        <w:rPr>
          <w:rFonts w:asciiTheme="majorBidi" w:eastAsia="Calibri" w:hAnsiTheme="majorBidi" w:cstheme="majorBidi"/>
          <w:szCs w:val="22"/>
          <w:lang w:val="en-GB"/>
        </w:rPr>
      </w:pPr>
      <w:r w:rsidRPr="00D83E98">
        <w:rPr>
          <w:rFonts w:asciiTheme="majorBidi" w:eastAsia="Calibri" w:hAnsiTheme="majorBidi" w:cstheme="majorBidi"/>
          <w:szCs w:val="22"/>
          <w:lang w:val="en-GB"/>
        </w:rPr>
        <w:lastRenderedPageBreak/>
        <w:t>The cornerstone of this mixed-methods approach was a comprehensive survey instrument distributed to a diverse population carefully chosen to represent the key stakeholders in the healthcare landscape. This survey targeted three distinct groups:</w:t>
      </w:r>
    </w:p>
    <w:p w14:paraId="09B97D87" w14:textId="77777777" w:rsidR="00D83E98" w:rsidRPr="00D83E98" w:rsidRDefault="00D83E98" w:rsidP="00D83E98">
      <w:pPr>
        <w:pStyle w:val="NormalWeb"/>
        <w:numPr>
          <w:ilvl w:val="0"/>
          <w:numId w:val="54"/>
        </w:numPr>
        <w:spacing w:line="360" w:lineRule="auto"/>
        <w:jc w:val="both"/>
        <w:rPr>
          <w:rFonts w:asciiTheme="majorBidi" w:eastAsia="Calibri" w:hAnsiTheme="majorBidi" w:cstheme="majorBidi"/>
          <w:szCs w:val="22"/>
          <w:lang w:val="en-GB"/>
        </w:rPr>
      </w:pPr>
      <w:r w:rsidRPr="00D83E98">
        <w:rPr>
          <w:rFonts w:asciiTheme="majorBidi" w:eastAsia="Calibri" w:hAnsiTheme="majorBidi" w:cstheme="majorBidi"/>
          <w:szCs w:val="22"/>
          <w:lang w:val="en-GB"/>
        </w:rPr>
        <w:t>Laboratory Professionals: This group included medical laboratory technologists, technicians, and phlebotomists. The survey aimed to understand their current workflows for analyzing and reporting laboratory data, identify potential challenges they face in communicating findings to healthcare providers, and gauge their receptiveness towards a tool like Healtha that could automate report generation.</w:t>
      </w:r>
    </w:p>
    <w:p w14:paraId="2C1147DC" w14:textId="77777777" w:rsidR="00D83E98" w:rsidRPr="00D83E98" w:rsidRDefault="00D83E98" w:rsidP="00D83E98">
      <w:pPr>
        <w:pStyle w:val="NormalWeb"/>
        <w:numPr>
          <w:ilvl w:val="0"/>
          <w:numId w:val="54"/>
        </w:numPr>
        <w:spacing w:line="360" w:lineRule="auto"/>
        <w:jc w:val="both"/>
        <w:rPr>
          <w:rFonts w:asciiTheme="majorBidi" w:eastAsia="Calibri" w:hAnsiTheme="majorBidi" w:cstheme="majorBidi"/>
          <w:szCs w:val="22"/>
          <w:lang w:val="en-GB"/>
        </w:rPr>
      </w:pPr>
      <w:r w:rsidRPr="00D83E98">
        <w:rPr>
          <w:rFonts w:asciiTheme="majorBidi" w:eastAsia="Calibri" w:hAnsiTheme="majorBidi" w:cstheme="majorBidi"/>
          <w:szCs w:val="22"/>
          <w:lang w:val="en-GB"/>
        </w:rPr>
        <w:t>Medical Doctors: Physicians from various specialties were included in the survey to gain insights into their current methods for reviewing and interpreting laboratory reports. The survey explored their perspectives on challenges associated with current reporting formats, the level of detail they deem necessary for clear patient communication, and their interest in leveraging a technology like Healtha to enhance patient engagement and understanding.</w:t>
      </w:r>
    </w:p>
    <w:p w14:paraId="2DFE9605" w14:textId="77777777" w:rsidR="00D83E98" w:rsidRPr="00D83E98" w:rsidRDefault="00D83E98" w:rsidP="00D83E98">
      <w:pPr>
        <w:pStyle w:val="NormalWeb"/>
        <w:numPr>
          <w:ilvl w:val="0"/>
          <w:numId w:val="54"/>
        </w:numPr>
        <w:spacing w:line="360" w:lineRule="auto"/>
        <w:jc w:val="both"/>
        <w:rPr>
          <w:rFonts w:asciiTheme="majorBidi" w:eastAsia="Calibri" w:hAnsiTheme="majorBidi" w:cstheme="majorBidi"/>
          <w:szCs w:val="22"/>
          <w:lang w:val="en-GB"/>
        </w:rPr>
      </w:pPr>
      <w:r w:rsidRPr="00D83E98">
        <w:rPr>
          <w:rFonts w:asciiTheme="majorBidi" w:eastAsia="Calibri" w:hAnsiTheme="majorBidi" w:cstheme="majorBidi"/>
          <w:szCs w:val="22"/>
          <w:lang w:val="en-GB"/>
        </w:rPr>
        <w:t>General Public: To ensure Healtha truly catered to the end users – the patients themselves – the survey was distributed to a diverse cross-section of the general public. The survey delved into their current level of understanding regarding laboratory reports, the types of information they find most valuable, and their preferred format for receiving medical test results. Additionally, the survey explored their openness to a patient-centric application like Healtha that could translate complex medical data into clear and concise language.</w:t>
      </w:r>
    </w:p>
    <w:tbl>
      <w:tblPr>
        <w:tblW w:w="9639" w:type="dxa"/>
        <w:tblInd w:w="-575" w:type="dxa"/>
        <w:tblCellMar>
          <w:left w:w="0" w:type="dxa"/>
          <w:right w:w="0" w:type="dxa"/>
        </w:tblCellMar>
        <w:tblLook w:val="04A0" w:firstRow="1" w:lastRow="0" w:firstColumn="1" w:lastColumn="0" w:noHBand="0" w:noVBand="1"/>
      </w:tblPr>
      <w:tblGrid>
        <w:gridCol w:w="1947"/>
        <w:gridCol w:w="1575"/>
        <w:gridCol w:w="6117"/>
      </w:tblGrid>
      <w:tr w:rsidR="00D83E98" w:rsidRPr="00D83E98" w14:paraId="7E81B0D8" w14:textId="77777777" w:rsidTr="003149D2">
        <w:trPr>
          <w:trHeight w:val="488"/>
        </w:trPr>
        <w:tc>
          <w:tcPr>
            <w:tcW w:w="194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18057D85" w14:textId="77777777" w:rsidR="00D83E98" w:rsidRPr="00D83E98" w:rsidRDefault="00D83E98" w:rsidP="00D83E98">
            <w:pPr>
              <w:pStyle w:val="NormalWeb"/>
              <w:ind w:left="360"/>
            </w:pPr>
            <w:r w:rsidRPr="00D83E98">
              <w:t xml:space="preserve">Mona Mohammed </w:t>
            </w:r>
          </w:p>
        </w:tc>
        <w:tc>
          <w:tcPr>
            <w:tcW w:w="1575"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25AD1A28" w14:textId="77777777" w:rsidR="00D83E98" w:rsidRPr="00D83E98" w:rsidRDefault="00D83E98" w:rsidP="00D83E98">
            <w:pPr>
              <w:pStyle w:val="NormalWeb"/>
              <w:ind w:left="360"/>
            </w:pPr>
            <w:r w:rsidRPr="00D83E98">
              <w:t xml:space="preserve">Housewife </w:t>
            </w:r>
          </w:p>
        </w:tc>
        <w:tc>
          <w:tcPr>
            <w:tcW w:w="611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7CD124E7" w14:textId="77777777" w:rsidR="00D83E98" w:rsidRPr="00D83E98" w:rsidRDefault="00D83E98" w:rsidP="00D83E98">
            <w:pPr>
              <w:pStyle w:val="NormalWeb"/>
              <w:ind w:left="360"/>
            </w:pPr>
            <w:r w:rsidRPr="00D83E98">
              <w:rPr>
                <w:rtl/>
                <w:lang w:bidi="ar-EG"/>
              </w:rPr>
              <w:t>والله ي ريت هيكون حاجة كويسة جدا وانا بالنسبالي هتفيدني اوي وبدل الشحططة, دا هيسهل علينا كتير</w:t>
            </w:r>
          </w:p>
        </w:tc>
      </w:tr>
      <w:tr w:rsidR="00D83E98" w:rsidRPr="00D83E98" w14:paraId="5671F007" w14:textId="77777777" w:rsidTr="003149D2">
        <w:trPr>
          <w:trHeight w:val="488"/>
        </w:trPr>
        <w:tc>
          <w:tcPr>
            <w:tcW w:w="194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506A4348" w14:textId="77777777" w:rsidR="00D83E98" w:rsidRPr="00D83E98" w:rsidRDefault="00D83E98" w:rsidP="00D83E98">
            <w:pPr>
              <w:pStyle w:val="NormalWeb"/>
              <w:ind w:left="360"/>
            </w:pPr>
            <w:r w:rsidRPr="00D83E98">
              <w:t xml:space="preserve">Mohammed Ali </w:t>
            </w:r>
          </w:p>
        </w:tc>
        <w:tc>
          <w:tcPr>
            <w:tcW w:w="1575"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17A401E4" w14:textId="77777777" w:rsidR="00D83E98" w:rsidRPr="00D83E98" w:rsidRDefault="00D83E98" w:rsidP="00D83E98">
            <w:pPr>
              <w:pStyle w:val="NormalWeb"/>
              <w:ind w:left="360"/>
            </w:pPr>
            <w:r w:rsidRPr="00D83E98">
              <w:t xml:space="preserve">Teacher </w:t>
            </w:r>
          </w:p>
        </w:tc>
        <w:tc>
          <w:tcPr>
            <w:tcW w:w="611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09E94E6A" w14:textId="77777777" w:rsidR="00D83E98" w:rsidRPr="00D83E98" w:rsidRDefault="00D83E98" w:rsidP="00D83E98">
            <w:pPr>
              <w:pStyle w:val="NormalWeb"/>
              <w:ind w:left="360"/>
            </w:pPr>
            <w:r w:rsidRPr="00D83E98">
              <w:rPr>
                <w:rtl/>
              </w:rPr>
              <w:t xml:space="preserve">اعتقد ان نطبيق بكل المميزات دي سوف يلاقي اهمية كبيرة في السوق المحلي والخارجي وعند ترجمته لباقي اللغات </w:t>
            </w:r>
          </w:p>
        </w:tc>
      </w:tr>
      <w:tr w:rsidR="00D83E98" w:rsidRPr="00D83E98" w14:paraId="0CB8A93B" w14:textId="77777777" w:rsidTr="003149D2">
        <w:trPr>
          <w:trHeight w:val="488"/>
        </w:trPr>
        <w:tc>
          <w:tcPr>
            <w:tcW w:w="194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6C122D3C" w14:textId="77777777" w:rsidR="00D83E98" w:rsidRPr="00D83E98" w:rsidRDefault="00D83E98" w:rsidP="00D83E98">
            <w:pPr>
              <w:pStyle w:val="NormalWeb"/>
              <w:ind w:left="360"/>
            </w:pPr>
            <w:r w:rsidRPr="00D83E98">
              <w:t xml:space="preserve">Asmaa </w:t>
            </w:r>
          </w:p>
        </w:tc>
        <w:tc>
          <w:tcPr>
            <w:tcW w:w="1575"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105E37D5" w14:textId="77777777" w:rsidR="00D83E98" w:rsidRPr="00D83E98" w:rsidRDefault="00D83E98" w:rsidP="00D83E98">
            <w:pPr>
              <w:pStyle w:val="NormalWeb"/>
              <w:ind w:left="360"/>
            </w:pPr>
            <w:r w:rsidRPr="00D83E98">
              <w:t xml:space="preserve">Teacher </w:t>
            </w:r>
          </w:p>
        </w:tc>
        <w:tc>
          <w:tcPr>
            <w:tcW w:w="611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0990A28D" w14:textId="77777777" w:rsidR="00D83E98" w:rsidRPr="00D83E98" w:rsidRDefault="00D83E98" w:rsidP="00D83E98">
            <w:pPr>
              <w:pStyle w:val="NormalWeb"/>
              <w:ind w:left="360"/>
            </w:pPr>
            <w:r w:rsidRPr="00D83E98">
              <w:rPr>
                <w:rtl/>
              </w:rPr>
              <w:t>من اين استطيع ان احمل هدا التطبيق؟ او ما هي المعامل المتعاقدون معها؟ برجاء سرعة الرد</w:t>
            </w:r>
          </w:p>
        </w:tc>
      </w:tr>
      <w:tr w:rsidR="00D83E98" w:rsidRPr="00D83E98" w14:paraId="3A0D9F75" w14:textId="77777777" w:rsidTr="003149D2">
        <w:trPr>
          <w:trHeight w:val="488"/>
        </w:trPr>
        <w:tc>
          <w:tcPr>
            <w:tcW w:w="194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tcPr>
          <w:p w14:paraId="18142E2D" w14:textId="743DB658" w:rsidR="00D83E98" w:rsidRPr="00D83E98" w:rsidRDefault="00D83E98" w:rsidP="00D83E98">
            <w:pPr>
              <w:pStyle w:val="NormalWeb"/>
              <w:ind w:left="360"/>
            </w:pPr>
            <w:r>
              <w:t>Ola</w:t>
            </w:r>
          </w:p>
        </w:tc>
        <w:tc>
          <w:tcPr>
            <w:tcW w:w="1575"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tcPr>
          <w:p w14:paraId="593C3BC1" w14:textId="16C1A5A8" w:rsidR="00D83E98" w:rsidRPr="00D83E98" w:rsidRDefault="00D83E98" w:rsidP="00D83E98">
            <w:pPr>
              <w:pStyle w:val="NormalWeb"/>
              <w:ind w:left="360"/>
            </w:pPr>
            <w:r>
              <w:t>Technician</w:t>
            </w:r>
          </w:p>
        </w:tc>
        <w:tc>
          <w:tcPr>
            <w:tcW w:w="611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tcPr>
          <w:p w14:paraId="76CD38EC" w14:textId="31F3972B" w:rsidR="00D83E98" w:rsidRPr="00D83E98" w:rsidRDefault="00D83E98" w:rsidP="00D83E98">
            <w:pPr>
              <w:pStyle w:val="NormalWeb"/>
              <w:ind w:left="360"/>
              <w:rPr>
                <w:rFonts w:hint="cs"/>
                <w:rtl/>
                <w:lang w:bidi="ar-EG"/>
              </w:rPr>
            </w:pPr>
            <w:r>
              <w:rPr>
                <w:rFonts w:hint="cs"/>
                <w:rtl/>
                <w:lang w:bidi="ar-EG"/>
              </w:rPr>
              <w:t>انا بشتغل فى معمل تحاليل ووظيفتى هى سحب العينات من المرضى وبواجه مشكله كبيرة لما حد من المرضى بيقولى اشرحله التحاليل فانا رايي ان التطبيق دا ساعد المرضى بشكل كبير فى انهم يفهمو اكتر وضعهم الصحىز</w:t>
            </w:r>
          </w:p>
        </w:tc>
      </w:tr>
      <w:tr w:rsidR="00D83E98" w:rsidRPr="00D83E98" w14:paraId="656789E5" w14:textId="77777777" w:rsidTr="003149D2">
        <w:trPr>
          <w:trHeight w:val="244"/>
        </w:trPr>
        <w:tc>
          <w:tcPr>
            <w:tcW w:w="194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23410424" w14:textId="77777777" w:rsidR="00D83E98" w:rsidRPr="00D83E98" w:rsidRDefault="00D83E98" w:rsidP="00D83E98">
            <w:pPr>
              <w:pStyle w:val="NormalWeb"/>
              <w:ind w:left="360"/>
            </w:pPr>
            <w:r w:rsidRPr="00D83E98">
              <w:t xml:space="preserve">Maged Soliman </w:t>
            </w:r>
          </w:p>
        </w:tc>
        <w:tc>
          <w:tcPr>
            <w:tcW w:w="1575"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1048AC67" w14:textId="77777777" w:rsidR="00D83E98" w:rsidRPr="00D83E98" w:rsidRDefault="00D83E98" w:rsidP="00D83E98">
            <w:pPr>
              <w:pStyle w:val="NormalWeb"/>
              <w:ind w:left="360"/>
            </w:pPr>
            <w:r w:rsidRPr="00D83E98">
              <w:t>Manager</w:t>
            </w:r>
          </w:p>
        </w:tc>
        <w:tc>
          <w:tcPr>
            <w:tcW w:w="611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4F0A9E4B" w14:textId="77777777" w:rsidR="00D83E98" w:rsidRPr="00D83E98" w:rsidRDefault="00D83E98" w:rsidP="00D83E98">
            <w:pPr>
              <w:pStyle w:val="NormalWeb"/>
              <w:ind w:left="360"/>
            </w:pPr>
            <w:r w:rsidRPr="00D83E98">
              <w:rPr>
                <w:rtl/>
              </w:rPr>
              <w:t xml:space="preserve">من رؤيتي كمدير حسابات, هدة ليست فكرة انها بالعفل بداية لمشروع ناشئ </w:t>
            </w:r>
          </w:p>
        </w:tc>
      </w:tr>
      <w:tr w:rsidR="00D83E98" w:rsidRPr="00D83E98" w14:paraId="385523C2" w14:textId="77777777" w:rsidTr="003149D2">
        <w:trPr>
          <w:trHeight w:val="731"/>
        </w:trPr>
        <w:tc>
          <w:tcPr>
            <w:tcW w:w="194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5022108C" w14:textId="77777777" w:rsidR="00D83E98" w:rsidRPr="00D83E98" w:rsidRDefault="00D83E98" w:rsidP="00D83E98">
            <w:pPr>
              <w:pStyle w:val="NormalWeb"/>
              <w:ind w:left="360"/>
            </w:pPr>
            <w:r w:rsidRPr="00D83E98">
              <w:t xml:space="preserve">Ahmed Nassar </w:t>
            </w:r>
          </w:p>
        </w:tc>
        <w:tc>
          <w:tcPr>
            <w:tcW w:w="1575"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45E1BC73" w14:textId="77777777" w:rsidR="00D83E98" w:rsidRPr="00D83E98" w:rsidRDefault="00D83E98" w:rsidP="00D83E98">
            <w:pPr>
              <w:pStyle w:val="NormalWeb"/>
              <w:ind w:left="360"/>
            </w:pPr>
            <w:r w:rsidRPr="00D83E98">
              <w:t>Doctor</w:t>
            </w:r>
          </w:p>
        </w:tc>
        <w:tc>
          <w:tcPr>
            <w:tcW w:w="611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00076FB5" w14:textId="77777777" w:rsidR="00D83E98" w:rsidRPr="00D83E98" w:rsidRDefault="00D83E98" w:rsidP="00D83E98">
            <w:pPr>
              <w:pStyle w:val="NormalWeb"/>
              <w:ind w:left="360"/>
            </w:pPr>
            <w:r w:rsidRPr="00D83E98">
              <w:t xml:space="preserve">As a doctor, it is a good idea but it will be useless if it lacks to the human consultation. You to collaborate with doctors and if it done, that would be great. </w:t>
            </w:r>
          </w:p>
        </w:tc>
      </w:tr>
      <w:tr w:rsidR="00D83E98" w:rsidRPr="00D83E98" w14:paraId="586DC6CA" w14:textId="77777777" w:rsidTr="003149D2">
        <w:trPr>
          <w:trHeight w:val="975"/>
        </w:trPr>
        <w:tc>
          <w:tcPr>
            <w:tcW w:w="194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35499B60" w14:textId="77777777" w:rsidR="00D83E98" w:rsidRPr="00D83E98" w:rsidRDefault="00D83E98" w:rsidP="00D83E98">
            <w:pPr>
              <w:pStyle w:val="NormalWeb"/>
              <w:ind w:left="360"/>
            </w:pPr>
            <w:r w:rsidRPr="00D83E98">
              <w:lastRenderedPageBreak/>
              <w:t xml:space="preserve">Eman Ayman </w:t>
            </w:r>
          </w:p>
        </w:tc>
        <w:tc>
          <w:tcPr>
            <w:tcW w:w="1575"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63DA8771" w14:textId="77777777" w:rsidR="00D83E98" w:rsidRPr="00D83E98" w:rsidRDefault="00D83E98" w:rsidP="00D83E98">
            <w:pPr>
              <w:pStyle w:val="NormalWeb"/>
              <w:ind w:left="360"/>
            </w:pPr>
            <w:r w:rsidRPr="00D83E98">
              <w:t> </w:t>
            </w:r>
          </w:p>
        </w:tc>
        <w:tc>
          <w:tcPr>
            <w:tcW w:w="6117" w:type="dxa"/>
            <w:tcBorders>
              <w:top w:val="single" w:sz="6" w:space="0" w:color="9E9E9E"/>
              <w:left w:val="single" w:sz="6" w:space="0" w:color="9E9E9E"/>
              <w:bottom w:val="single" w:sz="6" w:space="0" w:color="9E9E9E"/>
              <w:right w:val="single" w:sz="6" w:space="0" w:color="9E9E9E"/>
            </w:tcBorders>
            <w:shd w:val="clear" w:color="auto" w:fill="auto"/>
            <w:tcMar>
              <w:top w:w="15" w:type="dxa"/>
              <w:left w:w="74" w:type="dxa"/>
              <w:bottom w:w="0" w:type="dxa"/>
              <w:right w:w="74" w:type="dxa"/>
            </w:tcMar>
            <w:hideMark/>
          </w:tcPr>
          <w:p w14:paraId="518AE486" w14:textId="77777777" w:rsidR="00D83E98" w:rsidRPr="00D83E98" w:rsidRDefault="00D83E98" w:rsidP="00D83E98">
            <w:pPr>
              <w:pStyle w:val="NormalWeb"/>
              <w:ind w:left="360"/>
            </w:pPr>
            <w:r w:rsidRPr="00D83E98">
              <w:rPr>
                <w:rtl/>
                <w:lang w:bidi="ar-EG"/>
              </w:rPr>
              <w:t xml:space="preserve">هوانا الي بكتب الكلام دا نيابة عن ماما بس هي بتقولكوا انها ي ريت يبقي فيه حاجة زي دي لانها بتعاني حتي و حد يجي بقرألها التحاليل فلوفعلا ينفع التطبيق يقرأهالها وانا هعلمها تشغله ازاي وبتقولكوا الاشتراك بكام ويريت يبقي زي النوادي كدا فترة طويلة الواحد مش بيحلل كل يوم  </w:t>
            </w:r>
          </w:p>
        </w:tc>
      </w:tr>
    </w:tbl>
    <w:p w14:paraId="6E316BC8" w14:textId="77777777" w:rsidR="00D83E98" w:rsidRDefault="00D83E98" w:rsidP="00D83E98">
      <w:pPr>
        <w:pStyle w:val="NormalWeb"/>
        <w:ind w:left="360"/>
      </w:pPr>
    </w:p>
    <w:p w14:paraId="77BDB9DF" w14:textId="4AB44B6F" w:rsidR="00CD5E1B" w:rsidRPr="00A555A6" w:rsidRDefault="00D83E98" w:rsidP="003149D2">
      <w:pPr>
        <w:jc w:val="both"/>
        <w:rPr>
          <w:rFonts w:asciiTheme="majorBidi" w:hAnsiTheme="majorBidi" w:cstheme="majorBidi"/>
        </w:rPr>
      </w:pPr>
      <w:r w:rsidRPr="003149D2">
        <w:rPr>
          <w:rFonts w:asciiTheme="majorBidi" w:hAnsiTheme="majorBidi" w:cstheme="majorBidi"/>
        </w:rPr>
        <w:t>The analysis of this survey data proved to be an invaluable resource. The insights gleaned from laboratory professionals informed the design of Healtha's data extraction model, ensuring it focused on capturing the most relevant information for report generation. Feedback from medical doctors shaped the reporting style and level of detail within Healtha's reports, guaranteeing they aligned with physician needs for clear communication with patients. Most importantly, the perspectives of the general public were paramount. Their opinions on preferred information content and report format guided the development of Healtha's user interface and report presentation, ensuring the application catered to real-world patient needs and preferences. This mixed-methods approach, with its emphasis on user-centricity, played a pivotal role in shaping Healtha into a solution that not only leverages the power of machine learning for data analysis but also prioritizes clear patient communication, ultimately fostering a more empowered and informed healthcare experience.</w:t>
      </w:r>
    </w:p>
    <w:p w14:paraId="6A34ECD0" w14:textId="75F642DF" w:rsidR="003F4DB9" w:rsidRPr="00A555A6" w:rsidRDefault="003F4DB9" w:rsidP="00A555A6">
      <w:pPr>
        <w:pStyle w:val="Heading2"/>
        <w:numPr>
          <w:ilvl w:val="0"/>
          <w:numId w:val="0"/>
        </w:numPr>
        <w:spacing w:line="360" w:lineRule="auto"/>
        <w:ind w:left="576" w:hanging="576"/>
        <w:rPr>
          <w:rFonts w:asciiTheme="majorBidi" w:hAnsiTheme="majorBidi"/>
          <w:shd w:val="clear" w:color="auto" w:fill="FFFFFF"/>
        </w:rPr>
      </w:pPr>
      <w:bookmarkStart w:id="41" w:name="_Toc170327619"/>
      <w:r w:rsidRPr="00A555A6">
        <w:rPr>
          <w:rFonts w:asciiTheme="majorBidi" w:hAnsiTheme="majorBidi"/>
          <w:shd w:val="clear" w:color="auto" w:fill="FFFFFF"/>
        </w:rPr>
        <w:t>3.</w:t>
      </w:r>
      <w:r w:rsidR="00CF5D72" w:rsidRPr="00A555A6">
        <w:rPr>
          <w:rFonts w:asciiTheme="majorBidi" w:hAnsiTheme="majorBidi"/>
          <w:shd w:val="clear" w:color="auto" w:fill="FFFFFF"/>
        </w:rPr>
        <w:t>3</w:t>
      </w:r>
      <w:r w:rsidRPr="00A555A6">
        <w:rPr>
          <w:rFonts w:asciiTheme="majorBidi" w:hAnsiTheme="majorBidi"/>
          <w:shd w:val="clear" w:color="auto" w:fill="FFFFFF"/>
        </w:rPr>
        <w:t xml:space="preserve"> </w:t>
      </w:r>
      <w:r w:rsidR="00734CF1" w:rsidRPr="00A555A6">
        <w:rPr>
          <w:rFonts w:asciiTheme="majorBidi" w:hAnsiTheme="majorBidi"/>
          <w:shd w:val="clear" w:color="auto" w:fill="FFFFFF"/>
        </w:rPr>
        <w:t>Features</w:t>
      </w:r>
      <w:bookmarkEnd w:id="41"/>
    </w:p>
    <w:p w14:paraId="073562A3" w14:textId="53062CD8" w:rsidR="003F4DB9" w:rsidRPr="00A555A6" w:rsidRDefault="00734CF1" w:rsidP="003F4DB9">
      <w:pPr>
        <w:rPr>
          <w:rFonts w:asciiTheme="majorBidi" w:hAnsiTheme="majorBidi" w:cstheme="majorBidi"/>
          <w:u w:val="single"/>
        </w:rPr>
      </w:pPr>
      <w:r w:rsidRPr="00A555A6">
        <w:rPr>
          <w:rFonts w:asciiTheme="majorBidi" w:hAnsiTheme="majorBidi" w:cstheme="majorBidi"/>
          <w:u w:val="single"/>
        </w:rPr>
        <w:t>3.</w:t>
      </w:r>
      <w:r w:rsidR="00CF5D72" w:rsidRPr="00A555A6">
        <w:rPr>
          <w:rFonts w:asciiTheme="majorBidi" w:hAnsiTheme="majorBidi" w:cstheme="majorBidi"/>
          <w:u w:val="single"/>
        </w:rPr>
        <w:t>3</w:t>
      </w:r>
      <w:r w:rsidRPr="00A555A6">
        <w:rPr>
          <w:rFonts w:asciiTheme="majorBidi" w:hAnsiTheme="majorBidi" w:cstheme="majorBidi"/>
          <w:u w:val="single"/>
        </w:rPr>
        <w:t xml:space="preserve">.1 </w:t>
      </w:r>
      <w:r w:rsidR="005962CD" w:rsidRPr="00A555A6">
        <w:rPr>
          <w:rFonts w:asciiTheme="majorBidi" w:hAnsiTheme="majorBidi" w:cstheme="majorBidi"/>
          <w:u w:val="single"/>
        </w:rPr>
        <w:t>Medical</w:t>
      </w:r>
      <w:r w:rsidRPr="00A555A6">
        <w:rPr>
          <w:rFonts w:asciiTheme="majorBidi" w:hAnsiTheme="majorBidi" w:cstheme="majorBidi"/>
          <w:u w:val="single"/>
        </w:rPr>
        <w:t xml:space="preserve"> Laboratory Result Interpretation</w:t>
      </w:r>
    </w:p>
    <w:p w14:paraId="46E5F5DF" w14:textId="50246BEC" w:rsidR="003F4DB9" w:rsidRPr="00A555A6" w:rsidRDefault="00734CF1" w:rsidP="003149D2">
      <w:pPr>
        <w:ind w:hanging="270"/>
        <w:jc w:val="both"/>
        <w:rPr>
          <w:rFonts w:asciiTheme="majorBidi" w:hAnsiTheme="majorBidi" w:cstheme="majorBidi"/>
        </w:rPr>
      </w:pPr>
      <w:r w:rsidRPr="00A555A6">
        <w:rPr>
          <w:rFonts w:asciiTheme="majorBidi" w:hAnsiTheme="majorBidi" w:cstheme="majorBidi"/>
        </w:rPr>
        <w:t>Natural Language Processing (NLP)-Driven Explanations: Healtha utilizes advanced</w:t>
      </w:r>
    </w:p>
    <w:p w14:paraId="2A73CA05" w14:textId="4AA0FD78" w:rsidR="003F4DB9" w:rsidRPr="00A555A6" w:rsidRDefault="00734CF1" w:rsidP="003149D2">
      <w:pPr>
        <w:ind w:hanging="270"/>
        <w:jc w:val="both"/>
        <w:rPr>
          <w:rFonts w:asciiTheme="majorBidi" w:hAnsiTheme="majorBidi" w:cstheme="majorBidi"/>
        </w:rPr>
      </w:pPr>
      <w:r w:rsidRPr="00A555A6">
        <w:rPr>
          <w:rFonts w:asciiTheme="majorBidi" w:hAnsiTheme="majorBidi" w:cstheme="majorBidi"/>
        </w:rPr>
        <w:t>NLP techniques, specifically large language models, to bridge the gap between</w:t>
      </w:r>
    </w:p>
    <w:p w14:paraId="5FA232B8" w14:textId="3D808C9F" w:rsidR="003F4DB9" w:rsidRPr="00A555A6" w:rsidRDefault="00734CF1" w:rsidP="003149D2">
      <w:pPr>
        <w:ind w:hanging="270"/>
        <w:jc w:val="both"/>
        <w:rPr>
          <w:rFonts w:asciiTheme="majorBidi" w:hAnsiTheme="majorBidi" w:cstheme="majorBidi"/>
        </w:rPr>
      </w:pPr>
      <w:r w:rsidRPr="00A555A6">
        <w:rPr>
          <w:rFonts w:asciiTheme="majorBidi" w:hAnsiTheme="majorBidi" w:cstheme="majorBidi"/>
        </w:rPr>
        <w:t>complex clinical laboratory results and patient comprehension. These models</w:t>
      </w:r>
    </w:p>
    <w:p w14:paraId="3169C4FF" w14:textId="0B4F8E93" w:rsidR="003F4DB9" w:rsidRPr="00A555A6" w:rsidRDefault="00734CF1" w:rsidP="003149D2">
      <w:pPr>
        <w:ind w:hanging="270"/>
        <w:jc w:val="both"/>
        <w:rPr>
          <w:rFonts w:asciiTheme="majorBidi" w:hAnsiTheme="majorBidi" w:cstheme="majorBidi"/>
        </w:rPr>
      </w:pPr>
      <w:r w:rsidRPr="00A555A6">
        <w:rPr>
          <w:rFonts w:asciiTheme="majorBidi" w:hAnsiTheme="majorBidi" w:cstheme="majorBidi"/>
        </w:rPr>
        <w:t>effectively translate medical jargon into clear and concise language, fostering</w:t>
      </w:r>
    </w:p>
    <w:p w14:paraId="3D6C10F8" w14:textId="061D4B30" w:rsidR="003F4DB9" w:rsidRPr="00A555A6" w:rsidRDefault="00734CF1" w:rsidP="003149D2">
      <w:pPr>
        <w:ind w:hanging="270"/>
        <w:jc w:val="both"/>
        <w:rPr>
          <w:rFonts w:asciiTheme="majorBidi" w:hAnsiTheme="majorBidi" w:cstheme="majorBidi"/>
        </w:rPr>
      </w:pPr>
      <w:r w:rsidRPr="00A555A6">
        <w:rPr>
          <w:rFonts w:asciiTheme="majorBidi" w:hAnsiTheme="majorBidi" w:cstheme="majorBidi"/>
        </w:rPr>
        <w:t>patient understanding of their health status.</w:t>
      </w:r>
    </w:p>
    <w:p w14:paraId="149BFA5F" w14:textId="1F96ADE0" w:rsidR="003F4DB9" w:rsidRPr="00A555A6" w:rsidRDefault="00734CF1" w:rsidP="003F4DB9">
      <w:pPr>
        <w:rPr>
          <w:rFonts w:asciiTheme="majorBidi" w:hAnsiTheme="majorBidi" w:cstheme="majorBidi"/>
          <w:u w:val="single"/>
        </w:rPr>
      </w:pPr>
      <w:r w:rsidRPr="00A555A6">
        <w:rPr>
          <w:rFonts w:asciiTheme="majorBidi" w:hAnsiTheme="majorBidi" w:cstheme="majorBidi"/>
          <w:u w:val="single"/>
        </w:rPr>
        <w:t>3.</w:t>
      </w:r>
      <w:r w:rsidR="00CF5D72" w:rsidRPr="00A555A6">
        <w:rPr>
          <w:rFonts w:asciiTheme="majorBidi" w:hAnsiTheme="majorBidi" w:cstheme="majorBidi"/>
          <w:u w:val="single"/>
        </w:rPr>
        <w:t>3</w:t>
      </w:r>
      <w:r w:rsidRPr="00A555A6">
        <w:rPr>
          <w:rFonts w:asciiTheme="majorBidi" w:hAnsiTheme="majorBidi" w:cstheme="majorBidi"/>
          <w:u w:val="single"/>
        </w:rPr>
        <w:t>.</w:t>
      </w:r>
      <w:r w:rsidRPr="003149D2">
        <w:rPr>
          <w:rFonts w:asciiTheme="majorBidi" w:hAnsiTheme="majorBidi" w:cstheme="majorBidi"/>
          <w:highlight w:val="yellow"/>
          <w:u w:val="single"/>
        </w:rPr>
        <w:t>2 Recommendation and Prediction System</w:t>
      </w:r>
    </w:p>
    <w:p w14:paraId="5F9DE322" w14:textId="77777777" w:rsidR="003F4DB9" w:rsidRPr="00A555A6" w:rsidRDefault="00734CF1" w:rsidP="003149D2">
      <w:pPr>
        <w:jc w:val="both"/>
        <w:rPr>
          <w:rFonts w:asciiTheme="majorBidi" w:hAnsiTheme="majorBidi" w:cstheme="majorBidi"/>
        </w:rPr>
      </w:pPr>
      <w:r w:rsidRPr="00A555A6">
        <w:rPr>
          <w:rFonts w:asciiTheme="majorBidi" w:hAnsiTheme="majorBidi" w:cstheme="majorBidi"/>
        </w:rPr>
        <w:t>Symptom-Based Differential Diagnosis: By leveraging machine learning algorithms, Healtha can generate differential diagnoses based on user-reported symptoms. This feature suggests potential medical conditions and recommends relevant healthcare specialties, guiding users towards appropriate avenues for further evaluation.</w:t>
      </w:r>
    </w:p>
    <w:p w14:paraId="3961417E" w14:textId="4786BAD8" w:rsidR="003F4DB9" w:rsidRPr="00A555A6" w:rsidRDefault="00734CF1" w:rsidP="003149D2">
      <w:pPr>
        <w:jc w:val="both"/>
        <w:rPr>
          <w:rFonts w:asciiTheme="majorBidi" w:hAnsiTheme="majorBidi" w:cstheme="majorBidi"/>
        </w:rPr>
      </w:pPr>
      <w:r w:rsidRPr="00A555A6">
        <w:rPr>
          <w:rFonts w:asciiTheme="majorBidi" w:hAnsiTheme="majorBidi" w:cstheme="majorBidi"/>
        </w:rPr>
        <w:lastRenderedPageBreak/>
        <w:t xml:space="preserve">Predictive Health Analytics: The app integrates machine learning models to forecast potential health concerns. By </w:t>
      </w:r>
      <w:r w:rsidR="003149D2" w:rsidRPr="00A555A6">
        <w:rPr>
          <w:rFonts w:asciiTheme="majorBidi" w:hAnsiTheme="majorBidi" w:cstheme="majorBidi"/>
        </w:rPr>
        <w:t>analysing</w:t>
      </w:r>
      <w:r w:rsidRPr="00A555A6">
        <w:rPr>
          <w:rFonts w:asciiTheme="majorBidi" w:hAnsiTheme="majorBidi" w:cstheme="majorBidi"/>
        </w:rPr>
        <w:t xml:space="preserve"> user data, the system can identify individuals at risk for developing specific conditions, prompting them to seek timely medical intervention.</w:t>
      </w:r>
    </w:p>
    <w:p w14:paraId="43454104" w14:textId="7948ACC6" w:rsidR="003F4DB9" w:rsidRPr="00A555A6" w:rsidRDefault="00734CF1" w:rsidP="003F4DB9">
      <w:pPr>
        <w:rPr>
          <w:rFonts w:asciiTheme="majorBidi" w:hAnsiTheme="majorBidi" w:cstheme="majorBidi"/>
          <w:u w:val="single"/>
        </w:rPr>
      </w:pPr>
      <w:r w:rsidRPr="003149D2">
        <w:rPr>
          <w:rFonts w:asciiTheme="majorBidi" w:hAnsiTheme="majorBidi" w:cstheme="majorBidi"/>
          <w:highlight w:val="yellow"/>
          <w:u w:val="single"/>
        </w:rPr>
        <w:t>3.</w:t>
      </w:r>
      <w:r w:rsidR="00CF5D72" w:rsidRPr="003149D2">
        <w:rPr>
          <w:rFonts w:asciiTheme="majorBidi" w:hAnsiTheme="majorBidi" w:cstheme="majorBidi"/>
          <w:highlight w:val="yellow"/>
          <w:u w:val="single"/>
        </w:rPr>
        <w:t>3</w:t>
      </w:r>
      <w:r w:rsidRPr="003149D2">
        <w:rPr>
          <w:rFonts w:asciiTheme="majorBidi" w:hAnsiTheme="majorBidi" w:cstheme="majorBidi"/>
          <w:highlight w:val="yellow"/>
          <w:u w:val="single"/>
        </w:rPr>
        <w:t>.3 Nearest Doctor Location</w:t>
      </w:r>
    </w:p>
    <w:p w14:paraId="30C67917" w14:textId="77777777" w:rsidR="003F4DB9" w:rsidRPr="00A555A6" w:rsidRDefault="00734CF1" w:rsidP="003F4DB9">
      <w:pPr>
        <w:rPr>
          <w:rFonts w:asciiTheme="majorBidi" w:hAnsiTheme="majorBidi" w:cstheme="majorBidi"/>
        </w:rPr>
      </w:pPr>
      <w:r w:rsidRPr="00A555A6">
        <w:rPr>
          <w:rFonts w:asciiTheme="majorBidi" w:hAnsiTheme="majorBidi" w:cstheme="majorBidi"/>
        </w:rPr>
        <w:t>Proximity-Based Healthcare Provider Search: Healtha leverages the device's Global Positioning System (GPS) to pinpoint nearby healthcare providers. This functionality ensures efficient access to medical care by presenting users with a curated list of geographically close healthcare professionals.</w:t>
      </w:r>
    </w:p>
    <w:p w14:paraId="565881BC" w14:textId="04FFE846" w:rsidR="003F4DB9" w:rsidRPr="00A555A6" w:rsidRDefault="00734CF1" w:rsidP="003F4DB9">
      <w:pPr>
        <w:rPr>
          <w:rFonts w:asciiTheme="majorBidi" w:hAnsiTheme="majorBidi" w:cstheme="majorBidi"/>
          <w:u w:val="single"/>
        </w:rPr>
      </w:pPr>
      <w:r w:rsidRPr="00A555A6">
        <w:rPr>
          <w:rFonts w:asciiTheme="majorBidi" w:hAnsiTheme="majorBidi" w:cstheme="majorBidi"/>
          <w:u w:val="single"/>
        </w:rPr>
        <w:t>3.</w:t>
      </w:r>
      <w:r w:rsidR="00CF5D72" w:rsidRPr="00A555A6">
        <w:rPr>
          <w:rFonts w:asciiTheme="majorBidi" w:hAnsiTheme="majorBidi" w:cstheme="majorBidi"/>
          <w:u w:val="single"/>
        </w:rPr>
        <w:t>3</w:t>
      </w:r>
      <w:r w:rsidRPr="00A555A6">
        <w:rPr>
          <w:rFonts w:asciiTheme="majorBidi" w:hAnsiTheme="majorBidi" w:cstheme="majorBidi"/>
          <w:u w:val="single"/>
        </w:rPr>
        <w:t>.4 Interactive Chatbot with Health Information</w:t>
      </w:r>
    </w:p>
    <w:p w14:paraId="09EABE7E" w14:textId="7953F5E1" w:rsidR="0032116E" w:rsidRPr="00A555A6" w:rsidRDefault="00734CF1" w:rsidP="003149D2">
      <w:pPr>
        <w:jc w:val="both"/>
        <w:rPr>
          <w:rFonts w:asciiTheme="majorBidi" w:hAnsiTheme="majorBidi" w:cstheme="majorBidi"/>
        </w:rPr>
      </w:pPr>
      <w:r w:rsidRPr="00A555A6">
        <w:rPr>
          <w:rFonts w:asciiTheme="majorBidi" w:hAnsiTheme="majorBidi" w:cstheme="majorBidi"/>
        </w:rPr>
        <w:t>Conversational AI for Patient Education: Healtha incorporates a chatbot powered by conversational AI technology. This interactive tool empowers users to obtain immediate answers to health-related queries concerning diseases, symptoms, and treatment options.</w:t>
      </w:r>
    </w:p>
    <w:p w14:paraId="536CDE36" w14:textId="56FCAD6F" w:rsidR="003F4DB9" w:rsidRPr="00A555A6" w:rsidRDefault="00734CF1" w:rsidP="003F4DB9">
      <w:pPr>
        <w:rPr>
          <w:rFonts w:asciiTheme="majorBidi" w:hAnsiTheme="majorBidi" w:cstheme="majorBidi"/>
          <w:u w:val="single"/>
        </w:rPr>
      </w:pPr>
      <w:r w:rsidRPr="00A555A6">
        <w:rPr>
          <w:rFonts w:asciiTheme="majorBidi" w:hAnsiTheme="majorBidi" w:cstheme="majorBidi"/>
          <w:u w:val="single"/>
        </w:rPr>
        <w:t>3.</w:t>
      </w:r>
      <w:r w:rsidR="00CF5D72" w:rsidRPr="00A555A6">
        <w:rPr>
          <w:rFonts w:asciiTheme="majorBidi" w:hAnsiTheme="majorBidi" w:cstheme="majorBidi"/>
          <w:u w:val="single"/>
        </w:rPr>
        <w:t>3</w:t>
      </w:r>
      <w:r w:rsidRPr="00A555A6">
        <w:rPr>
          <w:rFonts w:asciiTheme="majorBidi" w:hAnsiTheme="majorBidi" w:cstheme="majorBidi"/>
          <w:u w:val="single"/>
        </w:rPr>
        <w:t xml:space="preserve">.5 Diseases </w:t>
      </w:r>
      <w:r w:rsidR="003F4DB9" w:rsidRPr="00A555A6">
        <w:rPr>
          <w:rFonts w:asciiTheme="majorBidi" w:hAnsiTheme="majorBidi" w:cstheme="majorBidi"/>
          <w:u w:val="single"/>
        </w:rPr>
        <w:t>Encyclopaedia</w:t>
      </w:r>
    </w:p>
    <w:p w14:paraId="08E4E07B" w14:textId="77777777" w:rsidR="003F4DB9" w:rsidRPr="00A555A6" w:rsidRDefault="00734CF1" w:rsidP="003149D2">
      <w:pPr>
        <w:jc w:val="both"/>
        <w:rPr>
          <w:rFonts w:asciiTheme="majorBidi" w:hAnsiTheme="majorBidi" w:cstheme="majorBidi"/>
        </w:rPr>
      </w:pPr>
      <w:r w:rsidRPr="00A555A6">
        <w:rPr>
          <w:rFonts w:asciiTheme="majorBidi" w:hAnsiTheme="majorBidi" w:cstheme="majorBidi"/>
        </w:rPr>
        <w:t>Extensive Disease Knowledgebase: Healtha integrates a repository containing in-depth information on a wide range of diseases. This user-friendly resource allows patients to gain valuable insights into disease symptoms, treatment options, and preventative measures.</w:t>
      </w:r>
    </w:p>
    <w:p w14:paraId="67CC08F2" w14:textId="438418F1" w:rsidR="003F4DB9" w:rsidRPr="00A555A6" w:rsidRDefault="00734CF1" w:rsidP="003F4DB9">
      <w:pPr>
        <w:rPr>
          <w:rFonts w:asciiTheme="majorBidi" w:hAnsiTheme="majorBidi" w:cstheme="majorBidi"/>
          <w:u w:val="single"/>
        </w:rPr>
      </w:pPr>
      <w:r w:rsidRPr="00A555A6">
        <w:rPr>
          <w:rFonts w:asciiTheme="majorBidi" w:hAnsiTheme="majorBidi" w:cstheme="majorBidi"/>
          <w:u w:val="single"/>
        </w:rPr>
        <w:t>3.</w:t>
      </w:r>
      <w:r w:rsidR="00CF5D72" w:rsidRPr="00A555A6">
        <w:rPr>
          <w:rFonts w:asciiTheme="majorBidi" w:hAnsiTheme="majorBidi" w:cstheme="majorBidi"/>
          <w:u w:val="single"/>
        </w:rPr>
        <w:t>3</w:t>
      </w:r>
      <w:r w:rsidRPr="00A555A6">
        <w:rPr>
          <w:rFonts w:asciiTheme="majorBidi" w:hAnsiTheme="majorBidi" w:cstheme="majorBidi"/>
          <w:u w:val="single"/>
        </w:rPr>
        <w:t xml:space="preserve">.6 Lab Test </w:t>
      </w:r>
      <w:r w:rsidR="003F4DB9" w:rsidRPr="00A555A6">
        <w:rPr>
          <w:rFonts w:asciiTheme="majorBidi" w:hAnsiTheme="majorBidi" w:cstheme="majorBidi"/>
          <w:u w:val="single"/>
        </w:rPr>
        <w:t>Encyclopaedia</w:t>
      </w:r>
    </w:p>
    <w:p w14:paraId="647A4F26" w14:textId="77777777" w:rsidR="0032116E" w:rsidRPr="00A555A6" w:rsidRDefault="00734CF1" w:rsidP="003149D2">
      <w:pPr>
        <w:jc w:val="both"/>
        <w:rPr>
          <w:rFonts w:asciiTheme="majorBidi" w:hAnsiTheme="majorBidi" w:cstheme="majorBidi"/>
        </w:rPr>
      </w:pPr>
      <w:r w:rsidRPr="00A555A6">
        <w:rPr>
          <w:rFonts w:asciiTheme="majorBidi" w:hAnsiTheme="majorBidi" w:cstheme="majorBidi"/>
        </w:rPr>
        <w:t>Curated Knowledge Base of Laboratory Tests: The app offers a comprehensive database that provides detailed descriptions of various laboratory tests. This patient-centric resource empowers users to understand the purpose and clinical significance of each test included in their laboratory panels.</w:t>
      </w:r>
    </w:p>
    <w:p w14:paraId="3545D887" w14:textId="77777777" w:rsidR="0032116E" w:rsidRPr="00A555A6" w:rsidRDefault="00734CF1" w:rsidP="0032116E">
      <w:pPr>
        <w:rPr>
          <w:rFonts w:asciiTheme="majorBidi" w:hAnsiTheme="majorBidi" w:cstheme="majorBidi"/>
          <w:u w:val="single"/>
        </w:rPr>
      </w:pPr>
      <w:r w:rsidRPr="003149D2">
        <w:rPr>
          <w:rFonts w:asciiTheme="majorBidi" w:hAnsiTheme="majorBidi" w:cstheme="majorBidi"/>
          <w:highlight w:val="yellow"/>
          <w:u w:val="single"/>
        </w:rPr>
        <w:t>3.</w:t>
      </w:r>
      <w:r w:rsidR="00CF5D72" w:rsidRPr="003149D2">
        <w:rPr>
          <w:rFonts w:asciiTheme="majorBidi" w:hAnsiTheme="majorBidi" w:cstheme="majorBidi"/>
          <w:b/>
          <w:highlight w:val="yellow"/>
          <w:u w:val="single"/>
        </w:rPr>
        <w:t>3</w:t>
      </w:r>
      <w:r w:rsidRPr="003149D2">
        <w:rPr>
          <w:rFonts w:asciiTheme="majorBidi" w:hAnsiTheme="majorBidi" w:cstheme="majorBidi"/>
          <w:highlight w:val="yellow"/>
          <w:u w:val="single"/>
        </w:rPr>
        <w:t>.7: Accessibility</w:t>
      </w:r>
    </w:p>
    <w:p w14:paraId="2FE29C9C" w14:textId="5E66278D" w:rsidR="003F4DB9" w:rsidRDefault="00734CF1" w:rsidP="0032116E">
      <w:pPr>
        <w:rPr>
          <w:rFonts w:asciiTheme="majorBidi" w:hAnsiTheme="majorBidi" w:cstheme="majorBidi"/>
          <w:rtl/>
        </w:rPr>
      </w:pPr>
      <w:r w:rsidRPr="00A555A6">
        <w:rPr>
          <w:rFonts w:asciiTheme="majorBidi" w:hAnsiTheme="majorBidi" w:cstheme="majorBidi"/>
        </w:rPr>
        <w:t xml:space="preserve">Universal Design Principles: Healtha adheres to the principles of Universal Design, ensuring the app's functionalities are accessible to users with diverse abilities. This may include features like screen reader compatibility, adjustable text size and </w:t>
      </w:r>
      <w:r w:rsidR="003149D2" w:rsidRPr="00A555A6">
        <w:rPr>
          <w:rFonts w:asciiTheme="majorBidi" w:hAnsiTheme="majorBidi" w:cstheme="majorBidi"/>
        </w:rPr>
        <w:t>colour</w:t>
      </w:r>
      <w:r w:rsidRPr="00A555A6">
        <w:rPr>
          <w:rFonts w:asciiTheme="majorBidi" w:hAnsiTheme="majorBidi" w:cstheme="majorBidi"/>
        </w:rPr>
        <w:t xml:space="preserve"> contrast options, and voice control functionalities.</w:t>
      </w:r>
    </w:p>
    <w:p w14:paraId="16ADED59" w14:textId="77777777" w:rsidR="003149D2" w:rsidRPr="00A555A6" w:rsidRDefault="003149D2" w:rsidP="0032116E">
      <w:pPr>
        <w:rPr>
          <w:rFonts w:asciiTheme="majorBidi" w:hAnsiTheme="majorBidi" w:cstheme="majorBidi"/>
        </w:rPr>
      </w:pPr>
    </w:p>
    <w:p w14:paraId="16367715" w14:textId="3BDE6421" w:rsidR="00734CF1" w:rsidRPr="00A555A6" w:rsidRDefault="00734CF1" w:rsidP="003F4DB9">
      <w:pPr>
        <w:pStyle w:val="Heading2"/>
        <w:numPr>
          <w:ilvl w:val="0"/>
          <w:numId w:val="0"/>
        </w:numPr>
        <w:spacing w:line="360" w:lineRule="auto"/>
        <w:rPr>
          <w:rFonts w:asciiTheme="majorBidi" w:hAnsiTheme="majorBidi"/>
        </w:rPr>
      </w:pPr>
      <w:bookmarkStart w:id="42" w:name="_Toc170327620"/>
      <w:r w:rsidRPr="00A555A6">
        <w:rPr>
          <w:rFonts w:asciiTheme="majorBidi" w:hAnsiTheme="majorBidi"/>
        </w:rPr>
        <w:lastRenderedPageBreak/>
        <w:t>3.</w:t>
      </w:r>
      <w:r w:rsidR="00CF5D72" w:rsidRPr="00A555A6">
        <w:rPr>
          <w:rFonts w:asciiTheme="majorBidi" w:hAnsiTheme="majorBidi"/>
        </w:rPr>
        <w:t>4</w:t>
      </w:r>
      <w:r w:rsidRPr="00A555A6">
        <w:rPr>
          <w:rFonts w:asciiTheme="majorBidi" w:hAnsiTheme="majorBidi"/>
        </w:rPr>
        <w:t xml:space="preserve"> Use Cases</w:t>
      </w:r>
      <w:bookmarkEnd w:id="42"/>
    </w:p>
    <w:p w14:paraId="42830EB6" w14:textId="289EB669" w:rsidR="00734CF1" w:rsidRDefault="00AB2F0F" w:rsidP="00A555A6">
      <w:pPr>
        <w:rPr>
          <w:rFonts w:asciiTheme="majorBidi" w:hAnsiTheme="majorBidi" w:cstheme="majorBidi"/>
          <w:rtl/>
        </w:rPr>
      </w:pPr>
      <w:bookmarkStart w:id="43" w:name="_Toc170327621"/>
      <w:r w:rsidRPr="00A555A6">
        <w:rPr>
          <w:rFonts w:asciiTheme="majorBidi" w:hAnsiTheme="majorBidi" w:cstheme="majorBidi"/>
        </w:rPr>
        <w:t xml:space="preserve">First: </w:t>
      </w:r>
      <w:r w:rsidR="00734CF1" w:rsidRPr="00A555A6">
        <w:rPr>
          <w:rFonts w:asciiTheme="majorBidi" w:hAnsiTheme="majorBidi" w:cstheme="majorBidi"/>
        </w:rPr>
        <w:t xml:space="preserve"> use case:</w:t>
      </w:r>
      <w:bookmarkEnd w:id="43"/>
    </w:p>
    <w:p w14:paraId="51176E6B" w14:textId="77777777" w:rsidR="003149D2" w:rsidRDefault="003149D2" w:rsidP="003149D2">
      <w:pPr>
        <w:keepNext/>
      </w:pPr>
      <w:r w:rsidRPr="00A555A6">
        <w:rPr>
          <w:rFonts w:asciiTheme="majorBidi" w:hAnsiTheme="majorBidi" w:cstheme="majorBidi"/>
          <w:noProof/>
          <w:lang w:val="en-US"/>
        </w:rPr>
        <w:drawing>
          <wp:inline distT="0" distB="0" distL="0" distR="0" wp14:anchorId="0F94431A" wp14:editId="45DEEF9F">
            <wp:extent cx="5342083" cy="5151566"/>
            <wp:effectExtent l="0" t="0" r="0" b="0"/>
            <wp:docPr id="135711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10948" name=""/>
                    <pic:cNvPicPr/>
                  </pic:nvPicPr>
                  <pic:blipFill>
                    <a:blip r:embed="rId24"/>
                    <a:stretch>
                      <a:fillRect/>
                    </a:stretch>
                  </pic:blipFill>
                  <pic:spPr>
                    <a:xfrm>
                      <a:off x="0" y="0"/>
                      <a:ext cx="5342083" cy="5151566"/>
                    </a:xfrm>
                    <a:prstGeom prst="rect">
                      <a:avLst/>
                    </a:prstGeom>
                  </pic:spPr>
                </pic:pic>
              </a:graphicData>
            </a:graphic>
          </wp:inline>
        </w:drawing>
      </w:r>
    </w:p>
    <w:p w14:paraId="0A5502C3" w14:textId="37A68C02" w:rsidR="003149D2" w:rsidRDefault="003149D2" w:rsidP="003149D2">
      <w:pPr>
        <w:pStyle w:val="Caption"/>
        <w:jc w:val="center"/>
        <w:rPr>
          <w:rFonts w:asciiTheme="majorBidi" w:hAnsiTheme="majorBidi" w:cstheme="majorBidi"/>
          <w:b w:val="0"/>
          <w:bCs/>
          <w:i w:val="0"/>
          <w:iCs w:val="0"/>
          <w:sz w:val="24"/>
          <w:szCs w:val="24"/>
          <w:lang w:val="en-US" w:bidi="ar-EG"/>
        </w:rPr>
      </w:pPr>
      <w:r w:rsidRPr="003149D2">
        <w:rPr>
          <w:rFonts w:asciiTheme="majorBidi" w:hAnsiTheme="majorBidi" w:cstheme="majorBidi"/>
          <w:b w:val="0"/>
          <w:bCs/>
          <w:i w:val="0"/>
          <w:iCs w:val="0"/>
          <w:sz w:val="24"/>
          <w:szCs w:val="24"/>
        </w:rPr>
        <w:t xml:space="preserve">Figure </w:t>
      </w:r>
      <w:r w:rsidRPr="003149D2">
        <w:rPr>
          <w:rFonts w:asciiTheme="majorBidi" w:hAnsiTheme="majorBidi" w:cstheme="majorBidi"/>
          <w:b w:val="0"/>
          <w:bCs/>
          <w:i w:val="0"/>
          <w:iCs w:val="0"/>
          <w:sz w:val="24"/>
          <w:szCs w:val="24"/>
        </w:rPr>
        <w:fldChar w:fldCharType="begin"/>
      </w:r>
      <w:r w:rsidRPr="003149D2">
        <w:rPr>
          <w:rFonts w:asciiTheme="majorBidi" w:hAnsiTheme="majorBidi" w:cstheme="majorBidi"/>
          <w:b w:val="0"/>
          <w:bCs/>
          <w:i w:val="0"/>
          <w:iCs w:val="0"/>
          <w:sz w:val="24"/>
          <w:szCs w:val="24"/>
        </w:rPr>
        <w:instrText xml:space="preserve"> SEQ Figure \* ARABIC </w:instrText>
      </w:r>
      <w:r w:rsidRPr="003149D2">
        <w:rPr>
          <w:rFonts w:asciiTheme="majorBidi" w:hAnsiTheme="majorBidi" w:cstheme="majorBidi"/>
          <w:b w:val="0"/>
          <w:bCs/>
          <w:i w:val="0"/>
          <w:iCs w:val="0"/>
          <w:sz w:val="24"/>
          <w:szCs w:val="24"/>
        </w:rPr>
        <w:fldChar w:fldCharType="separate"/>
      </w:r>
      <w:r w:rsidR="00A232F6">
        <w:rPr>
          <w:rFonts w:asciiTheme="majorBidi" w:hAnsiTheme="majorBidi" w:cstheme="majorBidi"/>
          <w:b w:val="0"/>
          <w:bCs/>
          <w:i w:val="0"/>
          <w:iCs w:val="0"/>
          <w:sz w:val="24"/>
          <w:szCs w:val="24"/>
        </w:rPr>
        <w:t>2</w:t>
      </w:r>
      <w:r w:rsidRPr="003149D2">
        <w:rPr>
          <w:rFonts w:asciiTheme="majorBidi" w:hAnsiTheme="majorBidi" w:cstheme="majorBidi"/>
          <w:b w:val="0"/>
          <w:bCs/>
          <w:i w:val="0"/>
          <w:iCs w:val="0"/>
          <w:sz w:val="24"/>
          <w:szCs w:val="24"/>
        </w:rPr>
        <w:fldChar w:fldCharType="end"/>
      </w:r>
      <w:r w:rsidRPr="003149D2">
        <w:rPr>
          <w:rFonts w:asciiTheme="majorBidi" w:hAnsiTheme="majorBidi" w:cstheme="majorBidi"/>
          <w:b w:val="0"/>
          <w:bCs/>
          <w:i w:val="0"/>
          <w:iCs w:val="0"/>
          <w:sz w:val="24"/>
          <w:szCs w:val="24"/>
          <w:rtl/>
          <w:lang w:bidi="ar-EG"/>
        </w:rPr>
        <w:t xml:space="preserve"> </w:t>
      </w:r>
      <w:r w:rsidRPr="003149D2">
        <w:rPr>
          <w:rFonts w:asciiTheme="majorBidi" w:hAnsiTheme="majorBidi" w:cstheme="majorBidi"/>
          <w:b w:val="0"/>
          <w:bCs/>
          <w:i w:val="0"/>
          <w:iCs w:val="0"/>
          <w:sz w:val="24"/>
          <w:szCs w:val="24"/>
          <w:lang w:val="en-US" w:bidi="ar-EG"/>
        </w:rPr>
        <w:t>Healtha Use case Diagram</w:t>
      </w:r>
    </w:p>
    <w:p w14:paraId="0661CC02" w14:textId="77777777" w:rsidR="003149D2" w:rsidRDefault="003149D2" w:rsidP="003149D2">
      <w:pPr>
        <w:rPr>
          <w:lang w:val="en-US" w:eastAsia="en-GB" w:bidi="ar-EG"/>
        </w:rPr>
      </w:pPr>
    </w:p>
    <w:p w14:paraId="44E2A334" w14:textId="77777777" w:rsidR="003149D2" w:rsidRDefault="003149D2" w:rsidP="003149D2">
      <w:pPr>
        <w:rPr>
          <w:lang w:val="en-US" w:eastAsia="en-GB" w:bidi="ar-EG"/>
        </w:rPr>
      </w:pPr>
    </w:p>
    <w:p w14:paraId="148D6982" w14:textId="77777777" w:rsidR="003149D2" w:rsidRDefault="003149D2" w:rsidP="003149D2">
      <w:pPr>
        <w:rPr>
          <w:lang w:val="en-US" w:eastAsia="en-GB" w:bidi="ar-EG"/>
        </w:rPr>
      </w:pPr>
    </w:p>
    <w:p w14:paraId="7D7C9381" w14:textId="77777777" w:rsidR="003149D2" w:rsidRDefault="003149D2" w:rsidP="003149D2">
      <w:pPr>
        <w:rPr>
          <w:lang w:val="en-US" w:eastAsia="en-GB" w:bidi="ar-EG"/>
        </w:rPr>
      </w:pPr>
    </w:p>
    <w:p w14:paraId="44B45A8F" w14:textId="77777777" w:rsidR="003149D2" w:rsidRDefault="003149D2" w:rsidP="003149D2">
      <w:pPr>
        <w:rPr>
          <w:lang w:val="en-US" w:eastAsia="en-GB" w:bidi="ar-EG"/>
        </w:rPr>
      </w:pPr>
    </w:p>
    <w:p w14:paraId="61AE21E3" w14:textId="77777777" w:rsidR="003149D2" w:rsidRDefault="003149D2" w:rsidP="003149D2">
      <w:pPr>
        <w:rPr>
          <w:lang w:val="en-US" w:eastAsia="en-GB" w:bidi="ar-EG"/>
        </w:rPr>
      </w:pPr>
    </w:p>
    <w:p w14:paraId="007D9730" w14:textId="77777777" w:rsidR="003149D2" w:rsidRDefault="003149D2" w:rsidP="003149D2">
      <w:pPr>
        <w:rPr>
          <w:lang w:val="en-US" w:eastAsia="en-GB" w:bidi="ar-EG"/>
        </w:rPr>
      </w:pPr>
    </w:p>
    <w:p w14:paraId="56567860" w14:textId="4C3DAB66" w:rsidR="003149D2" w:rsidRPr="007042B7" w:rsidRDefault="003149D2" w:rsidP="003149D2">
      <w:pPr>
        <w:rPr>
          <w:rFonts w:asciiTheme="majorBidi" w:hAnsiTheme="majorBidi" w:cstheme="majorBidi"/>
        </w:rPr>
      </w:pPr>
      <w:r w:rsidRPr="007042B7">
        <w:rPr>
          <w:rFonts w:asciiTheme="majorBidi" w:hAnsiTheme="majorBidi" w:cstheme="majorBidi"/>
        </w:rPr>
        <w:lastRenderedPageBreak/>
        <w:t>Second: Narrative use case</w:t>
      </w:r>
      <w:r w:rsidR="007042B7">
        <w:rPr>
          <w:rFonts w:asciiTheme="majorBidi" w:hAnsiTheme="majorBidi" w:cstheme="majorBidi"/>
        </w:rPr>
        <w:t>s</w:t>
      </w:r>
    </w:p>
    <w:p w14:paraId="3A303221" w14:textId="25FEB93C" w:rsidR="009A65FB" w:rsidRPr="00F8295B" w:rsidRDefault="009A65FB" w:rsidP="003149D2">
      <w:pPr>
        <w:rPr>
          <w:rFonts w:asciiTheme="majorBidi" w:hAnsiTheme="majorBidi" w:cstheme="majorBidi"/>
          <w:i/>
          <w:iCs/>
          <w:u w:val="single"/>
        </w:rPr>
      </w:pPr>
      <w:r w:rsidRPr="00F8295B">
        <w:rPr>
          <w:rFonts w:asciiTheme="majorBidi" w:hAnsiTheme="majorBidi" w:cstheme="majorBidi"/>
          <w:i/>
          <w:iCs/>
          <w:u w:val="single"/>
        </w:rPr>
        <w:t>Login use case:</w:t>
      </w:r>
    </w:p>
    <w:p w14:paraId="16DE1C92" w14:textId="7BE33097" w:rsidR="009A65FB" w:rsidRPr="00F8295B" w:rsidRDefault="009A65FB" w:rsidP="003149D2">
      <w:pPr>
        <w:rPr>
          <w:rFonts w:asciiTheme="majorBidi" w:hAnsiTheme="majorBidi" w:cstheme="majorBidi"/>
        </w:rPr>
      </w:pPr>
      <w:r w:rsidRPr="00F8295B">
        <w:rPr>
          <w:rFonts w:asciiTheme="majorBidi" w:hAnsiTheme="majorBidi" w:cstheme="majorBidi"/>
        </w:rPr>
        <w:t>Description: this use case allow users to login to Healtha application</w:t>
      </w:r>
    </w:p>
    <w:p w14:paraId="11E230C0" w14:textId="639D46CE" w:rsidR="009A65FB" w:rsidRPr="00F8295B" w:rsidRDefault="009A65FB" w:rsidP="003149D2">
      <w:pPr>
        <w:rPr>
          <w:rFonts w:asciiTheme="majorBidi" w:hAnsiTheme="majorBidi" w:cstheme="majorBidi"/>
        </w:rPr>
      </w:pPr>
      <w:r w:rsidRPr="00F8295B">
        <w:rPr>
          <w:rFonts w:asciiTheme="majorBidi" w:hAnsiTheme="majorBidi" w:cstheme="majorBidi"/>
        </w:rPr>
        <w:t>Actors: Patient, Lab doctor, Doctor</w:t>
      </w:r>
    </w:p>
    <w:p w14:paraId="066296ED" w14:textId="0ED70E1F" w:rsidR="009A65FB" w:rsidRPr="00F8295B" w:rsidRDefault="009A65FB" w:rsidP="003149D2">
      <w:pPr>
        <w:rPr>
          <w:rFonts w:asciiTheme="majorBidi" w:hAnsiTheme="majorBidi" w:cstheme="majorBidi"/>
        </w:rPr>
      </w:pPr>
      <w:r w:rsidRPr="00F8295B">
        <w:rPr>
          <w:rFonts w:asciiTheme="majorBidi" w:hAnsiTheme="majorBidi" w:cstheme="majorBidi"/>
        </w:rPr>
        <w:t>Preconditions: there is no preconditions for this use case</w:t>
      </w:r>
    </w:p>
    <w:p w14:paraId="604ECA7F" w14:textId="1CDE53E7" w:rsidR="009A65FB" w:rsidRPr="00F8295B" w:rsidRDefault="009A65FB" w:rsidP="003149D2">
      <w:pPr>
        <w:rPr>
          <w:rFonts w:asciiTheme="majorBidi" w:hAnsiTheme="majorBidi" w:cstheme="majorBidi"/>
        </w:rPr>
      </w:pPr>
      <w:r w:rsidRPr="00F8295B">
        <w:rPr>
          <w:rFonts w:asciiTheme="majorBidi" w:hAnsiTheme="majorBidi" w:cstheme="majorBidi"/>
        </w:rPr>
        <w:t>Postconditions: doctor/ patient/ lab doctor will be logged in to the application</w:t>
      </w:r>
      <w:r w:rsidR="004E61B1" w:rsidRPr="00F8295B">
        <w:rPr>
          <w:rFonts w:asciiTheme="majorBidi" w:hAnsiTheme="majorBidi" w:cstheme="majorBidi"/>
        </w:rPr>
        <w:t>.</w:t>
      </w:r>
    </w:p>
    <w:p w14:paraId="40DFD60C" w14:textId="57FAB62A" w:rsidR="004E61B1" w:rsidRPr="00F8295B" w:rsidRDefault="004E61B1" w:rsidP="003149D2">
      <w:pPr>
        <w:rPr>
          <w:rFonts w:asciiTheme="majorBidi" w:hAnsiTheme="majorBidi" w:cstheme="majorBidi"/>
        </w:rPr>
      </w:pPr>
      <w:r w:rsidRPr="00F8295B">
        <w:rPr>
          <w:rFonts w:asciiTheme="majorBidi" w:hAnsiTheme="majorBidi" w:cstheme="majorBidi"/>
        </w:rPr>
        <w:t>Flow of events:</w:t>
      </w:r>
    </w:p>
    <w:p w14:paraId="3F6EFF9B" w14:textId="5A589C24" w:rsidR="004E61B1" w:rsidRPr="00F8295B" w:rsidRDefault="003755B6" w:rsidP="004E61B1">
      <w:pPr>
        <w:pStyle w:val="ListParagraph"/>
        <w:numPr>
          <w:ilvl w:val="0"/>
          <w:numId w:val="55"/>
        </w:numPr>
        <w:rPr>
          <w:rFonts w:asciiTheme="majorBidi" w:eastAsia="Calibri" w:hAnsiTheme="majorBidi" w:cstheme="majorBidi"/>
        </w:rPr>
      </w:pPr>
      <w:r w:rsidRPr="00F8295B">
        <w:rPr>
          <w:rFonts w:asciiTheme="majorBidi" w:eastAsia="Calibri" w:hAnsiTheme="majorBidi" w:cstheme="majorBidi"/>
        </w:rPr>
        <w:t xml:space="preserve">Use case begin when patient/ doctor/ lab doctor </w:t>
      </w:r>
      <w:r w:rsidR="003679EC" w:rsidRPr="00F8295B">
        <w:rPr>
          <w:rFonts w:asciiTheme="majorBidi" w:eastAsia="Calibri" w:hAnsiTheme="majorBidi" w:cstheme="majorBidi"/>
        </w:rPr>
        <w:t>enters</w:t>
      </w:r>
      <w:r w:rsidRPr="00F8295B">
        <w:rPr>
          <w:rFonts w:asciiTheme="majorBidi" w:eastAsia="Calibri" w:hAnsiTheme="majorBidi" w:cstheme="majorBidi"/>
        </w:rPr>
        <w:t xml:space="preserve"> the application</w:t>
      </w:r>
    </w:p>
    <w:p w14:paraId="4DD27E2B" w14:textId="77777777" w:rsidR="003755B6" w:rsidRPr="00F8295B" w:rsidRDefault="003755B6" w:rsidP="004E61B1">
      <w:pPr>
        <w:pStyle w:val="ListParagraph"/>
        <w:numPr>
          <w:ilvl w:val="0"/>
          <w:numId w:val="55"/>
        </w:numPr>
        <w:rPr>
          <w:rFonts w:asciiTheme="majorBidi" w:eastAsia="Calibri" w:hAnsiTheme="majorBidi" w:cstheme="majorBidi"/>
        </w:rPr>
      </w:pPr>
      <w:r w:rsidRPr="00F8295B">
        <w:rPr>
          <w:rFonts w:asciiTheme="majorBidi" w:eastAsia="Calibri" w:hAnsiTheme="majorBidi" w:cstheme="majorBidi"/>
        </w:rPr>
        <w:t>Users click on “login”.</w:t>
      </w:r>
    </w:p>
    <w:p w14:paraId="69699AD6" w14:textId="3F1653D9" w:rsidR="003755B6" w:rsidRPr="00F8295B" w:rsidRDefault="003755B6" w:rsidP="004E61B1">
      <w:pPr>
        <w:pStyle w:val="ListParagraph"/>
        <w:numPr>
          <w:ilvl w:val="0"/>
          <w:numId w:val="55"/>
        </w:numPr>
        <w:rPr>
          <w:rFonts w:asciiTheme="majorBidi" w:eastAsia="Calibri" w:hAnsiTheme="majorBidi" w:cstheme="majorBidi"/>
        </w:rPr>
      </w:pPr>
      <w:r w:rsidRPr="00F8295B">
        <w:rPr>
          <w:rFonts w:asciiTheme="majorBidi" w:eastAsia="Calibri" w:hAnsiTheme="majorBidi" w:cstheme="majorBidi"/>
        </w:rPr>
        <w:t xml:space="preserve">The system displays form for the user to </w:t>
      </w:r>
      <w:r w:rsidRPr="00F8295B">
        <w:rPr>
          <w:rFonts w:asciiTheme="majorBidi" w:eastAsia="Calibri" w:hAnsiTheme="majorBidi" w:cstheme="majorBidi"/>
        </w:rPr>
        <w:t>to input their login credentials</w:t>
      </w:r>
      <w:r w:rsidRPr="00F8295B">
        <w:rPr>
          <w:rFonts w:asciiTheme="majorBidi" w:eastAsia="Calibri" w:hAnsiTheme="majorBidi" w:cstheme="majorBidi"/>
        </w:rPr>
        <w:t xml:space="preserve"> such as username, </w:t>
      </w:r>
      <w:r w:rsidR="00F8295B" w:rsidRPr="00F8295B">
        <w:rPr>
          <w:rFonts w:asciiTheme="majorBidi" w:eastAsia="Calibri" w:hAnsiTheme="majorBidi" w:cstheme="majorBidi"/>
        </w:rPr>
        <w:t>password,</w:t>
      </w:r>
      <w:r w:rsidR="00F8295B">
        <w:rPr>
          <w:rFonts w:asciiTheme="majorBidi" w:eastAsia="Calibri" w:hAnsiTheme="majorBidi" w:cstheme="majorBidi"/>
        </w:rPr>
        <w:t xml:space="preserve">. </w:t>
      </w:r>
      <w:r w:rsidR="00F8295B" w:rsidRPr="00F8295B">
        <w:rPr>
          <w:rFonts w:asciiTheme="majorBidi" w:eastAsia="Calibri" w:hAnsiTheme="majorBidi" w:cstheme="majorBidi"/>
        </w:rPr>
        <w:t>Etc</w:t>
      </w:r>
    </w:p>
    <w:p w14:paraId="3D2BAEA7" w14:textId="3C3E937E" w:rsidR="003755B6" w:rsidRPr="00F8295B" w:rsidRDefault="003755B6" w:rsidP="004E61B1">
      <w:pPr>
        <w:pStyle w:val="ListParagraph"/>
        <w:numPr>
          <w:ilvl w:val="0"/>
          <w:numId w:val="55"/>
        </w:numPr>
        <w:rPr>
          <w:rFonts w:asciiTheme="majorBidi" w:eastAsia="Calibri" w:hAnsiTheme="majorBidi" w:cstheme="majorBidi"/>
        </w:rPr>
      </w:pPr>
      <w:r w:rsidRPr="00F8295B">
        <w:rPr>
          <w:rFonts w:asciiTheme="majorBidi" w:eastAsia="Calibri" w:hAnsiTheme="majorBidi" w:cstheme="majorBidi"/>
        </w:rPr>
        <w:t>The system will check if the details are correct</w:t>
      </w:r>
    </w:p>
    <w:p w14:paraId="15ECB809" w14:textId="2DA34E58" w:rsidR="003755B6" w:rsidRPr="00F8295B" w:rsidRDefault="003755B6" w:rsidP="003755B6">
      <w:pPr>
        <w:rPr>
          <w:rFonts w:asciiTheme="majorBidi" w:hAnsiTheme="majorBidi" w:cstheme="majorBidi"/>
        </w:rPr>
      </w:pPr>
      <w:r w:rsidRPr="00F8295B">
        <w:rPr>
          <w:rFonts w:asciiTheme="majorBidi" w:hAnsiTheme="majorBidi" w:cstheme="majorBidi"/>
        </w:rPr>
        <w:t>Alternative scenario:</w:t>
      </w:r>
    </w:p>
    <w:p w14:paraId="6791C7B5" w14:textId="72A703FE" w:rsidR="003755B6" w:rsidRPr="00F8295B" w:rsidRDefault="003755B6" w:rsidP="003755B6">
      <w:pPr>
        <w:pStyle w:val="ListParagraph"/>
        <w:numPr>
          <w:ilvl w:val="0"/>
          <w:numId w:val="56"/>
        </w:numPr>
        <w:rPr>
          <w:rFonts w:asciiTheme="majorBidi" w:eastAsia="Calibri" w:hAnsiTheme="majorBidi" w:cstheme="majorBidi"/>
        </w:rPr>
      </w:pPr>
      <w:r w:rsidRPr="00F8295B">
        <w:rPr>
          <w:rFonts w:asciiTheme="majorBidi" w:eastAsia="Calibri" w:hAnsiTheme="majorBidi" w:cstheme="majorBidi"/>
        </w:rPr>
        <w:t>Wrong user credentials</w:t>
      </w:r>
    </w:p>
    <w:p w14:paraId="3370AAE8" w14:textId="0ECF1B09" w:rsidR="003755B6" w:rsidRPr="00F8295B" w:rsidRDefault="003755B6" w:rsidP="003755B6">
      <w:pPr>
        <w:rPr>
          <w:rFonts w:asciiTheme="majorBidi" w:hAnsiTheme="majorBidi" w:cstheme="majorBidi"/>
          <w:i/>
          <w:iCs/>
          <w:u w:val="single"/>
        </w:rPr>
      </w:pPr>
      <w:r w:rsidRPr="00F8295B">
        <w:rPr>
          <w:rFonts w:asciiTheme="majorBidi" w:hAnsiTheme="majorBidi" w:cstheme="majorBidi"/>
          <w:i/>
          <w:iCs/>
          <w:u w:val="single"/>
        </w:rPr>
        <w:t xml:space="preserve">View </w:t>
      </w:r>
      <w:r w:rsidR="00F8295B" w:rsidRPr="00F8295B">
        <w:rPr>
          <w:rFonts w:asciiTheme="majorBidi" w:hAnsiTheme="majorBidi" w:cstheme="majorBidi"/>
          <w:i/>
          <w:iCs/>
          <w:u w:val="single"/>
        </w:rPr>
        <w:t>encyclopaedia</w:t>
      </w:r>
      <w:r w:rsidRPr="00F8295B">
        <w:rPr>
          <w:rFonts w:asciiTheme="majorBidi" w:hAnsiTheme="majorBidi" w:cstheme="majorBidi"/>
          <w:i/>
          <w:iCs/>
          <w:u w:val="single"/>
        </w:rPr>
        <w:t xml:space="preserve"> use case:</w:t>
      </w:r>
    </w:p>
    <w:p w14:paraId="246565E9" w14:textId="0E5C0A6E" w:rsidR="003755B6" w:rsidRDefault="003755B6" w:rsidP="003755B6">
      <w:pPr>
        <w:rPr>
          <w:rFonts w:asciiTheme="majorBidi" w:hAnsiTheme="majorBidi" w:cstheme="majorBidi"/>
        </w:rPr>
      </w:pPr>
      <w:r w:rsidRPr="00F8295B">
        <w:rPr>
          <w:rFonts w:asciiTheme="majorBidi" w:hAnsiTheme="majorBidi" w:cstheme="majorBidi"/>
        </w:rPr>
        <w:t xml:space="preserve">Description: this </w:t>
      </w:r>
      <w:proofErr w:type="gramStart"/>
      <w:r w:rsidRPr="00F8295B">
        <w:rPr>
          <w:rFonts w:asciiTheme="majorBidi" w:hAnsiTheme="majorBidi" w:cstheme="majorBidi"/>
        </w:rPr>
        <w:t>use</w:t>
      </w:r>
      <w:proofErr w:type="gramEnd"/>
      <w:r w:rsidRPr="00F8295B">
        <w:rPr>
          <w:rFonts w:asciiTheme="majorBidi" w:hAnsiTheme="majorBidi" w:cstheme="majorBidi"/>
        </w:rPr>
        <w:t xml:space="preserve"> case allow users </w:t>
      </w:r>
      <w:r w:rsidRPr="00F8295B">
        <w:rPr>
          <w:rFonts w:asciiTheme="majorBidi" w:hAnsiTheme="majorBidi" w:cstheme="majorBidi"/>
        </w:rPr>
        <w:t xml:space="preserve">view both of diseases encyclopedia and lab test </w:t>
      </w:r>
      <w:r w:rsidR="00F8295B" w:rsidRPr="00F8295B">
        <w:rPr>
          <w:rFonts w:asciiTheme="majorBidi" w:hAnsiTheme="majorBidi" w:cstheme="majorBidi"/>
        </w:rPr>
        <w:t>encyclopaedia</w:t>
      </w:r>
      <w:r w:rsidRPr="00F8295B">
        <w:rPr>
          <w:rFonts w:asciiTheme="majorBidi" w:hAnsiTheme="majorBidi" w:cstheme="majorBidi"/>
        </w:rPr>
        <w:t>.</w:t>
      </w:r>
    </w:p>
    <w:p w14:paraId="27416AB6" w14:textId="400BA58F" w:rsidR="00F8295B" w:rsidRPr="00F8295B" w:rsidRDefault="00F8295B" w:rsidP="003755B6">
      <w:pPr>
        <w:rPr>
          <w:rFonts w:asciiTheme="majorBidi" w:hAnsiTheme="majorBidi" w:cstheme="majorBidi"/>
        </w:rPr>
      </w:pPr>
      <w:r>
        <w:rPr>
          <w:rFonts w:asciiTheme="majorBidi" w:hAnsiTheme="majorBidi" w:cstheme="majorBidi"/>
        </w:rPr>
        <w:t>Actors: Patient</w:t>
      </w:r>
    </w:p>
    <w:p w14:paraId="4FF0F1DD" w14:textId="77777777" w:rsidR="003755B6" w:rsidRPr="00F8295B" w:rsidRDefault="003755B6" w:rsidP="003755B6">
      <w:pPr>
        <w:rPr>
          <w:rFonts w:asciiTheme="majorBidi" w:hAnsiTheme="majorBidi" w:cstheme="majorBidi"/>
        </w:rPr>
      </w:pPr>
      <w:r w:rsidRPr="00F8295B">
        <w:rPr>
          <w:rFonts w:asciiTheme="majorBidi" w:hAnsiTheme="majorBidi" w:cstheme="majorBidi"/>
        </w:rPr>
        <w:t>Preconditions: there is no preconditions for this use case</w:t>
      </w:r>
    </w:p>
    <w:p w14:paraId="29A83668" w14:textId="5A703E97" w:rsidR="003755B6" w:rsidRPr="00F8295B" w:rsidRDefault="003755B6" w:rsidP="003755B6">
      <w:pPr>
        <w:rPr>
          <w:rFonts w:asciiTheme="majorBidi" w:hAnsiTheme="majorBidi" w:cstheme="majorBidi"/>
        </w:rPr>
      </w:pPr>
      <w:r w:rsidRPr="00F8295B">
        <w:rPr>
          <w:rFonts w:asciiTheme="majorBidi" w:hAnsiTheme="majorBidi" w:cstheme="majorBidi"/>
        </w:rPr>
        <w:t>Postconditions: patient will be</w:t>
      </w:r>
      <w:r w:rsidRPr="00F8295B">
        <w:rPr>
          <w:rFonts w:asciiTheme="majorBidi" w:hAnsiTheme="majorBidi" w:cstheme="majorBidi"/>
        </w:rPr>
        <w:t xml:space="preserve"> viewed</w:t>
      </w:r>
      <w:r w:rsidRPr="00F8295B">
        <w:rPr>
          <w:rFonts w:asciiTheme="majorBidi" w:hAnsiTheme="majorBidi" w:cstheme="majorBidi"/>
        </w:rPr>
        <w:t xml:space="preserve"> </w:t>
      </w:r>
      <w:r w:rsidRPr="00F8295B">
        <w:rPr>
          <w:rFonts w:asciiTheme="majorBidi" w:hAnsiTheme="majorBidi" w:cstheme="majorBidi"/>
        </w:rPr>
        <w:t>encyclopedias</w:t>
      </w:r>
      <w:r w:rsidRPr="00F8295B">
        <w:rPr>
          <w:rFonts w:asciiTheme="majorBidi" w:hAnsiTheme="majorBidi" w:cstheme="majorBidi"/>
        </w:rPr>
        <w:t>.</w:t>
      </w:r>
    </w:p>
    <w:p w14:paraId="2725FBB5" w14:textId="77777777" w:rsidR="003755B6" w:rsidRPr="00F8295B" w:rsidRDefault="003755B6" w:rsidP="003755B6">
      <w:pPr>
        <w:rPr>
          <w:rFonts w:asciiTheme="majorBidi" w:hAnsiTheme="majorBidi" w:cstheme="majorBidi"/>
        </w:rPr>
      </w:pPr>
      <w:r w:rsidRPr="00F8295B">
        <w:rPr>
          <w:rFonts w:asciiTheme="majorBidi" w:hAnsiTheme="majorBidi" w:cstheme="majorBidi"/>
        </w:rPr>
        <w:t>Flow of events:</w:t>
      </w:r>
    </w:p>
    <w:p w14:paraId="6068F7AA" w14:textId="67FA4145" w:rsidR="003755B6" w:rsidRPr="00F8295B" w:rsidRDefault="003755B6" w:rsidP="003755B6">
      <w:pPr>
        <w:pStyle w:val="ListParagraph"/>
        <w:numPr>
          <w:ilvl w:val="0"/>
          <w:numId w:val="57"/>
        </w:numPr>
        <w:rPr>
          <w:rFonts w:asciiTheme="majorBidi" w:eastAsia="Calibri" w:hAnsiTheme="majorBidi" w:cstheme="majorBidi"/>
        </w:rPr>
      </w:pPr>
      <w:r w:rsidRPr="00F8295B">
        <w:rPr>
          <w:rFonts w:asciiTheme="majorBidi" w:eastAsia="Calibri" w:hAnsiTheme="majorBidi" w:cstheme="majorBidi"/>
        </w:rPr>
        <w:t>Use case begin when patient enter the application</w:t>
      </w:r>
    </w:p>
    <w:p w14:paraId="4BBCA658" w14:textId="7C37DF75" w:rsidR="003755B6" w:rsidRPr="00F8295B" w:rsidRDefault="003755B6" w:rsidP="003755B6">
      <w:pPr>
        <w:pStyle w:val="ListParagraph"/>
        <w:numPr>
          <w:ilvl w:val="0"/>
          <w:numId w:val="57"/>
        </w:numPr>
        <w:rPr>
          <w:rFonts w:asciiTheme="majorBidi" w:eastAsia="Calibri" w:hAnsiTheme="majorBidi" w:cstheme="majorBidi"/>
        </w:rPr>
      </w:pPr>
      <w:r w:rsidRPr="00F8295B">
        <w:rPr>
          <w:rFonts w:asciiTheme="majorBidi" w:eastAsia="Calibri" w:hAnsiTheme="majorBidi" w:cstheme="majorBidi"/>
        </w:rPr>
        <w:t>User click on disease encyclopedia or lab test encyclopedia</w:t>
      </w:r>
    </w:p>
    <w:p w14:paraId="242764FE" w14:textId="67754E89" w:rsidR="003755B6" w:rsidRPr="00F8295B" w:rsidRDefault="003755B6" w:rsidP="003755B6">
      <w:pPr>
        <w:pStyle w:val="ListParagraph"/>
        <w:numPr>
          <w:ilvl w:val="0"/>
          <w:numId w:val="57"/>
        </w:numPr>
        <w:rPr>
          <w:rFonts w:asciiTheme="majorBidi" w:eastAsia="Calibri" w:hAnsiTheme="majorBidi" w:cstheme="majorBidi"/>
        </w:rPr>
      </w:pPr>
      <w:r w:rsidRPr="00F8295B">
        <w:rPr>
          <w:rFonts w:asciiTheme="majorBidi" w:eastAsia="Calibri" w:hAnsiTheme="majorBidi" w:cstheme="majorBidi"/>
        </w:rPr>
        <w:t xml:space="preserve">The app displays page that contain all information related to </w:t>
      </w:r>
      <w:r w:rsidR="00F8295B" w:rsidRPr="00F8295B">
        <w:rPr>
          <w:rFonts w:asciiTheme="majorBidi" w:eastAsia="Calibri" w:hAnsiTheme="majorBidi" w:cstheme="majorBidi"/>
        </w:rPr>
        <w:t>chosen</w:t>
      </w:r>
      <w:r w:rsidR="00F8295B">
        <w:rPr>
          <w:rFonts w:asciiTheme="majorBidi" w:eastAsia="Calibri" w:hAnsiTheme="majorBidi" w:cstheme="majorBidi"/>
        </w:rPr>
        <w:t xml:space="preserve"> </w:t>
      </w:r>
      <w:r w:rsidR="00F8295B" w:rsidRPr="00F8295B">
        <w:rPr>
          <w:rFonts w:asciiTheme="majorBidi" w:eastAsia="Calibri" w:hAnsiTheme="majorBidi" w:cstheme="majorBidi"/>
        </w:rPr>
        <w:t>encyclopaedia.</w:t>
      </w:r>
    </w:p>
    <w:p w14:paraId="1F93F57B" w14:textId="77777777" w:rsidR="00F8295B" w:rsidRPr="00F8295B" w:rsidRDefault="00F8295B" w:rsidP="00F8295B">
      <w:pPr>
        <w:rPr>
          <w:rFonts w:asciiTheme="majorBidi" w:hAnsiTheme="majorBidi" w:cstheme="majorBidi"/>
        </w:rPr>
      </w:pPr>
      <w:r w:rsidRPr="00F8295B">
        <w:rPr>
          <w:rFonts w:asciiTheme="majorBidi" w:hAnsiTheme="majorBidi" w:cstheme="majorBidi"/>
        </w:rPr>
        <w:t>Alternative scenario:</w:t>
      </w:r>
    </w:p>
    <w:p w14:paraId="52DFA9F3" w14:textId="68F2565D" w:rsidR="00F8295B" w:rsidRDefault="00F8295B" w:rsidP="00F8295B">
      <w:pPr>
        <w:pStyle w:val="ListParagraph"/>
        <w:numPr>
          <w:ilvl w:val="0"/>
          <w:numId w:val="58"/>
        </w:numPr>
        <w:rPr>
          <w:rFonts w:asciiTheme="majorBidi" w:eastAsia="Calibri" w:hAnsiTheme="majorBidi" w:cstheme="majorBidi"/>
        </w:rPr>
      </w:pPr>
      <w:r w:rsidRPr="00F8295B">
        <w:rPr>
          <w:rFonts w:asciiTheme="majorBidi" w:eastAsia="Calibri" w:hAnsiTheme="majorBidi" w:cstheme="majorBidi"/>
        </w:rPr>
        <w:t xml:space="preserve">User choose login and begin to use the application without need to view </w:t>
      </w:r>
      <w:r w:rsidR="00982B29" w:rsidRPr="00F8295B">
        <w:rPr>
          <w:rFonts w:asciiTheme="majorBidi" w:eastAsia="Calibri" w:hAnsiTheme="majorBidi" w:cstheme="majorBidi"/>
        </w:rPr>
        <w:t>encyclopaedia</w:t>
      </w:r>
      <w:r w:rsidR="00982B29">
        <w:rPr>
          <w:rFonts w:asciiTheme="majorBidi" w:eastAsia="Calibri" w:hAnsiTheme="majorBidi" w:cstheme="majorBidi"/>
        </w:rPr>
        <w:t>.</w:t>
      </w:r>
    </w:p>
    <w:p w14:paraId="3AEA471A" w14:textId="05730107" w:rsidR="00F8295B" w:rsidRPr="0097250B" w:rsidRDefault="00982B29" w:rsidP="00982B29">
      <w:pPr>
        <w:rPr>
          <w:rFonts w:asciiTheme="majorBidi" w:hAnsiTheme="majorBidi" w:cstheme="majorBidi"/>
          <w:i/>
          <w:iCs/>
          <w:u w:val="single"/>
        </w:rPr>
      </w:pPr>
      <w:r w:rsidRPr="0097250B">
        <w:rPr>
          <w:rFonts w:asciiTheme="majorBidi" w:hAnsiTheme="majorBidi" w:cstheme="majorBidi"/>
          <w:i/>
          <w:iCs/>
          <w:u w:val="single"/>
        </w:rPr>
        <w:lastRenderedPageBreak/>
        <w:t>Upload file use case:</w:t>
      </w:r>
    </w:p>
    <w:p w14:paraId="60163F3D" w14:textId="34A10B15" w:rsidR="00982B29" w:rsidRDefault="00982B29" w:rsidP="00982B29">
      <w:pPr>
        <w:rPr>
          <w:rFonts w:asciiTheme="majorBidi" w:hAnsiTheme="majorBidi" w:cstheme="majorBidi"/>
        </w:rPr>
      </w:pPr>
      <w:r>
        <w:rPr>
          <w:rFonts w:asciiTheme="majorBidi" w:hAnsiTheme="majorBidi" w:cstheme="majorBidi"/>
        </w:rPr>
        <w:t xml:space="preserve">Description: </w:t>
      </w:r>
      <w:r w:rsidRPr="00F8295B">
        <w:rPr>
          <w:rFonts w:asciiTheme="majorBidi" w:hAnsiTheme="majorBidi" w:cstheme="majorBidi"/>
        </w:rPr>
        <w:t xml:space="preserve">this use case allow </w:t>
      </w:r>
      <w:r>
        <w:rPr>
          <w:rFonts w:asciiTheme="majorBidi" w:hAnsiTheme="majorBidi" w:cstheme="majorBidi"/>
        </w:rPr>
        <w:t>patient to upload his lab test from laboratory.</w:t>
      </w:r>
      <w:r w:rsidRPr="00F8295B">
        <w:rPr>
          <w:rFonts w:asciiTheme="majorBidi" w:hAnsiTheme="majorBidi" w:cstheme="majorBidi"/>
        </w:rPr>
        <w:t xml:space="preserve"> </w:t>
      </w:r>
    </w:p>
    <w:p w14:paraId="3C89F111" w14:textId="4973226B" w:rsidR="00982B29" w:rsidRDefault="00982B29" w:rsidP="00982B29">
      <w:pPr>
        <w:rPr>
          <w:rFonts w:asciiTheme="majorBidi" w:hAnsiTheme="majorBidi" w:cstheme="majorBidi"/>
        </w:rPr>
      </w:pPr>
      <w:r>
        <w:rPr>
          <w:rFonts w:asciiTheme="majorBidi" w:hAnsiTheme="majorBidi" w:cstheme="majorBidi"/>
        </w:rPr>
        <w:t>Actors: patient</w:t>
      </w:r>
    </w:p>
    <w:p w14:paraId="5CA262D0" w14:textId="0F057DF9" w:rsidR="00982B29" w:rsidRPr="00F8295B" w:rsidRDefault="00982B29" w:rsidP="00982B29">
      <w:pPr>
        <w:rPr>
          <w:rFonts w:asciiTheme="majorBidi" w:hAnsiTheme="majorBidi" w:cstheme="majorBidi"/>
        </w:rPr>
      </w:pPr>
      <w:r w:rsidRPr="00F8295B">
        <w:rPr>
          <w:rFonts w:asciiTheme="majorBidi" w:hAnsiTheme="majorBidi" w:cstheme="majorBidi"/>
        </w:rPr>
        <w:t xml:space="preserve">Preconditions: </w:t>
      </w:r>
      <w:r>
        <w:rPr>
          <w:rFonts w:asciiTheme="majorBidi" w:hAnsiTheme="majorBidi" w:cstheme="majorBidi"/>
        </w:rPr>
        <w:t>user must be login to Healtha application.</w:t>
      </w:r>
    </w:p>
    <w:p w14:paraId="48CE76FC" w14:textId="3E0609DD" w:rsidR="00982B29" w:rsidRDefault="00982B29" w:rsidP="00982B29">
      <w:pPr>
        <w:rPr>
          <w:rFonts w:asciiTheme="majorBidi" w:hAnsiTheme="majorBidi" w:cstheme="majorBidi"/>
        </w:rPr>
      </w:pPr>
      <w:r w:rsidRPr="00F8295B">
        <w:rPr>
          <w:rFonts w:asciiTheme="majorBidi" w:hAnsiTheme="majorBidi" w:cstheme="majorBidi"/>
        </w:rPr>
        <w:t xml:space="preserve">Postconditions: patient will be </w:t>
      </w:r>
      <w:r>
        <w:rPr>
          <w:rFonts w:asciiTheme="majorBidi" w:hAnsiTheme="majorBidi" w:cstheme="majorBidi"/>
        </w:rPr>
        <w:t>uploaded his file.</w:t>
      </w:r>
    </w:p>
    <w:p w14:paraId="6B183A41" w14:textId="77777777" w:rsidR="00982B29" w:rsidRPr="00F8295B" w:rsidRDefault="00982B29" w:rsidP="00982B29">
      <w:pPr>
        <w:rPr>
          <w:rFonts w:asciiTheme="majorBidi" w:hAnsiTheme="majorBidi" w:cstheme="majorBidi"/>
        </w:rPr>
      </w:pPr>
      <w:r w:rsidRPr="00F8295B">
        <w:rPr>
          <w:rFonts w:asciiTheme="majorBidi" w:hAnsiTheme="majorBidi" w:cstheme="majorBidi"/>
        </w:rPr>
        <w:t>Flow of events:</w:t>
      </w:r>
    </w:p>
    <w:p w14:paraId="1B7FC03C" w14:textId="63E95AB6" w:rsidR="00982B29" w:rsidRPr="00F8295B" w:rsidRDefault="00982B29" w:rsidP="00982B29">
      <w:pPr>
        <w:pStyle w:val="ListParagraph"/>
        <w:numPr>
          <w:ilvl w:val="0"/>
          <w:numId w:val="59"/>
        </w:numPr>
        <w:rPr>
          <w:rFonts w:asciiTheme="majorBidi" w:eastAsia="Calibri" w:hAnsiTheme="majorBidi" w:cstheme="majorBidi"/>
        </w:rPr>
      </w:pPr>
      <w:r w:rsidRPr="00F8295B">
        <w:rPr>
          <w:rFonts w:asciiTheme="majorBidi" w:eastAsia="Calibri" w:hAnsiTheme="majorBidi" w:cstheme="majorBidi"/>
        </w:rPr>
        <w:t>Use case begin when patient enter the application</w:t>
      </w:r>
      <w:r>
        <w:rPr>
          <w:rFonts w:asciiTheme="majorBidi" w:eastAsia="Calibri" w:hAnsiTheme="majorBidi" w:cstheme="majorBidi"/>
        </w:rPr>
        <w:t xml:space="preserve"> and login.</w:t>
      </w:r>
    </w:p>
    <w:p w14:paraId="0EFE7193" w14:textId="5F3B5991" w:rsidR="00982B29" w:rsidRPr="00F8295B" w:rsidRDefault="00982B29" w:rsidP="00982B29">
      <w:pPr>
        <w:pStyle w:val="ListParagraph"/>
        <w:numPr>
          <w:ilvl w:val="0"/>
          <w:numId w:val="59"/>
        </w:numPr>
        <w:rPr>
          <w:rFonts w:asciiTheme="majorBidi" w:eastAsia="Calibri" w:hAnsiTheme="majorBidi" w:cstheme="majorBidi"/>
        </w:rPr>
      </w:pPr>
      <w:r w:rsidRPr="00F8295B">
        <w:rPr>
          <w:rFonts w:asciiTheme="majorBidi" w:eastAsia="Calibri" w:hAnsiTheme="majorBidi" w:cstheme="majorBidi"/>
        </w:rPr>
        <w:t xml:space="preserve">User click on </w:t>
      </w:r>
      <w:r>
        <w:rPr>
          <w:rFonts w:asciiTheme="majorBidi" w:eastAsia="Calibri" w:hAnsiTheme="majorBidi" w:cstheme="majorBidi"/>
        </w:rPr>
        <w:t>“upload file”.</w:t>
      </w:r>
    </w:p>
    <w:p w14:paraId="5A481E20" w14:textId="3E1D5F3A" w:rsidR="00982B29" w:rsidRPr="0097250B" w:rsidRDefault="00982B29" w:rsidP="0097250B">
      <w:pPr>
        <w:pStyle w:val="ListParagraph"/>
        <w:numPr>
          <w:ilvl w:val="0"/>
          <w:numId w:val="59"/>
        </w:numPr>
        <w:rPr>
          <w:rFonts w:asciiTheme="majorBidi" w:eastAsia="Calibri" w:hAnsiTheme="majorBidi" w:cstheme="majorBidi"/>
        </w:rPr>
      </w:pPr>
      <w:r w:rsidRPr="00F8295B">
        <w:rPr>
          <w:rFonts w:asciiTheme="majorBidi" w:eastAsia="Calibri" w:hAnsiTheme="majorBidi" w:cstheme="majorBidi"/>
        </w:rPr>
        <w:t xml:space="preserve">The app displays page that </w:t>
      </w:r>
      <w:r>
        <w:rPr>
          <w:rFonts w:asciiTheme="majorBidi" w:eastAsia="Calibri" w:hAnsiTheme="majorBidi" w:cstheme="majorBidi"/>
        </w:rPr>
        <w:t>confirm user that his report will be generated soon.</w:t>
      </w:r>
    </w:p>
    <w:p w14:paraId="0F8FD267" w14:textId="77777777" w:rsidR="00982B29" w:rsidRPr="00F8295B" w:rsidRDefault="00982B29" w:rsidP="00982B29">
      <w:pPr>
        <w:rPr>
          <w:rFonts w:asciiTheme="majorBidi" w:hAnsiTheme="majorBidi" w:cstheme="majorBidi"/>
        </w:rPr>
      </w:pPr>
      <w:r w:rsidRPr="00F8295B">
        <w:rPr>
          <w:rFonts w:asciiTheme="majorBidi" w:hAnsiTheme="majorBidi" w:cstheme="majorBidi"/>
        </w:rPr>
        <w:t>Alternative scenario:</w:t>
      </w:r>
    </w:p>
    <w:p w14:paraId="1B8762C8" w14:textId="73DE9CD7" w:rsidR="00982B29" w:rsidRDefault="00982B29" w:rsidP="00982B29">
      <w:pPr>
        <w:pStyle w:val="ListParagraph"/>
        <w:numPr>
          <w:ilvl w:val="0"/>
          <w:numId w:val="58"/>
        </w:numPr>
        <w:rPr>
          <w:rFonts w:asciiTheme="majorBidi" w:eastAsia="Calibri" w:hAnsiTheme="majorBidi" w:cstheme="majorBidi"/>
        </w:rPr>
      </w:pPr>
      <w:r w:rsidRPr="00F8295B">
        <w:rPr>
          <w:rFonts w:asciiTheme="majorBidi" w:eastAsia="Calibri" w:hAnsiTheme="majorBidi" w:cstheme="majorBidi"/>
        </w:rPr>
        <w:t xml:space="preserve">User begin to use </w:t>
      </w:r>
      <w:r w:rsidR="0097250B">
        <w:rPr>
          <w:rFonts w:asciiTheme="majorBidi" w:eastAsia="Calibri" w:hAnsiTheme="majorBidi" w:cstheme="majorBidi"/>
        </w:rPr>
        <w:t xml:space="preserve">another feature of </w:t>
      </w:r>
      <w:r w:rsidRPr="00F8295B">
        <w:rPr>
          <w:rFonts w:asciiTheme="majorBidi" w:eastAsia="Calibri" w:hAnsiTheme="majorBidi" w:cstheme="majorBidi"/>
        </w:rPr>
        <w:t>application without need to</w:t>
      </w:r>
      <w:r w:rsidR="0097250B">
        <w:rPr>
          <w:rFonts w:asciiTheme="majorBidi" w:eastAsia="Calibri" w:hAnsiTheme="majorBidi" w:cstheme="majorBidi"/>
        </w:rPr>
        <w:t xml:space="preserve"> upload his lab test</w:t>
      </w:r>
      <w:r>
        <w:rPr>
          <w:rFonts w:asciiTheme="majorBidi" w:eastAsia="Calibri" w:hAnsiTheme="majorBidi" w:cstheme="majorBidi"/>
        </w:rPr>
        <w:t>.</w:t>
      </w:r>
    </w:p>
    <w:p w14:paraId="76DFF5C6" w14:textId="1DE831B8" w:rsidR="0097250B" w:rsidRPr="0097250B" w:rsidRDefault="0097250B" w:rsidP="0097250B">
      <w:pPr>
        <w:rPr>
          <w:rFonts w:asciiTheme="majorBidi" w:hAnsiTheme="majorBidi" w:cstheme="majorBidi"/>
          <w:i/>
          <w:iCs/>
          <w:u w:val="single"/>
        </w:rPr>
      </w:pPr>
      <w:r w:rsidRPr="0097250B">
        <w:rPr>
          <w:rFonts w:asciiTheme="majorBidi" w:hAnsiTheme="majorBidi" w:cstheme="majorBidi"/>
          <w:i/>
          <w:iCs/>
          <w:u w:val="single"/>
        </w:rPr>
        <w:t>Generate report use case:</w:t>
      </w:r>
    </w:p>
    <w:p w14:paraId="241251E5" w14:textId="18B5836A" w:rsidR="0097250B" w:rsidRDefault="0097250B" w:rsidP="0097250B">
      <w:pPr>
        <w:rPr>
          <w:rFonts w:asciiTheme="majorBidi" w:hAnsiTheme="majorBidi" w:cstheme="majorBidi"/>
        </w:rPr>
      </w:pPr>
      <w:r>
        <w:rPr>
          <w:rFonts w:asciiTheme="majorBidi" w:hAnsiTheme="majorBidi" w:cstheme="majorBidi"/>
        </w:rPr>
        <w:t xml:space="preserve">Description: </w:t>
      </w:r>
      <w:r w:rsidRPr="00F8295B">
        <w:rPr>
          <w:rFonts w:asciiTheme="majorBidi" w:hAnsiTheme="majorBidi" w:cstheme="majorBidi"/>
        </w:rPr>
        <w:t xml:space="preserve">this </w:t>
      </w:r>
      <w:proofErr w:type="gramStart"/>
      <w:r w:rsidRPr="00F8295B">
        <w:rPr>
          <w:rFonts w:asciiTheme="majorBidi" w:hAnsiTheme="majorBidi" w:cstheme="majorBidi"/>
        </w:rPr>
        <w:t>use</w:t>
      </w:r>
      <w:proofErr w:type="gramEnd"/>
      <w:r w:rsidRPr="00F8295B">
        <w:rPr>
          <w:rFonts w:asciiTheme="majorBidi" w:hAnsiTheme="majorBidi" w:cstheme="majorBidi"/>
        </w:rPr>
        <w:t xml:space="preserve"> case allow </w:t>
      </w:r>
      <w:r>
        <w:rPr>
          <w:rFonts w:asciiTheme="majorBidi" w:hAnsiTheme="majorBidi" w:cstheme="majorBidi"/>
        </w:rPr>
        <w:t>AI to generate report for patient</w:t>
      </w:r>
      <w:r>
        <w:rPr>
          <w:rFonts w:asciiTheme="majorBidi" w:hAnsiTheme="majorBidi" w:cstheme="majorBidi"/>
        </w:rPr>
        <w:t>.</w:t>
      </w:r>
      <w:r w:rsidRPr="00F8295B">
        <w:rPr>
          <w:rFonts w:asciiTheme="majorBidi" w:hAnsiTheme="majorBidi" w:cstheme="majorBidi"/>
        </w:rPr>
        <w:t xml:space="preserve"> </w:t>
      </w:r>
    </w:p>
    <w:p w14:paraId="6DDC7111" w14:textId="598E5E77" w:rsidR="0097250B" w:rsidRDefault="0097250B" w:rsidP="0097250B">
      <w:pPr>
        <w:rPr>
          <w:rFonts w:asciiTheme="majorBidi" w:hAnsiTheme="majorBidi" w:cstheme="majorBidi"/>
        </w:rPr>
      </w:pPr>
      <w:r>
        <w:rPr>
          <w:rFonts w:asciiTheme="majorBidi" w:hAnsiTheme="majorBidi" w:cstheme="majorBidi"/>
        </w:rPr>
        <w:t xml:space="preserve">Actors: </w:t>
      </w:r>
      <w:r>
        <w:rPr>
          <w:rFonts w:asciiTheme="majorBidi" w:hAnsiTheme="majorBidi" w:cstheme="majorBidi"/>
        </w:rPr>
        <w:t>AI model</w:t>
      </w:r>
    </w:p>
    <w:p w14:paraId="3CEA7FD4" w14:textId="291A6417" w:rsidR="0097250B" w:rsidRPr="00F8295B" w:rsidRDefault="0097250B" w:rsidP="0097250B">
      <w:pPr>
        <w:rPr>
          <w:rFonts w:asciiTheme="majorBidi" w:hAnsiTheme="majorBidi" w:cstheme="majorBidi"/>
        </w:rPr>
      </w:pPr>
      <w:r w:rsidRPr="00F8295B">
        <w:rPr>
          <w:rFonts w:asciiTheme="majorBidi" w:hAnsiTheme="majorBidi" w:cstheme="majorBidi"/>
        </w:rPr>
        <w:t xml:space="preserve">Preconditions: </w:t>
      </w:r>
      <w:r>
        <w:rPr>
          <w:rFonts w:asciiTheme="majorBidi" w:hAnsiTheme="majorBidi" w:cstheme="majorBidi"/>
        </w:rPr>
        <w:t>user must be login to Healtha application</w:t>
      </w:r>
      <w:r>
        <w:rPr>
          <w:rFonts w:asciiTheme="majorBidi" w:hAnsiTheme="majorBidi" w:cstheme="majorBidi"/>
        </w:rPr>
        <w:t xml:space="preserve"> and AI generate report after doctor’s permission</w:t>
      </w:r>
      <w:r>
        <w:rPr>
          <w:rFonts w:asciiTheme="majorBidi" w:hAnsiTheme="majorBidi" w:cstheme="majorBidi"/>
        </w:rPr>
        <w:t>.</w:t>
      </w:r>
    </w:p>
    <w:p w14:paraId="0B36BC2A" w14:textId="49410939" w:rsidR="0097250B" w:rsidRDefault="0097250B" w:rsidP="0097250B">
      <w:pPr>
        <w:rPr>
          <w:rFonts w:asciiTheme="majorBidi" w:hAnsiTheme="majorBidi" w:cstheme="majorBidi"/>
        </w:rPr>
      </w:pPr>
      <w:r w:rsidRPr="00F8295B">
        <w:rPr>
          <w:rFonts w:asciiTheme="majorBidi" w:hAnsiTheme="majorBidi" w:cstheme="majorBidi"/>
        </w:rPr>
        <w:t xml:space="preserve">Postconditions: patient will be </w:t>
      </w:r>
      <w:r>
        <w:rPr>
          <w:rFonts w:asciiTheme="majorBidi" w:hAnsiTheme="majorBidi" w:cstheme="majorBidi"/>
        </w:rPr>
        <w:t>viewed</w:t>
      </w:r>
      <w:r>
        <w:rPr>
          <w:rFonts w:asciiTheme="majorBidi" w:hAnsiTheme="majorBidi" w:cstheme="majorBidi"/>
        </w:rPr>
        <w:t xml:space="preserve"> his </w:t>
      </w:r>
      <w:r>
        <w:rPr>
          <w:rFonts w:asciiTheme="majorBidi" w:hAnsiTheme="majorBidi" w:cstheme="majorBidi"/>
        </w:rPr>
        <w:t>report that contains the explanation of his health</w:t>
      </w:r>
      <w:r>
        <w:rPr>
          <w:rFonts w:asciiTheme="majorBidi" w:hAnsiTheme="majorBidi" w:cstheme="majorBidi"/>
        </w:rPr>
        <w:t>.</w:t>
      </w:r>
    </w:p>
    <w:p w14:paraId="4DDD4A0F" w14:textId="77777777" w:rsidR="0097250B" w:rsidRPr="00F8295B" w:rsidRDefault="0097250B" w:rsidP="0097250B">
      <w:pPr>
        <w:rPr>
          <w:rFonts w:asciiTheme="majorBidi" w:hAnsiTheme="majorBidi" w:cstheme="majorBidi"/>
        </w:rPr>
      </w:pPr>
      <w:r w:rsidRPr="00F8295B">
        <w:rPr>
          <w:rFonts w:asciiTheme="majorBidi" w:hAnsiTheme="majorBidi" w:cstheme="majorBidi"/>
        </w:rPr>
        <w:t>Flow of events:</w:t>
      </w:r>
    </w:p>
    <w:p w14:paraId="3D6F0122" w14:textId="20E01704" w:rsidR="0097250B" w:rsidRPr="00F8295B" w:rsidRDefault="0097250B" w:rsidP="0097250B">
      <w:pPr>
        <w:pStyle w:val="ListParagraph"/>
        <w:numPr>
          <w:ilvl w:val="0"/>
          <w:numId w:val="60"/>
        </w:numPr>
        <w:rPr>
          <w:rFonts w:asciiTheme="majorBidi" w:eastAsia="Calibri" w:hAnsiTheme="majorBidi" w:cstheme="majorBidi"/>
        </w:rPr>
      </w:pPr>
      <w:r w:rsidRPr="00F8295B">
        <w:rPr>
          <w:rFonts w:asciiTheme="majorBidi" w:eastAsia="Calibri" w:hAnsiTheme="majorBidi" w:cstheme="majorBidi"/>
        </w:rPr>
        <w:t xml:space="preserve">Use case begin when patient </w:t>
      </w:r>
      <w:r>
        <w:rPr>
          <w:rFonts w:asciiTheme="majorBidi" w:eastAsia="Calibri" w:hAnsiTheme="majorBidi" w:cstheme="majorBidi"/>
        </w:rPr>
        <w:t>upload his file and request report</w:t>
      </w:r>
      <w:r>
        <w:rPr>
          <w:rFonts w:asciiTheme="majorBidi" w:eastAsia="Calibri" w:hAnsiTheme="majorBidi" w:cstheme="majorBidi"/>
        </w:rPr>
        <w:t>.</w:t>
      </w:r>
    </w:p>
    <w:p w14:paraId="668B4D77" w14:textId="3740B43B" w:rsidR="0097250B" w:rsidRPr="00F8295B" w:rsidRDefault="0097250B" w:rsidP="0097250B">
      <w:pPr>
        <w:pStyle w:val="ListParagraph"/>
        <w:numPr>
          <w:ilvl w:val="0"/>
          <w:numId w:val="60"/>
        </w:numPr>
        <w:rPr>
          <w:rFonts w:asciiTheme="majorBidi" w:eastAsia="Calibri" w:hAnsiTheme="majorBidi" w:cstheme="majorBidi"/>
        </w:rPr>
      </w:pPr>
      <w:r>
        <w:rPr>
          <w:rFonts w:asciiTheme="majorBidi" w:eastAsia="Calibri" w:hAnsiTheme="majorBidi" w:cstheme="majorBidi"/>
        </w:rPr>
        <w:t>AI model generate the targeted report</w:t>
      </w:r>
    </w:p>
    <w:p w14:paraId="0927BF73" w14:textId="467127D9" w:rsidR="0097250B" w:rsidRDefault="0097250B" w:rsidP="0097250B">
      <w:pPr>
        <w:pStyle w:val="ListParagraph"/>
        <w:numPr>
          <w:ilvl w:val="0"/>
          <w:numId w:val="60"/>
        </w:numPr>
        <w:rPr>
          <w:rFonts w:asciiTheme="majorBidi" w:eastAsia="Calibri" w:hAnsiTheme="majorBidi" w:cstheme="majorBidi"/>
        </w:rPr>
      </w:pPr>
      <w:r>
        <w:rPr>
          <w:rFonts w:asciiTheme="majorBidi" w:eastAsia="Calibri" w:hAnsiTheme="majorBidi" w:cstheme="majorBidi"/>
        </w:rPr>
        <w:t>Doctor view generated report and confirm or edit if need</w:t>
      </w:r>
      <w:r>
        <w:rPr>
          <w:rFonts w:asciiTheme="majorBidi" w:eastAsia="Calibri" w:hAnsiTheme="majorBidi" w:cstheme="majorBidi"/>
        </w:rPr>
        <w:t>.</w:t>
      </w:r>
    </w:p>
    <w:p w14:paraId="27EAC0A6" w14:textId="4712F810" w:rsidR="0097250B" w:rsidRPr="0097250B" w:rsidRDefault="0097250B" w:rsidP="0097250B">
      <w:pPr>
        <w:pStyle w:val="ListParagraph"/>
        <w:numPr>
          <w:ilvl w:val="0"/>
          <w:numId w:val="60"/>
        </w:numPr>
        <w:rPr>
          <w:rFonts w:asciiTheme="majorBidi" w:eastAsia="Calibri" w:hAnsiTheme="majorBidi" w:cstheme="majorBidi"/>
        </w:rPr>
      </w:pPr>
      <w:r>
        <w:rPr>
          <w:rFonts w:asciiTheme="majorBidi" w:eastAsia="Calibri" w:hAnsiTheme="majorBidi" w:cstheme="majorBidi"/>
        </w:rPr>
        <w:t>Confirmed report ready to be showed to patient.</w:t>
      </w:r>
    </w:p>
    <w:p w14:paraId="54E863DC" w14:textId="77777777" w:rsidR="0097250B" w:rsidRPr="00F8295B" w:rsidRDefault="0097250B" w:rsidP="0097250B">
      <w:pPr>
        <w:rPr>
          <w:rFonts w:asciiTheme="majorBidi" w:hAnsiTheme="majorBidi" w:cstheme="majorBidi"/>
        </w:rPr>
      </w:pPr>
      <w:r w:rsidRPr="00F8295B">
        <w:rPr>
          <w:rFonts w:asciiTheme="majorBidi" w:hAnsiTheme="majorBidi" w:cstheme="majorBidi"/>
        </w:rPr>
        <w:t>Alternative scenario:</w:t>
      </w:r>
    </w:p>
    <w:p w14:paraId="74D82BB9" w14:textId="20A97DCD" w:rsidR="0097250B" w:rsidRPr="007042B7" w:rsidRDefault="0097250B" w:rsidP="009C6E1D">
      <w:pPr>
        <w:pStyle w:val="ListParagraph"/>
        <w:numPr>
          <w:ilvl w:val="0"/>
          <w:numId w:val="58"/>
        </w:numPr>
        <w:rPr>
          <w:rFonts w:asciiTheme="majorBidi" w:hAnsiTheme="majorBidi" w:cstheme="majorBidi"/>
        </w:rPr>
      </w:pPr>
      <w:r w:rsidRPr="0097250B">
        <w:rPr>
          <w:rFonts w:asciiTheme="majorBidi" w:eastAsia="Calibri" w:hAnsiTheme="majorBidi" w:cstheme="majorBidi"/>
        </w:rPr>
        <w:t>User begin to use another feature of application</w:t>
      </w:r>
      <w:r>
        <w:rPr>
          <w:rFonts w:asciiTheme="majorBidi" w:eastAsia="Calibri" w:hAnsiTheme="majorBidi" w:cstheme="majorBidi"/>
        </w:rPr>
        <w:t>.</w:t>
      </w:r>
    </w:p>
    <w:p w14:paraId="238BAF53" w14:textId="77777777" w:rsidR="007042B7" w:rsidRDefault="007042B7" w:rsidP="007042B7">
      <w:pPr>
        <w:rPr>
          <w:rFonts w:asciiTheme="majorBidi" w:hAnsiTheme="majorBidi" w:cstheme="majorBidi"/>
        </w:rPr>
      </w:pPr>
    </w:p>
    <w:p w14:paraId="19E1153D" w14:textId="535D3964" w:rsidR="007042B7" w:rsidRPr="007042B7" w:rsidRDefault="007042B7" w:rsidP="007042B7">
      <w:pPr>
        <w:rPr>
          <w:rFonts w:asciiTheme="majorBidi" w:hAnsiTheme="majorBidi" w:cstheme="majorBidi"/>
          <w:i/>
          <w:iCs/>
          <w:u w:val="single"/>
        </w:rPr>
      </w:pPr>
      <w:r w:rsidRPr="007042B7">
        <w:rPr>
          <w:rFonts w:asciiTheme="majorBidi" w:hAnsiTheme="majorBidi" w:cstheme="majorBidi"/>
          <w:i/>
          <w:iCs/>
          <w:u w:val="single"/>
        </w:rPr>
        <w:lastRenderedPageBreak/>
        <w:t>Chat use case:</w:t>
      </w:r>
    </w:p>
    <w:p w14:paraId="50D9AC85" w14:textId="532D4BDA" w:rsidR="007042B7" w:rsidRDefault="007042B7" w:rsidP="007042B7">
      <w:pPr>
        <w:rPr>
          <w:rFonts w:asciiTheme="majorBidi" w:hAnsiTheme="majorBidi" w:cstheme="majorBidi"/>
        </w:rPr>
      </w:pPr>
      <w:r>
        <w:rPr>
          <w:rFonts w:asciiTheme="majorBidi" w:hAnsiTheme="majorBidi" w:cstheme="majorBidi"/>
        </w:rPr>
        <w:t xml:space="preserve">Description: </w:t>
      </w:r>
      <w:r w:rsidRPr="00F8295B">
        <w:rPr>
          <w:rFonts w:asciiTheme="majorBidi" w:hAnsiTheme="majorBidi" w:cstheme="majorBidi"/>
        </w:rPr>
        <w:t xml:space="preserve">this use case allow </w:t>
      </w:r>
      <w:r>
        <w:rPr>
          <w:rFonts w:asciiTheme="majorBidi" w:hAnsiTheme="majorBidi" w:cstheme="majorBidi"/>
        </w:rPr>
        <w:t xml:space="preserve">patient </w:t>
      </w:r>
      <w:r>
        <w:rPr>
          <w:rFonts w:asciiTheme="majorBidi" w:hAnsiTheme="majorBidi" w:cstheme="majorBidi"/>
        </w:rPr>
        <w:t xml:space="preserve">to </w:t>
      </w:r>
      <w:r>
        <w:rPr>
          <w:rFonts w:asciiTheme="majorBidi" w:hAnsiTheme="majorBidi" w:cstheme="majorBidi"/>
        </w:rPr>
        <w:t>chat with medical chatbot</w:t>
      </w:r>
      <w:r>
        <w:rPr>
          <w:rFonts w:asciiTheme="majorBidi" w:hAnsiTheme="majorBidi" w:cstheme="majorBidi"/>
        </w:rPr>
        <w:t>.</w:t>
      </w:r>
      <w:r w:rsidRPr="00F8295B">
        <w:rPr>
          <w:rFonts w:asciiTheme="majorBidi" w:hAnsiTheme="majorBidi" w:cstheme="majorBidi"/>
        </w:rPr>
        <w:t xml:space="preserve"> </w:t>
      </w:r>
    </w:p>
    <w:p w14:paraId="49BC4B59" w14:textId="35222163" w:rsidR="007042B7" w:rsidRDefault="007042B7" w:rsidP="007042B7">
      <w:pPr>
        <w:rPr>
          <w:rFonts w:asciiTheme="majorBidi" w:hAnsiTheme="majorBidi" w:cstheme="majorBidi"/>
        </w:rPr>
      </w:pPr>
      <w:r>
        <w:rPr>
          <w:rFonts w:asciiTheme="majorBidi" w:hAnsiTheme="majorBidi" w:cstheme="majorBidi"/>
        </w:rPr>
        <w:t xml:space="preserve">Actors: </w:t>
      </w:r>
      <w:r>
        <w:rPr>
          <w:rFonts w:asciiTheme="majorBidi" w:hAnsiTheme="majorBidi" w:cstheme="majorBidi"/>
        </w:rPr>
        <w:t>Chatbot, Patient.</w:t>
      </w:r>
    </w:p>
    <w:p w14:paraId="57A377C9" w14:textId="51ED647C" w:rsidR="007042B7" w:rsidRPr="00F8295B" w:rsidRDefault="007042B7" w:rsidP="007042B7">
      <w:pPr>
        <w:rPr>
          <w:rFonts w:asciiTheme="majorBidi" w:hAnsiTheme="majorBidi" w:cstheme="majorBidi"/>
        </w:rPr>
      </w:pPr>
      <w:r w:rsidRPr="00F8295B">
        <w:rPr>
          <w:rFonts w:asciiTheme="majorBidi" w:hAnsiTheme="majorBidi" w:cstheme="majorBidi"/>
        </w:rPr>
        <w:t xml:space="preserve">Preconditions: </w:t>
      </w:r>
      <w:r>
        <w:rPr>
          <w:rFonts w:asciiTheme="majorBidi" w:hAnsiTheme="majorBidi" w:cstheme="majorBidi"/>
        </w:rPr>
        <w:t>user must be login to Healtha application</w:t>
      </w:r>
      <w:r>
        <w:rPr>
          <w:rFonts w:asciiTheme="majorBidi" w:hAnsiTheme="majorBidi" w:cstheme="majorBidi"/>
        </w:rPr>
        <w:t>.</w:t>
      </w:r>
    </w:p>
    <w:p w14:paraId="35374DC9" w14:textId="7A58A7E2" w:rsidR="007042B7" w:rsidRDefault="007042B7" w:rsidP="007042B7">
      <w:pPr>
        <w:rPr>
          <w:rFonts w:asciiTheme="majorBidi" w:hAnsiTheme="majorBidi" w:cstheme="majorBidi"/>
        </w:rPr>
      </w:pPr>
      <w:r w:rsidRPr="00F8295B">
        <w:rPr>
          <w:rFonts w:asciiTheme="majorBidi" w:hAnsiTheme="majorBidi" w:cstheme="majorBidi"/>
        </w:rPr>
        <w:t xml:space="preserve">Postconditions: patient will </w:t>
      </w:r>
      <w:r>
        <w:rPr>
          <w:rFonts w:asciiTheme="majorBidi" w:hAnsiTheme="majorBidi" w:cstheme="majorBidi"/>
        </w:rPr>
        <w:t xml:space="preserve">chat with medical chatbot to understand more about his health or know about anything related to healthcare. </w:t>
      </w:r>
      <w:r>
        <w:rPr>
          <w:rFonts w:asciiTheme="majorBidi" w:hAnsiTheme="majorBidi" w:cstheme="majorBidi"/>
        </w:rPr>
        <w:t xml:space="preserve"> </w:t>
      </w:r>
    </w:p>
    <w:p w14:paraId="25AFE3D9" w14:textId="77777777" w:rsidR="007042B7" w:rsidRPr="00F8295B" w:rsidRDefault="007042B7" w:rsidP="007042B7">
      <w:pPr>
        <w:rPr>
          <w:rFonts w:asciiTheme="majorBidi" w:hAnsiTheme="majorBidi" w:cstheme="majorBidi"/>
        </w:rPr>
      </w:pPr>
      <w:r w:rsidRPr="00F8295B">
        <w:rPr>
          <w:rFonts w:asciiTheme="majorBidi" w:hAnsiTheme="majorBidi" w:cstheme="majorBidi"/>
        </w:rPr>
        <w:t>Flow of events:</w:t>
      </w:r>
    </w:p>
    <w:p w14:paraId="67C4CEC7" w14:textId="2709D6BB" w:rsidR="007042B7" w:rsidRPr="00F8295B" w:rsidRDefault="007042B7" w:rsidP="007042B7">
      <w:pPr>
        <w:pStyle w:val="ListParagraph"/>
        <w:numPr>
          <w:ilvl w:val="0"/>
          <w:numId w:val="61"/>
        </w:numPr>
        <w:rPr>
          <w:rFonts w:asciiTheme="majorBidi" w:eastAsia="Calibri" w:hAnsiTheme="majorBidi" w:cstheme="majorBidi"/>
        </w:rPr>
      </w:pPr>
      <w:r w:rsidRPr="00F8295B">
        <w:rPr>
          <w:rFonts w:asciiTheme="majorBidi" w:eastAsia="Calibri" w:hAnsiTheme="majorBidi" w:cstheme="majorBidi"/>
        </w:rPr>
        <w:t xml:space="preserve">Use case begin when patient </w:t>
      </w:r>
      <w:r>
        <w:rPr>
          <w:rFonts w:asciiTheme="majorBidi" w:eastAsia="Calibri" w:hAnsiTheme="majorBidi" w:cstheme="majorBidi"/>
        </w:rPr>
        <w:t>login and click on chatbot</w:t>
      </w:r>
      <w:r>
        <w:rPr>
          <w:rFonts w:asciiTheme="majorBidi" w:eastAsia="Calibri" w:hAnsiTheme="majorBidi" w:cstheme="majorBidi"/>
        </w:rPr>
        <w:t>.</w:t>
      </w:r>
    </w:p>
    <w:p w14:paraId="043D850F" w14:textId="63578CF6" w:rsidR="007042B7" w:rsidRPr="00F8295B" w:rsidRDefault="007042B7" w:rsidP="007042B7">
      <w:pPr>
        <w:pStyle w:val="ListParagraph"/>
        <w:numPr>
          <w:ilvl w:val="0"/>
          <w:numId w:val="61"/>
        </w:numPr>
        <w:rPr>
          <w:rFonts w:asciiTheme="majorBidi" w:eastAsia="Calibri" w:hAnsiTheme="majorBidi" w:cstheme="majorBidi"/>
        </w:rPr>
      </w:pPr>
      <w:r>
        <w:rPr>
          <w:rFonts w:asciiTheme="majorBidi" w:eastAsia="Calibri" w:hAnsiTheme="majorBidi" w:cstheme="majorBidi"/>
        </w:rPr>
        <w:t>User request any questions.</w:t>
      </w:r>
    </w:p>
    <w:p w14:paraId="214AF54F" w14:textId="08D9122C" w:rsidR="007042B7" w:rsidRPr="007042B7" w:rsidRDefault="007042B7" w:rsidP="007042B7">
      <w:pPr>
        <w:pStyle w:val="ListParagraph"/>
        <w:numPr>
          <w:ilvl w:val="0"/>
          <w:numId w:val="61"/>
        </w:numPr>
        <w:rPr>
          <w:rFonts w:asciiTheme="majorBidi" w:eastAsia="Calibri" w:hAnsiTheme="majorBidi" w:cstheme="majorBidi"/>
        </w:rPr>
      </w:pPr>
      <w:r>
        <w:rPr>
          <w:rFonts w:asciiTheme="majorBidi" w:eastAsia="Calibri" w:hAnsiTheme="majorBidi" w:cstheme="majorBidi"/>
        </w:rPr>
        <w:t>Chatbot answer user’s questions based on large language module</w:t>
      </w:r>
      <w:r>
        <w:rPr>
          <w:rFonts w:asciiTheme="majorBidi" w:eastAsia="Calibri" w:hAnsiTheme="majorBidi" w:cstheme="majorBidi"/>
        </w:rPr>
        <w:t>.</w:t>
      </w:r>
    </w:p>
    <w:p w14:paraId="53B18E2C" w14:textId="77777777" w:rsidR="007042B7" w:rsidRPr="00F8295B" w:rsidRDefault="007042B7" w:rsidP="007042B7">
      <w:pPr>
        <w:rPr>
          <w:rFonts w:asciiTheme="majorBidi" w:hAnsiTheme="majorBidi" w:cstheme="majorBidi"/>
        </w:rPr>
      </w:pPr>
      <w:r w:rsidRPr="00F8295B">
        <w:rPr>
          <w:rFonts w:asciiTheme="majorBidi" w:hAnsiTheme="majorBidi" w:cstheme="majorBidi"/>
        </w:rPr>
        <w:t>Alternative scenario:</w:t>
      </w:r>
    </w:p>
    <w:p w14:paraId="5DA809D8" w14:textId="77777777" w:rsidR="007042B7" w:rsidRPr="007042B7" w:rsidRDefault="007042B7" w:rsidP="007042B7">
      <w:pPr>
        <w:pStyle w:val="ListParagraph"/>
        <w:numPr>
          <w:ilvl w:val="0"/>
          <w:numId w:val="58"/>
        </w:numPr>
        <w:rPr>
          <w:rFonts w:asciiTheme="majorBidi" w:hAnsiTheme="majorBidi" w:cstheme="majorBidi"/>
        </w:rPr>
      </w:pPr>
      <w:r w:rsidRPr="0097250B">
        <w:rPr>
          <w:rFonts w:asciiTheme="majorBidi" w:eastAsia="Calibri" w:hAnsiTheme="majorBidi" w:cstheme="majorBidi"/>
        </w:rPr>
        <w:t>User begin to use another feature of application</w:t>
      </w:r>
      <w:r>
        <w:rPr>
          <w:rFonts w:asciiTheme="majorBidi" w:eastAsia="Calibri" w:hAnsiTheme="majorBidi" w:cstheme="majorBidi"/>
        </w:rPr>
        <w:t>.</w:t>
      </w:r>
    </w:p>
    <w:p w14:paraId="611DD74E" w14:textId="77777777" w:rsidR="007042B7" w:rsidRDefault="007042B7" w:rsidP="007042B7">
      <w:pPr>
        <w:rPr>
          <w:rFonts w:asciiTheme="majorBidi" w:hAnsiTheme="majorBidi" w:cstheme="majorBidi"/>
        </w:rPr>
      </w:pPr>
    </w:p>
    <w:p w14:paraId="65461644" w14:textId="77777777" w:rsidR="007042B7" w:rsidRPr="007042B7" w:rsidRDefault="007042B7" w:rsidP="007042B7">
      <w:pPr>
        <w:rPr>
          <w:rFonts w:asciiTheme="majorBidi" w:hAnsiTheme="majorBidi" w:cstheme="majorBidi"/>
        </w:rPr>
      </w:pPr>
    </w:p>
    <w:p w14:paraId="6B5A6E49" w14:textId="77777777" w:rsidR="0097250B" w:rsidRPr="0097250B" w:rsidRDefault="0097250B" w:rsidP="0097250B">
      <w:pPr>
        <w:rPr>
          <w:rFonts w:asciiTheme="majorBidi" w:hAnsiTheme="majorBidi" w:cstheme="majorBidi"/>
        </w:rPr>
      </w:pPr>
    </w:p>
    <w:p w14:paraId="28844E00" w14:textId="77777777" w:rsidR="00982B29" w:rsidRDefault="00982B29" w:rsidP="00982B29">
      <w:pPr>
        <w:rPr>
          <w:rFonts w:asciiTheme="majorBidi" w:hAnsiTheme="majorBidi" w:cstheme="majorBidi"/>
        </w:rPr>
      </w:pPr>
    </w:p>
    <w:p w14:paraId="656D3351" w14:textId="5084FBF9" w:rsidR="00982B29" w:rsidRPr="00F8295B" w:rsidRDefault="00982B29" w:rsidP="00982B29">
      <w:pPr>
        <w:rPr>
          <w:rFonts w:asciiTheme="majorBidi" w:hAnsiTheme="majorBidi" w:cstheme="majorBidi"/>
        </w:rPr>
      </w:pPr>
    </w:p>
    <w:p w14:paraId="5229D39E" w14:textId="77777777" w:rsidR="003755B6" w:rsidRDefault="003755B6" w:rsidP="003755B6">
      <w:pPr>
        <w:rPr>
          <w:lang w:val="en-US" w:eastAsia="en-GB" w:bidi="ar-EG"/>
        </w:rPr>
      </w:pPr>
    </w:p>
    <w:p w14:paraId="2E42B39A" w14:textId="77777777" w:rsidR="003755B6" w:rsidRDefault="003755B6" w:rsidP="003755B6">
      <w:pPr>
        <w:rPr>
          <w:lang w:val="en-US" w:eastAsia="en-GB" w:bidi="ar-EG"/>
        </w:rPr>
      </w:pPr>
    </w:p>
    <w:p w14:paraId="3CAA3BC6" w14:textId="77777777" w:rsidR="003755B6" w:rsidRDefault="003755B6" w:rsidP="003755B6">
      <w:pPr>
        <w:rPr>
          <w:lang w:val="en-US" w:eastAsia="en-GB" w:bidi="ar-EG"/>
        </w:rPr>
      </w:pPr>
    </w:p>
    <w:p w14:paraId="13370885" w14:textId="7250E4C6" w:rsidR="003755B6" w:rsidRPr="003755B6" w:rsidRDefault="003755B6" w:rsidP="003755B6">
      <w:pPr>
        <w:rPr>
          <w:lang w:val="en-US" w:eastAsia="en-GB" w:bidi="ar-EG"/>
        </w:rPr>
      </w:pPr>
    </w:p>
    <w:p w14:paraId="0EFDFEBE" w14:textId="74E5354E" w:rsidR="00AB2F0F" w:rsidRPr="00A555A6" w:rsidRDefault="00AB2F0F" w:rsidP="00AB2F0F">
      <w:pPr>
        <w:pStyle w:val="Heading2"/>
        <w:numPr>
          <w:ilvl w:val="0"/>
          <w:numId w:val="0"/>
        </w:numPr>
        <w:rPr>
          <w:rFonts w:asciiTheme="majorBidi" w:eastAsia="Calibri" w:hAnsiTheme="majorBidi"/>
          <w:b w:val="0"/>
          <w:sz w:val="24"/>
          <w:szCs w:val="22"/>
        </w:rPr>
      </w:pPr>
    </w:p>
    <w:p w14:paraId="67883046" w14:textId="77777777" w:rsidR="001609F6" w:rsidRPr="00A555A6" w:rsidRDefault="001609F6">
      <w:pPr>
        <w:spacing w:line="259" w:lineRule="auto"/>
        <w:rPr>
          <w:rFonts w:asciiTheme="majorBidi" w:eastAsiaTheme="majorEastAsia" w:hAnsiTheme="majorBidi" w:cstheme="majorBidi"/>
          <w:b/>
          <w:sz w:val="32"/>
          <w:szCs w:val="32"/>
        </w:rPr>
      </w:pPr>
      <w:bookmarkStart w:id="44" w:name="_Toc170327642"/>
      <w:bookmarkEnd w:id="37"/>
      <w:bookmarkEnd w:id="38"/>
      <w:bookmarkEnd w:id="39"/>
      <w:r w:rsidRPr="00A555A6">
        <w:rPr>
          <w:rFonts w:asciiTheme="majorBidi" w:hAnsiTheme="majorBidi" w:cstheme="majorBidi"/>
        </w:rPr>
        <w:br w:type="page"/>
      </w:r>
    </w:p>
    <w:p w14:paraId="26866E9C" w14:textId="4FD989CC" w:rsidR="00F2277D" w:rsidRPr="00A555A6" w:rsidRDefault="00AB2F0F" w:rsidP="00AB2F0F">
      <w:pPr>
        <w:pStyle w:val="Heading1"/>
        <w:numPr>
          <w:ilvl w:val="0"/>
          <w:numId w:val="0"/>
        </w:numPr>
        <w:spacing w:line="360" w:lineRule="auto"/>
        <w:rPr>
          <w:rFonts w:asciiTheme="majorBidi" w:hAnsiTheme="majorBidi"/>
        </w:rPr>
      </w:pPr>
      <w:r w:rsidRPr="00A555A6">
        <w:rPr>
          <w:rFonts w:asciiTheme="majorBidi" w:hAnsiTheme="majorBidi"/>
        </w:rPr>
        <w:lastRenderedPageBreak/>
        <w:t xml:space="preserve">Chapter 4: </w:t>
      </w:r>
      <w:r w:rsidR="00734CF1" w:rsidRPr="00A555A6">
        <w:rPr>
          <w:rFonts w:asciiTheme="majorBidi" w:hAnsiTheme="majorBidi"/>
        </w:rPr>
        <w:t>Design</w:t>
      </w:r>
      <w:bookmarkEnd w:id="44"/>
    </w:p>
    <w:p w14:paraId="4573A8F3" w14:textId="342BDC54" w:rsidR="00734CF1" w:rsidRPr="00A555A6" w:rsidRDefault="00734CF1" w:rsidP="00A555A6">
      <w:pPr>
        <w:pStyle w:val="Heading2"/>
        <w:numPr>
          <w:ilvl w:val="0"/>
          <w:numId w:val="0"/>
        </w:numPr>
        <w:ind w:left="576" w:hanging="576"/>
        <w:rPr>
          <w:rFonts w:asciiTheme="majorBidi" w:eastAsia="Times New Roman" w:hAnsiTheme="majorBidi"/>
        </w:rPr>
      </w:pPr>
      <w:r w:rsidRPr="00A555A6">
        <w:rPr>
          <w:rFonts w:asciiTheme="majorBidi" w:eastAsia="Times New Roman" w:hAnsiTheme="majorBidi"/>
        </w:rPr>
        <w:t xml:space="preserve">4.1 </w:t>
      </w:r>
      <w:r w:rsidRPr="00A555A6">
        <w:rPr>
          <w:rFonts w:asciiTheme="majorBidi" w:hAnsiTheme="majorBidi"/>
        </w:rPr>
        <w:t>Introduction</w:t>
      </w:r>
    </w:p>
    <w:p w14:paraId="01255C01" w14:textId="77777777" w:rsidR="00734CF1" w:rsidRPr="00A555A6" w:rsidRDefault="00734CF1" w:rsidP="00A555A6">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In this chapter, we delve into the intricate workings of the Healtha app, an innovative healthcare solution designed to streamline interactions between patients and doctors. Central to this discussion is the "How It Works" diagram, which offers a comprehensive overview of the app's data flow and user interactions. By examining the patient and doctor workflows, we gain insight into how each user engages with the app's features, from symptom tracking and chatbot assistance to accessing medical records and AI-generated reports. This chapter also covers essential aspects of the app's architecture, including UML diagrams that depict the system's structure, a detailed database design using MongoDB, and mockups of the user interface to illustrate the user experience.</w:t>
      </w:r>
    </w:p>
    <w:p w14:paraId="11475128" w14:textId="77777777" w:rsidR="00734CF1" w:rsidRPr="00A555A6" w:rsidRDefault="00734CF1" w:rsidP="00A555A6">
      <w:pPr>
        <w:pStyle w:val="Heading2"/>
        <w:numPr>
          <w:ilvl w:val="0"/>
          <w:numId w:val="0"/>
        </w:numPr>
        <w:ind w:left="576" w:hanging="576"/>
        <w:rPr>
          <w:rFonts w:asciiTheme="majorBidi" w:eastAsia="Times New Roman" w:hAnsiTheme="majorBidi"/>
        </w:rPr>
      </w:pPr>
      <w:r w:rsidRPr="00A555A6">
        <w:rPr>
          <w:rFonts w:asciiTheme="majorBidi" w:eastAsia="Times New Roman" w:hAnsiTheme="majorBidi"/>
        </w:rPr>
        <w:t>4.2 How It Works Diagram</w:t>
      </w:r>
    </w:p>
    <w:p w14:paraId="7801273F" w14:textId="77777777" w:rsidR="00734CF1" w:rsidRPr="00A555A6" w:rsidRDefault="00734CF1" w:rsidP="00AB2F0F">
      <w:p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szCs w:val="24"/>
        </w:rPr>
        <w:t>The "How It Works" diagram provides a high-level overview of the flow of data and user interactions within the Healtha app.</w:t>
      </w:r>
    </w:p>
    <w:p w14:paraId="73131B9A" w14:textId="37E47160" w:rsidR="00734CF1" w:rsidRPr="00A555A6" w:rsidRDefault="00734CF1" w:rsidP="00AB2F0F">
      <w:p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szCs w:val="24"/>
        </w:rPr>
        <w:t>The workflow of an app from both the patient's and the doctor's perspectives, detailing how each user interacts with the application. Below is a written description of the workflows depicted in the diagram for inclusion in your project documentation:</w:t>
      </w:r>
    </w:p>
    <w:p w14:paraId="3F16CB19" w14:textId="77777777" w:rsidR="00734CF1" w:rsidRPr="00A555A6" w:rsidRDefault="00734CF1" w:rsidP="00A555A6">
      <w:pPr>
        <w:rPr>
          <w:rFonts w:asciiTheme="majorBidi" w:hAnsiTheme="majorBidi" w:cstheme="majorBidi"/>
        </w:rPr>
      </w:pPr>
      <w:r w:rsidRPr="00A555A6">
        <w:rPr>
          <w:rFonts w:asciiTheme="majorBidi" w:hAnsiTheme="majorBidi" w:cstheme="majorBidi"/>
        </w:rPr>
        <w:t>Patient Workflow:</w:t>
      </w:r>
    </w:p>
    <w:p w14:paraId="687A4423" w14:textId="77777777" w:rsidR="00734CF1" w:rsidRPr="00A555A6" w:rsidRDefault="00734CF1" w:rsidP="00A555A6">
      <w:pPr>
        <w:rPr>
          <w:rFonts w:asciiTheme="majorBidi" w:hAnsiTheme="majorBidi" w:cstheme="majorBidi"/>
        </w:rPr>
      </w:pPr>
      <w:r w:rsidRPr="00A555A6">
        <w:rPr>
          <w:rFonts w:asciiTheme="majorBidi" w:hAnsiTheme="majorBidi" w:cstheme="majorBidi"/>
        </w:rPr>
        <w:t>Patient: The workflow begins with the patient, who is the primary user of the app.</w:t>
      </w:r>
    </w:p>
    <w:p w14:paraId="3594EC8D" w14:textId="77777777" w:rsidR="00734CF1" w:rsidRPr="00A555A6" w:rsidRDefault="00734CF1" w:rsidP="00A555A6">
      <w:pPr>
        <w:rPr>
          <w:rFonts w:asciiTheme="majorBidi" w:hAnsiTheme="majorBidi" w:cstheme="majorBidi"/>
        </w:rPr>
      </w:pPr>
      <w:r w:rsidRPr="00A555A6">
        <w:rPr>
          <w:rFonts w:asciiTheme="majorBidi" w:hAnsiTheme="majorBidi" w:cstheme="majorBidi"/>
        </w:rPr>
        <w:t>Login: The patient logs into the system using their credentials to securely access their personal health information.</w:t>
      </w:r>
    </w:p>
    <w:p w14:paraId="2D439E09" w14:textId="1E300C62" w:rsidR="00734CF1" w:rsidRPr="00A555A6" w:rsidRDefault="00734CF1" w:rsidP="00A555A6">
      <w:pPr>
        <w:rPr>
          <w:rFonts w:asciiTheme="majorBidi" w:hAnsiTheme="majorBidi" w:cstheme="majorBidi"/>
        </w:rPr>
      </w:pPr>
      <w:r w:rsidRPr="00A555A6">
        <w:rPr>
          <w:rFonts w:asciiTheme="majorBidi" w:hAnsiTheme="majorBidi" w:cstheme="majorBidi"/>
        </w:rPr>
        <w:t xml:space="preserve">View </w:t>
      </w:r>
      <w:r w:rsidR="00AB2F0F" w:rsidRPr="00A555A6">
        <w:rPr>
          <w:rFonts w:asciiTheme="majorBidi" w:hAnsiTheme="majorBidi" w:cstheme="majorBidi"/>
        </w:rPr>
        <w:t>Encyclopaedia</w:t>
      </w:r>
      <w:r w:rsidRPr="00A555A6">
        <w:rPr>
          <w:rFonts w:asciiTheme="majorBidi" w:hAnsiTheme="majorBidi" w:cstheme="majorBidi"/>
        </w:rPr>
        <w:t xml:space="preserve">: After logging in, the patient has the option to view an </w:t>
      </w:r>
      <w:r w:rsidR="00AB2F0F" w:rsidRPr="00A555A6">
        <w:rPr>
          <w:rFonts w:asciiTheme="majorBidi" w:hAnsiTheme="majorBidi" w:cstheme="majorBidi"/>
        </w:rPr>
        <w:t>encyclopaedia</w:t>
      </w:r>
      <w:r w:rsidRPr="00A555A6">
        <w:rPr>
          <w:rFonts w:asciiTheme="majorBidi" w:hAnsiTheme="majorBidi" w:cstheme="majorBidi"/>
        </w:rPr>
        <w:t>, likely containing medical diseases and lab tests.</w:t>
      </w:r>
    </w:p>
    <w:p w14:paraId="16129DAF" w14:textId="77777777" w:rsidR="00734CF1" w:rsidRPr="00A555A6" w:rsidRDefault="00734CF1" w:rsidP="00A555A6">
      <w:pPr>
        <w:rPr>
          <w:rFonts w:asciiTheme="majorBidi" w:hAnsiTheme="majorBidi" w:cstheme="majorBidi"/>
        </w:rPr>
      </w:pPr>
      <w:r w:rsidRPr="00A555A6">
        <w:rPr>
          <w:rFonts w:asciiTheme="majorBidi" w:hAnsiTheme="majorBidi" w:cstheme="majorBidi"/>
        </w:rPr>
        <w:t>Lab Test Report: The patient can upload their lab test and get an AI-generated report about their condition interpretations.</w:t>
      </w:r>
    </w:p>
    <w:p w14:paraId="6337F0F4" w14:textId="77777777" w:rsidR="00734CF1" w:rsidRPr="00A555A6" w:rsidRDefault="00734CF1" w:rsidP="00A555A6">
      <w:pPr>
        <w:rPr>
          <w:rFonts w:asciiTheme="majorBidi" w:hAnsiTheme="majorBidi" w:cstheme="majorBidi"/>
        </w:rPr>
      </w:pPr>
      <w:r w:rsidRPr="00A555A6">
        <w:rPr>
          <w:rFonts w:asciiTheme="majorBidi" w:hAnsiTheme="majorBidi" w:cstheme="majorBidi"/>
        </w:rPr>
        <w:t>Waiting for Doctor's Confirmation: The outputs of the AI models await the doctor's review and confirmation, ensuring that the AI's recommendations are validated by professional medical judgment.</w:t>
      </w:r>
    </w:p>
    <w:p w14:paraId="7423AB30" w14:textId="77777777" w:rsidR="00734CF1" w:rsidRPr="00A555A6" w:rsidRDefault="00734CF1" w:rsidP="00A555A6">
      <w:pPr>
        <w:rPr>
          <w:rFonts w:asciiTheme="majorBidi" w:hAnsiTheme="majorBidi" w:cstheme="majorBidi"/>
        </w:rPr>
      </w:pPr>
      <w:r w:rsidRPr="00A555A6">
        <w:rPr>
          <w:rFonts w:asciiTheme="majorBidi" w:hAnsiTheme="majorBidi" w:cstheme="majorBidi"/>
        </w:rPr>
        <w:lastRenderedPageBreak/>
        <w:t>View Report: After confirmation, the reports or AI-generated insights are made available for the doctor to view.</w:t>
      </w:r>
    </w:p>
    <w:p w14:paraId="176B3585" w14:textId="77777777" w:rsidR="00734CF1" w:rsidRPr="00A555A6" w:rsidRDefault="00734CF1" w:rsidP="00A555A6">
      <w:pPr>
        <w:rPr>
          <w:rFonts w:asciiTheme="majorBidi" w:hAnsiTheme="majorBidi" w:cstheme="majorBidi"/>
        </w:rPr>
      </w:pPr>
      <w:r w:rsidRPr="00A555A6">
        <w:rPr>
          <w:rFonts w:asciiTheme="majorBidi" w:hAnsiTheme="majorBidi" w:cstheme="majorBidi"/>
        </w:rPr>
        <w:t>Track Symptoms: Concurrently, the patient can track their symptoms using the app. This data is probably used to monitor their health status or as input for AI models.</w:t>
      </w:r>
    </w:p>
    <w:p w14:paraId="06F0E425" w14:textId="77777777" w:rsidR="00734CF1" w:rsidRPr="00A555A6" w:rsidRDefault="00734CF1" w:rsidP="00A555A6">
      <w:pPr>
        <w:rPr>
          <w:rFonts w:asciiTheme="majorBidi" w:hAnsiTheme="majorBidi" w:cstheme="majorBidi"/>
        </w:rPr>
      </w:pPr>
      <w:r w:rsidRPr="00A555A6">
        <w:rPr>
          <w:rFonts w:asciiTheme="majorBidi" w:hAnsiTheme="majorBidi" w:cstheme="majorBidi"/>
        </w:rPr>
        <w:t>Chatbot: The patient has access to a chatbot feature, which can provide automated assistance, answer questions, or guide them through the app's features.</w:t>
      </w:r>
    </w:p>
    <w:p w14:paraId="626D1517" w14:textId="715F75CC" w:rsidR="00734CF1" w:rsidRPr="00A555A6" w:rsidRDefault="00734CF1" w:rsidP="00A555A6">
      <w:pPr>
        <w:rPr>
          <w:rFonts w:asciiTheme="majorBidi" w:hAnsiTheme="majorBidi" w:cstheme="majorBidi"/>
        </w:rPr>
      </w:pPr>
      <w:r w:rsidRPr="00A555A6">
        <w:rPr>
          <w:rFonts w:asciiTheme="majorBidi" w:hAnsiTheme="majorBidi" w:cstheme="majorBidi"/>
        </w:rPr>
        <w:t xml:space="preserve">Database: Both the </w:t>
      </w:r>
      <w:r w:rsidR="00AB2F0F" w:rsidRPr="00A555A6">
        <w:rPr>
          <w:rFonts w:asciiTheme="majorBidi" w:hAnsiTheme="majorBidi" w:cstheme="majorBidi"/>
        </w:rPr>
        <w:t>encyclopaedia</w:t>
      </w:r>
      <w:r w:rsidRPr="00A555A6">
        <w:rPr>
          <w:rFonts w:asciiTheme="majorBidi" w:hAnsiTheme="majorBidi" w:cstheme="majorBidi"/>
        </w:rPr>
        <w:t xml:space="preserve"> and symptom tracking features interact with the database, where information is stored and retrieved.</w:t>
      </w:r>
      <w:r w:rsidRPr="00A555A6">
        <w:rPr>
          <w:rFonts w:asciiTheme="majorBidi" w:hAnsiTheme="majorBidi" w:cstheme="majorBidi"/>
          <w:noProof/>
        </w:rPr>
        <w:t xml:space="preserve"> </w:t>
      </w:r>
    </w:p>
    <w:p w14:paraId="0DCEEF4C" w14:textId="77777777" w:rsidR="00734CF1" w:rsidRPr="00A555A6" w:rsidRDefault="00734CF1" w:rsidP="00A555A6">
      <w:pPr>
        <w:rPr>
          <w:rFonts w:asciiTheme="majorBidi" w:hAnsiTheme="majorBidi" w:cstheme="majorBidi"/>
        </w:rPr>
      </w:pPr>
      <w:r w:rsidRPr="00A555A6">
        <w:rPr>
          <w:rFonts w:asciiTheme="majorBidi" w:hAnsiTheme="majorBidi" w:cstheme="majorBidi"/>
        </w:rPr>
        <w:t>Screen Reader: For accessibility, a screen reader feature is available, enabling the doctor to listen to the content of the reports, which is especially useful for those with visual impairments or who prefer auditory learning.</w:t>
      </w:r>
    </w:p>
    <w:p w14:paraId="1D5A52E4" w14:textId="77777777" w:rsidR="003679EC" w:rsidRDefault="00734CF1" w:rsidP="003679EC">
      <w:pPr>
        <w:pStyle w:val="ListParagraph"/>
        <w:keepNext/>
        <w:spacing w:before="100" w:beforeAutospacing="1" w:after="100" w:afterAutospacing="1" w:line="240" w:lineRule="auto"/>
      </w:pPr>
      <w:r w:rsidRPr="00A555A6">
        <w:rPr>
          <w:rFonts w:asciiTheme="majorBidi" w:hAnsiTheme="majorBidi" w:cstheme="majorBidi"/>
          <w:noProof/>
          <w:lang w:val="en-US"/>
        </w:rPr>
        <w:drawing>
          <wp:inline distT="0" distB="0" distL="0" distR="0" wp14:anchorId="5AEF3C55" wp14:editId="2EAB9EF6">
            <wp:extent cx="5239838" cy="2171065"/>
            <wp:effectExtent l="0" t="0" r="0" b="635"/>
            <wp:docPr id="1751155738" name="Picture 1"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55738" name="Picture 1" descr="A diagram of a machine learning process&#10;&#10;Description automatically generated"/>
                    <pic:cNvPicPr/>
                  </pic:nvPicPr>
                  <pic:blipFill>
                    <a:blip r:embed="rId25"/>
                    <a:stretch>
                      <a:fillRect/>
                    </a:stretch>
                  </pic:blipFill>
                  <pic:spPr>
                    <a:xfrm>
                      <a:off x="0" y="0"/>
                      <a:ext cx="5246279" cy="2173734"/>
                    </a:xfrm>
                    <a:prstGeom prst="rect">
                      <a:avLst/>
                    </a:prstGeom>
                  </pic:spPr>
                </pic:pic>
              </a:graphicData>
            </a:graphic>
          </wp:inline>
        </w:drawing>
      </w:r>
    </w:p>
    <w:p w14:paraId="56BEE537" w14:textId="79DD86B2" w:rsidR="00734CF1" w:rsidRPr="003679EC" w:rsidRDefault="003679EC" w:rsidP="003679EC">
      <w:pPr>
        <w:pStyle w:val="Caption"/>
        <w:jc w:val="center"/>
        <w:rPr>
          <w:rFonts w:asciiTheme="majorBidi" w:eastAsia="Times New Roman" w:hAnsiTheme="majorBidi" w:cstheme="majorBidi"/>
          <w:i w:val="0"/>
          <w:iCs w:val="0"/>
          <w:szCs w:val="24"/>
        </w:rPr>
      </w:pPr>
      <w:r w:rsidRPr="003679EC">
        <w:rPr>
          <w:rFonts w:asciiTheme="majorBidi" w:hAnsiTheme="majorBidi" w:cstheme="majorBidi"/>
          <w:i w:val="0"/>
          <w:iCs w:val="0"/>
        </w:rPr>
        <w:t xml:space="preserve">Figure </w:t>
      </w:r>
      <w:r w:rsidRPr="003679EC">
        <w:rPr>
          <w:rFonts w:asciiTheme="majorBidi" w:hAnsiTheme="majorBidi" w:cstheme="majorBidi"/>
          <w:i w:val="0"/>
          <w:iCs w:val="0"/>
        </w:rPr>
        <w:fldChar w:fldCharType="begin"/>
      </w:r>
      <w:r w:rsidRPr="003679EC">
        <w:rPr>
          <w:rFonts w:asciiTheme="majorBidi" w:hAnsiTheme="majorBidi" w:cstheme="majorBidi"/>
          <w:i w:val="0"/>
          <w:iCs w:val="0"/>
        </w:rPr>
        <w:instrText xml:space="preserve"> SEQ Figure \* ARABIC </w:instrText>
      </w:r>
      <w:r w:rsidRPr="003679EC">
        <w:rPr>
          <w:rFonts w:asciiTheme="majorBidi" w:hAnsiTheme="majorBidi" w:cstheme="majorBidi"/>
          <w:i w:val="0"/>
          <w:iCs w:val="0"/>
        </w:rPr>
        <w:fldChar w:fldCharType="separate"/>
      </w:r>
      <w:r w:rsidR="00A232F6">
        <w:rPr>
          <w:rFonts w:asciiTheme="majorBidi" w:hAnsiTheme="majorBidi" w:cstheme="majorBidi"/>
          <w:i w:val="0"/>
          <w:iCs w:val="0"/>
        </w:rPr>
        <w:t>3</w:t>
      </w:r>
      <w:r w:rsidRPr="003679EC">
        <w:rPr>
          <w:rFonts w:asciiTheme="majorBidi" w:hAnsiTheme="majorBidi" w:cstheme="majorBidi"/>
          <w:i w:val="0"/>
          <w:iCs w:val="0"/>
        </w:rPr>
        <w:fldChar w:fldCharType="end"/>
      </w:r>
      <w:r w:rsidRPr="003679EC">
        <w:rPr>
          <w:rFonts w:asciiTheme="majorBidi" w:hAnsiTheme="majorBidi" w:cstheme="majorBidi"/>
          <w:i w:val="0"/>
          <w:iCs w:val="0"/>
          <w:lang w:val="en-US"/>
        </w:rPr>
        <w:t xml:space="preserve"> Patient How it works</w:t>
      </w:r>
    </w:p>
    <w:p w14:paraId="746C4811" w14:textId="77777777" w:rsidR="00734CF1" w:rsidRPr="00A555A6" w:rsidRDefault="00734CF1" w:rsidP="00734CF1">
      <w:pPr>
        <w:spacing w:before="100" w:beforeAutospacing="1" w:after="100" w:afterAutospacing="1" w:line="240" w:lineRule="auto"/>
        <w:rPr>
          <w:rFonts w:asciiTheme="majorBidi" w:eastAsia="Times New Roman" w:hAnsiTheme="majorBidi" w:cstheme="majorBidi"/>
          <w:szCs w:val="24"/>
          <w:u w:val="single"/>
        </w:rPr>
      </w:pPr>
      <w:r w:rsidRPr="00A555A6">
        <w:rPr>
          <w:rFonts w:asciiTheme="majorBidi" w:eastAsia="Times New Roman" w:hAnsiTheme="majorBidi" w:cstheme="majorBidi"/>
          <w:szCs w:val="24"/>
          <w:u w:val="single"/>
        </w:rPr>
        <w:t>Doctor Workflow:</w:t>
      </w:r>
    </w:p>
    <w:p w14:paraId="7915B340" w14:textId="77777777" w:rsidR="00734CF1" w:rsidRPr="00A555A6" w:rsidRDefault="00734CF1" w:rsidP="003679EC">
      <w:pPr>
        <w:pStyle w:val="ListParagraph"/>
        <w:numPr>
          <w:ilvl w:val="0"/>
          <w:numId w:val="33"/>
        </w:num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Login: The doctor logs into the system using their credentials to securely access their personal health information.</w:t>
      </w:r>
    </w:p>
    <w:p w14:paraId="508AA0D9" w14:textId="77777777" w:rsidR="00734CF1" w:rsidRPr="00A555A6" w:rsidRDefault="00734CF1" w:rsidP="003679EC">
      <w:pPr>
        <w:pStyle w:val="ListParagraph"/>
        <w:numPr>
          <w:ilvl w:val="0"/>
          <w:numId w:val="33"/>
        </w:num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View requested reports: This step involves the doctor viewing lab test reports that are stored within the database.</w:t>
      </w:r>
    </w:p>
    <w:p w14:paraId="714995BF" w14:textId="1F581452" w:rsidR="00734CF1" w:rsidRPr="00A555A6" w:rsidRDefault="00734CF1" w:rsidP="003679EC">
      <w:pPr>
        <w:pStyle w:val="ListParagraph"/>
        <w:numPr>
          <w:ilvl w:val="0"/>
          <w:numId w:val="33"/>
        </w:num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 xml:space="preserve">Report Generation AI Model: An AI model </w:t>
      </w:r>
      <w:r w:rsidR="003679EC" w:rsidRPr="00A555A6">
        <w:rPr>
          <w:rFonts w:asciiTheme="majorBidi" w:eastAsia="Times New Roman" w:hAnsiTheme="majorBidi" w:cstheme="majorBidi"/>
          <w:szCs w:val="24"/>
        </w:rPr>
        <w:t>analyses</w:t>
      </w:r>
      <w:r w:rsidRPr="00A555A6">
        <w:rPr>
          <w:rFonts w:asciiTheme="majorBidi" w:eastAsia="Times New Roman" w:hAnsiTheme="majorBidi" w:cstheme="majorBidi"/>
          <w:szCs w:val="24"/>
        </w:rPr>
        <w:t xml:space="preserve"> the lab test reports and generates findings or summaries to assist the doctor in diagnosis or treatment planning.</w:t>
      </w:r>
    </w:p>
    <w:p w14:paraId="2F02B653" w14:textId="77777777" w:rsidR="00734CF1" w:rsidRPr="00A555A6" w:rsidRDefault="00734CF1" w:rsidP="003679EC">
      <w:pPr>
        <w:pStyle w:val="ListParagraph"/>
        <w:numPr>
          <w:ilvl w:val="0"/>
          <w:numId w:val="33"/>
        </w:num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Database: The doctor accesses the database, which contains medical lab tests reports, and other patient data.</w:t>
      </w:r>
    </w:p>
    <w:p w14:paraId="16196466" w14:textId="77777777" w:rsidR="00734CF1" w:rsidRPr="00A555A6" w:rsidRDefault="00734CF1" w:rsidP="00734CF1">
      <w:pPr>
        <w:pStyle w:val="ListParagraph"/>
        <w:spacing w:before="100" w:beforeAutospacing="1" w:after="100" w:afterAutospacing="1" w:line="240" w:lineRule="auto"/>
        <w:rPr>
          <w:rFonts w:asciiTheme="majorBidi" w:eastAsia="Times New Roman" w:hAnsiTheme="majorBidi" w:cstheme="majorBidi"/>
          <w:szCs w:val="24"/>
        </w:rPr>
      </w:pPr>
    </w:p>
    <w:p w14:paraId="1128BB53" w14:textId="77777777" w:rsidR="003679EC" w:rsidRDefault="00734CF1" w:rsidP="003679EC">
      <w:pPr>
        <w:keepNext/>
        <w:spacing w:before="100" w:beforeAutospacing="1" w:after="100" w:afterAutospacing="1" w:line="240" w:lineRule="auto"/>
      </w:pPr>
      <w:r w:rsidRPr="00A555A6">
        <w:rPr>
          <w:rFonts w:asciiTheme="majorBidi" w:eastAsia="Times New Roman" w:hAnsiTheme="majorBidi" w:cstheme="majorBidi"/>
          <w:noProof/>
          <w:szCs w:val="24"/>
          <w:lang w:val="en-US"/>
        </w:rPr>
        <w:lastRenderedPageBreak/>
        <w:drawing>
          <wp:inline distT="0" distB="0" distL="0" distR="0" wp14:anchorId="09CB814B" wp14:editId="590DE298">
            <wp:extent cx="5629275" cy="1992630"/>
            <wp:effectExtent l="0" t="0" r="9525" b="7620"/>
            <wp:docPr id="11374868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6897" name="Picture 1" descr="A screenshot of a computer screen&#10;&#10;Description automatically generated"/>
                    <pic:cNvPicPr/>
                  </pic:nvPicPr>
                  <pic:blipFill>
                    <a:blip r:embed="rId26"/>
                    <a:stretch>
                      <a:fillRect/>
                    </a:stretch>
                  </pic:blipFill>
                  <pic:spPr>
                    <a:xfrm>
                      <a:off x="0" y="0"/>
                      <a:ext cx="5629275" cy="1992630"/>
                    </a:xfrm>
                    <a:prstGeom prst="rect">
                      <a:avLst/>
                    </a:prstGeom>
                  </pic:spPr>
                </pic:pic>
              </a:graphicData>
            </a:graphic>
          </wp:inline>
        </w:drawing>
      </w:r>
    </w:p>
    <w:p w14:paraId="672D5327" w14:textId="20A019A9" w:rsidR="00734CF1" w:rsidRPr="003679EC" w:rsidRDefault="003679EC" w:rsidP="003679EC">
      <w:pPr>
        <w:pStyle w:val="Caption"/>
        <w:jc w:val="center"/>
        <w:rPr>
          <w:rFonts w:asciiTheme="majorBidi" w:eastAsia="Times New Roman" w:hAnsiTheme="majorBidi" w:cstheme="majorBidi"/>
          <w:i w:val="0"/>
          <w:iCs w:val="0"/>
          <w:szCs w:val="24"/>
        </w:rPr>
      </w:pPr>
      <w:r w:rsidRPr="003679EC">
        <w:rPr>
          <w:rFonts w:asciiTheme="majorBidi" w:hAnsiTheme="majorBidi" w:cstheme="majorBidi"/>
          <w:i w:val="0"/>
          <w:iCs w:val="0"/>
        </w:rPr>
        <w:t xml:space="preserve">Figure </w:t>
      </w:r>
      <w:r w:rsidRPr="003679EC">
        <w:rPr>
          <w:rFonts w:asciiTheme="majorBidi" w:hAnsiTheme="majorBidi" w:cstheme="majorBidi"/>
          <w:i w:val="0"/>
          <w:iCs w:val="0"/>
        </w:rPr>
        <w:fldChar w:fldCharType="begin"/>
      </w:r>
      <w:r w:rsidRPr="003679EC">
        <w:rPr>
          <w:rFonts w:asciiTheme="majorBidi" w:hAnsiTheme="majorBidi" w:cstheme="majorBidi"/>
          <w:i w:val="0"/>
          <w:iCs w:val="0"/>
        </w:rPr>
        <w:instrText xml:space="preserve"> SEQ Figure \* ARABIC </w:instrText>
      </w:r>
      <w:r w:rsidRPr="003679EC">
        <w:rPr>
          <w:rFonts w:asciiTheme="majorBidi" w:hAnsiTheme="majorBidi" w:cstheme="majorBidi"/>
          <w:i w:val="0"/>
          <w:iCs w:val="0"/>
        </w:rPr>
        <w:fldChar w:fldCharType="separate"/>
      </w:r>
      <w:r w:rsidR="00A232F6">
        <w:rPr>
          <w:rFonts w:asciiTheme="majorBidi" w:hAnsiTheme="majorBidi" w:cstheme="majorBidi"/>
          <w:i w:val="0"/>
          <w:iCs w:val="0"/>
        </w:rPr>
        <w:t>4</w:t>
      </w:r>
      <w:r w:rsidRPr="003679EC">
        <w:rPr>
          <w:rFonts w:asciiTheme="majorBidi" w:hAnsiTheme="majorBidi" w:cstheme="majorBidi"/>
          <w:i w:val="0"/>
          <w:iCs w:val="0"/>
        </w:rPr>
        <w:fldChar w:fldCharType="end"/>
      </w:r>
      <w:r w:rsidRPr="003679EC">
        <w:rPr>
          <w:rFonts w:asciiTheme="majorBidi" w:hAnsiTheme="majorBidi" w:cstheme="majorBidi"/>
          <w:i w:val="0"/>
          <w:iCs w:val="0"/>
          <w:lang w:val="en-US"/>
        </w:rPr>
        <w:t xml:space="preserve"> Doctor How it works</w:t>
      </w:r>
    </w:p>
    <w:p w14:paraId="50DBDE8D" w14:textId="77777777" w:rsidR="00734CF1" w:rsidRPr="00A555A6"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555A6">
        <w:rPr>
          <w:rFonts w:asciiTheme="majorBidi" w:eastAsia="Times New Roman" w:hAnsiTheme="majorBidi" w:cstheme="majorBidi"/>
          <w:b/>
          <w:bCs/>
          <w:szCs w:val="24"/>
        </w:rPr>
        <w:t>4.3 UML Diagrams</w:t>
      </w:r>
    </w:p>
    <w:p w14:paraId="1DF5A9D5" w14:textId="77777777" w:rsidR="00734CF1" w:rsidRPr="00A555A6" w:rsidRDefault="00734CF1" w:rsidP="00AB2F0F">
      <w:p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szCs w:val="24"/>
        </w:rPr>
        <w:t>UML diagrams help in visualizing the system's structure and design. This section includes the ERD Diagram and UML Class Diagram.</w:t>
      </w:r>
    </w:p>
    <w:p w14:paraId="7481055A" w14:textId="77777777" w:rsidR="00734CF1" w:rsidRPr="00A555A6" w:rsidRDefault="00734CF1" w:rsidP="003679EC">
      <w:pPr>
        <w:spacing w:before="100" w:beforeAutospacing="1" w:after="100" w:afterAutospacing="1"/>
        <w:jc w:val="both"/>
        <w:rPr>
          <w:rFonts w:asciiTheme="majorBidi" w:eastAsia="Times New Roman" w:hAnsiTheme="majorBidi" w:cstheme="majorBidi"/>
          <w:szCs w:val="24"/>
        </w:rPr>
      </w:pPr>
      <w:r w:rsidRPr="00A555A6">
        <w:rPr>
          <w:rFonts w:asciiTheme="majorBidi" w:hAnsiTheme="majorBidi" w:cstheme="majorBidi"/>
        </w:rPr>
        <w:t>These diagrams provide a comprehensive view of Healtha app's structure, showing how different entities interact and what attributes and methods they possess. The ERD focuses on data relationships, while the UML class diagram emphasizes the system's object-oriented structure.</w:t>
      </w:r>
    </w:p>
    <w:p w14:paraId="14B737A6" w14:textId="753F833C" w:rsidR="00734CF1" w:rsidRPr="003679EC" w:rsidRDefault="00734CF1" w:rsidP="00734CF1">
      <w:pPr>
        <w:spacing w:before="100" w:beforeAutospacing="1" w:after="100" w:afterAutospacing="1" w:line="240" w:lineRule="auto"/>
        <w:outlineLvl w:val="4"/>
        <w:rPr>
          <w:rFonts w:asciiTheme="majorBidi" w:eastAsia="Times New Roman" w:hAnsiTheme="majorBidi" w:cstheme="majorBidi"/>
          <w:b/>
          <w:bCs/>
          <w:szCs w:val="24"/>
        </w:rPr>
      </w:pPr>
      <w:r w:rsidRPr="003679EC">
        <w:rPr>
          <w:rFonts w:asciiTheme="majorBidi" w:eastAsia="Times New Roman" w:hAnsiTheme="majorBidi" w:cstheme="majorBidi"/>
          <w:b/>
          <w:bCs/>
          <w:szCs w:val="24"/>
        </w:rPr>
        <w:t>4.</w:t>
      </w:r>
      <w:r w:rsidR="003679EC" w:rsidRPr="003679EC">
        <w:rPr>
          <w:rFonts w:asciiTheme="majorBidi" w:eastAsia="Times New Roman" w:hAnsiTheme="majorBidi" w:cstheme="majorBidi"/>
          <w:b/>
          <w:bCs/>
          <w:szCs w:val="24"/>
        </w:rPr>
        <w:t>4</w:t>
      </w:r>
      <w:r w:rsidRPr="003679EC">
        <w:rPr>
          <w:rFonts w:asciiTheme="majorBidi" w:eastAsia="Times New Roman" w:hAnsiTheme="majorBidi" w:cstheme="majorBidi"/>
          <w:b/>
          <w:bCs/>
          <w:szCs w:val="24"/>
        </w:rPr>
        <w:t xml:space="preserve"> ERD Diagram</w:t>
      </w:r>
    </w:p>
    <w:p w14:paraId="53DE88C9" w14:textId="77777777" w:rsidR="00734CF1" w:rsidRPr="00A555A6" w:rsidRDefault="00734CF1" w:rsidP="00734CF1">
      <w:pPr>
        <w:spacing w:before="100" w:beforeAutospacing="1" w:after="100" w:afterAutospacing="1" w:line="240" w:lineRule="auto"/>
        <w:rPr>
          <w:rFonts w:asciiTheme="majorBidi" w:eastAsia="Times New Roman" w:hAnsiTheme="majorBidi" w:cstheme="majorBidi"/>
          <w:szCs w:val="24"/>
        </w:rPr>
      </w:pPr>
      <w:r w:rsidRPr="00A555A6">
        <w:rPr>
          <w:rFonts w:asciiTheme="majorBidi" w:eastAsia="Times New Roman" w:hAnsiTheme="majorBidi" w:cstheme="majorBidi"/>
          <w:szCs w:val="24"/>
        </w:rPr>
        <w:t>The Entity-Relationship Diagram (ERD) shows the data entities, attributes, and relationships within the Healtha app's database.</w:t>
      </w:r>
    </w:p>
    <w:p w14:paraId="1B326AAD" w14:textId="77777777" w:rsidR="00734CF1" w:rsidRPr="00A555A6" w:rsidRDefault="00734CF1" w:rsidP="00734CF1">
      <w:pPr>
        <w:pStyle w:val="whitespace-pre-wrap"/>
        <w:rPr>
          <w:rFonts w:asciiTheme="majorBidi" w:hAnsiTheme="majorBidi" w:cstheme="majorBidi"/>
        </w:rPr>
      </w:pPr>
      <w:r w:rsidRPr="00A555A6">
        <w:rPr>
          <w:rFonts w:asciiTheme="majorBidi" w:hAnsiTheme="majorBidi" w:cstheme="majorBidi"/>
        </w:rPr>
        <w:t>This diagram illustrates the relationships between different entities in your healthcare system:</w:t>
      </w:r>
    </w:p>
    <w:p w14:paraId="783338A6" w14:textId="77777777" w:rsidR="00734CF1" w:rsidRPr="00A555A6" w:rsidRDefault="00734CF1" w:rsidP="00A232F6">
      <w:pPr>
        <w:pStyle w:val="whitespace-normal"/>
        <w:numPr>
          <w:ilvl w:val="0"/>
          <w:numId w:val="30"/>
        </w:numPr>
        <w:spacing w:line="360" w:lineRule="auto"/>
        <w:rPr>
          <w:rFonts w:asciiTheme="majorBidi" w:hAnsiTheme="majorBidi" w:cstheme="majorBidi"/>
        </w:rPr>
      </w:pPr>
      <w:r w:rsidRPr="00A555A6">
        <w:rPr>
          <w:rFonts w:asciiTheme="majorBidi" w:hAnsiTheme="majorBidi" w:cstheme="majorBidi"/>
        </w:rPr>
        <w:t>Login: The central entity, connected to User, Patient, Specialist Doctor, and Lab Doctor.</w:t>
      </w:r>
    </w:p>
    <w:p w14:paraId="60113549" w14:textId="77777777" w:rsidR="00734CF1" w:rsidRPr="00A555A6" w:rsidRDefault="00734CF1" w:rsidP="00A232F6">
      <w:pPr>
        <w:pStyle w:val="whitespace-normal"/>
        <w:numPr>
          <w:ilvl w:val="0"/>
          <w:numId w:val="30"/>
        </w:numPr>
        <w:spacing w:line="360" w:lineRule="auto"/>
        <w:rPr>
          <w:rFonts w:asciiTheme="majorBidi" w:hAnsiTheme="majorBidi" w:cstheme="majorBidi"/>
        </w:rPr>
      </w:pPr>
      <w:r w:rsidRPr="00A555A6">
        <w:rPr>
          <w:rFonts w:asciiTheme="majorBidi" w:hAnsiTheme="majorBidi" w:cstheme="majorBidi"/>
        </w:rPr>
        <w:t>User: Contains attributes like user_name, password, and login_ID.</w:t>
      </w:r>
    </w:p>
    <w:p w14:paraId="0F360A76" w14:textId="77777777" w:rsidR="00734CF1" w:rsidRPr="00A555A6" w:rsidRDefault="00734CF1" w:rsidP="00A232F6">
      <w:pPr>
        <w:pStyle w:val="whitespace-normal"/>
        <w:numPr>
          <w:ilvl w:val="0"/>
          <w:numId w:val="30"/>
        </w:numPr>
        <w:spacing w:line="360" w:lineRule="auto"/>
        <w:rPr>
          <w:rFonts w:asciiTheme="majorBidi" w:hAnsiTheme="majorBidi" w:cstheme="majorBidi"/>
        </w:rPr>
      </w:pPr>
      <w:r w:rsidRPr="00A555A6">
        <w:rPr>
          <w:rFonts w:asciiTheme="majorBidi" w:hAnsiTheme="majorBidi" w:cstheme="majorBidi"/>
        </w:rPr>
        <w:t>Patient: Connected to Specialist Doctor, Report, and Chatbot. Has attributes like name and ID.</w:t>
      </w:r>
    </w:p>
    <w:p w14:paraId="273C1BA6" w14:textId="77777777" w:rsidR="00734CF1" w:rsidRPr="00A555A6" w:rsidRDefault="00734CF1" w:rsidP="00A232F6">
      <w:pPr>
        <w:pStyle w:val="whitespace-normal"/>
        <w:numPr>
          <w:ilvl w:val="0"/>
          <w:numId w:val="30"/>
        </w:numPr>
        <w:spacing w:line="360" w:lineRule="auto"/>
        <w:rPr>
          <w:rFonts w:asciiTheme="majorBidi" w:hAnsiTheme="majorBidi" w:cstheme="majorBidi"/>
        </w:rPr>
      </w:pPr>
      <w:r w:rsidRPr="00A555A6">
        <w:rPr>
          <w:rFonts w:asciiTheme="majorBidi" w:hAnsiTheme="majorBidi" w:cstheme="majorBidi"/>
        </w:rPr>
        <w:t>Specialist Doctor: Has attributes such as name, location, ID, and specialty.</w:t>
      </w:r>
    </w:p>
    <w:p w14:paraId="47FD6D6C" w14:textId="77777777" w:rsidR="00734CF1" w:rsidRPr="00A555A6" w:rsidRDefault="00734CF1" w:rsidP="00A232F6">
      <w:pPr>
        <w:pStyle w:val="whitespace-normal"/>
        <w:numPr>
          <w:ilvl w:val="0"/>
          <w:numId w:val="30"/>
        </w:numPr>
        <w:spacing w:line="360" w:lineRule="auto"/>
        <w:rPr>
          <w:rFonts w:asciiTheme="majorBidi" w:hAnsiTheme="majorBidi" w:cstheme="majorBidi"/>
        </w:rPr>
      </w:pPr>
      <w:r w:rsidRPr="00A555A6">
        <w:rPr>
          <w:rFonts w:asciiTheme="majorBidi" w:hAnsiTheme="majorBidi" w:cstheme="majorBidi"/>
        </w:rPr>
        <w:t>Lab Doctor: Has attributes like name and ID, manages reports.</w:t>
      </w:r>
    </w:p>
    <w:p w14:paraId="605B91F6" w14:textId="486E2C84" w:rsidR="00734CF1" w:rsidRPr="00A555A6" w:rsidRDefault="00734CF1" w:rsidP="00A232F6">
      <w:pPr>
        <w:pStyle w:val="whitespace-normal"/>
        <w:numPr>
          <w:ilvl w:val="0"/>
          <w:numId w:val="30"/>
        </w:numPr>
        <w:spacing w:line="360" w:lineRule="auto"/>
        <w:rPr>
          <w:rFonts w:asciiTheme="majorBidi" w:hAnsiTheme="majorBidi" w:cstheme="majorBidi"/>
        </w:rPr>
      </w:pPr>
      <w:r w:rsidRPr="00A555A6">
        <w:rPr>
          <w:rFonts w:asciiTheme="majorBidi" w:hAnsiTheme="majorBidi" w:cstheme="majorBidi"/>
        </w:rPr>
        <w:t xml:space="preserve">Report: Generated by Lab Doctor, viewed by </w:t>
      </w:r>
      <w:r w:rsidR="00A232F6" w:rsidRPr="00A555A6">
        <w:rPr>
          <w:rFonts w:asciiTheme="majorBidi" w:hAnsiTheme="majorBidi" w:cstheme="majorBidi"/>
        </w:rPr>
        <w:t>patient</w:t>
      </w:r>
      <w:r w:rsidRPr="00A555A6">
        <w:rPr>
          <w:rFonts w:asciiTheme="majorBidi" w:hAnsiTheme="majorBidi" w:cstheme="majorBidi"/>
        </w:rPr>
        <w:t>, contains Visualization, Content, and Screen Reader entities.</w:t>
      </w:r>
    </w:p>
    <w:p w14:paraId="33FB8061" w14:textId="560FA47F" w:rsidR="00734CF1" w:rsidRPr="00A555A6" w:rsidRDefault="00AB2F0F" w:rsidP="00A232F6">
      <w:pPr>
        <w:pStyle w:val="whitespace-normal"/>
        <w:numPr>
          <w:ilvl w:val="0"/>
          <w:numId w:val="30"/>
        </w:numPr>
        <w:spacing w:line="360" w:lineRule="auto"/>
        <w:rPr>
          <w:rFonts w:asciiTheme="majorBidi" w:hAnsiTheme="majorBidi" w:cstheme="majorBidi"/>
        </w:rPr>
      </w:pPr>
      <w:r w:rsidRPr="00A555A6">
        <w:rPr>
          <w:rFonts w:asciiTheme="majorBidi" w:hAnsiTheme="majorBidi" w:cstheme="majorBidi"/>
        </w:rPr>
        <w:t>AI Model</w:t>
      </w:r>
      <w:r w:rsidR="00734CF1" w:rsidRPr="00A555A6">
        <w:rPr>
          <w:rFonts w:asciiTheme="majorBidi" w:hAnsiTheme="majorBidi" w:cstheme="majorBidi"/>
        </w:rPr>
        <w:t>: Generated by Report, has attributes like name, type, inputs, and outputs.</w:t>
      </w:r>
    </w:p>
    <w:p w14:paraId="5278E64C" w14:textId="77777777" w:rsidR="00734CF1" w:rsidRDefault="00734CF1" w:rsidP="00A232F6">
      <w:pPr>
        <w:pStyle w:val="whitespace-normal"/>
        <w:numPr>
          <w:ilvl w:val="0"/>
          <w:numId w:val="30"/>
        </w:numPr>
        <w:spacing w:line="360" w:lineRule="auto"/>
        <w:rPr>
          <w:rFonts w:asciiTheme="majorBidi" w:hAnsiTheme="majorBidi" w:cstheme="majorBidi"/>
        </w:rPr>
      </w:pPr>
      <w:r w:rsidRPr="00A555A6">
        <w:rPr>
          <w:rFonts w:asciiTheme="majorBidi" w:hAnsiTheme="majorBidi" w:cstheme="majorBidi"/>
        </w:rPr>
        <w:lastRenderedPageBreak/>
        <w:t>Additional entities: Visualization (type), Content (format), and Screen Reader (language) provide specific functionalities related to the Report.</w:t>
      </w:r>
    </w:p>
    <w:p w14:paraId="31E13902" w14:textId="77777777" w:rsidR="00A232F6" w:rsidRPr="00A555A6" w:rsidRDefault="00A232F6" w:rsidP="00A232F6">
      <w:pPr>
        <w:pStyle w:val="whitespace-normal"/>
        <w:spacing w:line="360" w:lineRule="auto"/>
        <w:rPr>
          <w:rFonts w:asciiTheme="majorBidi" w:hAnsiTheme="majorBidi" w:cstheme="majorBidi"/>
        </w:rPr>
      </w:pPr>
    </w:p>
    <w:p w14:paraId="0327E261" w14:textId="77777777" w:rsidR="00734CF1" w:rsidRPr="00A555A6" w:rsidRDefault="00734CF1" w:rsidP="00734CF1">
      <w:pPr>
        <w:spacing w:before="100" w:beforeAutospacing="1" w:after="100" w:afterAutospacing="1" w:line="240" w:lineRule="auto"/>
        <w:rPr>
          <w:rFonts w:asciiTheme="majorBidi" w:eastAsia="Times New Roman" w:hAnsiTheme="majorBidi" w:cstheme="majorBidi"/>
          <w:szCs w:val="24"/>
        </w:rPr>
      </w:pPr>
    </w:p>
    <w:p w14:paraId="7316514C" w14:textId="77777777" w:rsidR="00A555A6" w:rsidRDefault="00734CF1" w:rsidP="00A555A6">
      <w:pPr>
        <w:keepNext/>
        <w:spacing w:before="100" w:beforeAutospacing="1" w:after="100" w:afterAutospacing="1" w:line="240" w:lineRule="auto"/>
      </w:pPr>
      <w:r w:rsidRPr="00A555A6">
        <w:rPr>
          <w:rFonts w:asciiTheme="majorBidi" w:eastAsia="Times New Roman" w:hAnsiTheme="majorBidi" w:cstheme="majorBidi"/>
          <w:noProof/>
          <w:szCs w:val="24"/>
          <w:lang w:val="en-US"/>
        </w:rPr>
        <w:lastRenderedPageBreak/>
        <w:drawing>
          <wp:inline distT="0" distB="0" distL="0" distR="0" wp14:anchorId="2EA28254" wp14:editId="1DA1EFA2">
            <wp:extent cx="5655130" cy="7688580"/>
            <wp:effectExtent l="0" t="0" r="3175" b="7620"/>
            <wp:docPr id="1027875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7500" name="Picture 1" descr="A diagram of a diagram&#10;&#10;Description automatically generated"/>
                    <pic:cNvPicPr/>
                  </pic:nvPicPr>
                  <pic:blipFill>
                    <a:blip r:embed="rId27"/>
                    <a:stretch>
                      <a:fillRect/>
                    </a:stretch>
                  </pic:blipFill>
                  <pic:spPr>
                    <a:xfrm>
                      <a:off x="0" y="0"/>
                      <a:ext cx="5672663" cy="7712418"/>
                    </a:xfrm>
                    <a:prstGeom prst="rect">
                      <a:avLst/>
                    </a:prstGeom>
                  </pic:spPr>
                </pic:pic>
              </a:graphicData>
            </a:graphic>
          </wp:inline>
        </w:drawing>
      </w:r>
    </w:p>
    <w:p w14:paraId="2C2464E1" w14:textId="41152B9F" w:rsidR="00734CF1" w:rsidRPr="00A555A6" w:rsidRDefault="00A555A6" w:rsidP="00A555A6">
      <w:pPr>
        <w:pStyle w:val="Caption"/>
        <w:jc w:val="center"/>
        <w:rPr>
          <w:rFonts w:asciiTheme="majorBidi" w:eastAsia="Times New Roman" w:hAnsiTheme="majorBidi" w:cstheme="majorBidi"/>
          <w:i w:val="0"/>
          <w:iCs w:val="0"/>
          <w:sz w:val="20"/>
          <w:szCs w:val="20"/>
        </w:rPr>
      </w:pPr>
      <w:r w:rsidRPr="00A555A6">
        <w:rPr>
          <w:rFonts w:asciiTheme="majorBidi" w:hAnsiTheme="majorBidi" w:cstheme="majorBidi"/>
          <w:i w:val="0"/>
          <w:iCs w:val="0"/>
          <w:sz w:val="20"/>
          <w:szCs w:val="20"/>
        </w:rPr>
        <w:t xml:space="preserve">Figure </w:t>
      </w:r>
      <w:r w:rsidRPr="00A555A6">
        <w:rPr>
          <w:rFonts w:asciiTheme="majorBidi" w:hAnsiTheme="majorBidi" w:cstheme="majorBidi"/>
          <w:i w:val="0"/>
          <w:iCs w:val="0"/>
          <w:sz w:val="20"/>
          <w:szCs w:val="20"/>
        </w:rPr>
        <w:fldChar w:fldCharType="begin"/>
      </w:r>
      <w:r w:rsidRPr="00A555A6">
        <w:rPr>
          <w:rFonts w:asciiTheme="majorBidi" w:hAnsiTheme="majorBidi" w:cstheme="majorBidi"/>
          <w:i w:val="0"/>
          <w:iCs w:val="0"/>
          <w:sz w:val="20"/>
          <w:szCs w:val="20"/>
        </w:rPr>
        <w:instrText xml:space="preserve"> SEQ Figure \* ARABIC </w:instrText>
      </w:r>
      <w:r w:rsidRPr="00A555A6">
        <w:rPr>
          <w:rFonts w:asciiTheme="majorBidi" w:hAnsiTheme="majorBidi" w:cstheme="majorBidi"/>
          <w:i w:val="0"/>
          <w:iCs w:val="0"/>
          <w:sz w:val="20"/>
          <w:szCs w:val="20"/>
        </w:rPr>
        <w:fldChar w:fldCharType="separate"/>
      </w:r>
      <w:r w:rsidR="00A232F6">
        <w:rPr>
          <w:rFonts w:asciiTheme="majorBidi" w:hAnsiTheme="majorBidi" w:cstheme="majorBidi"/>
          <w:i w:val="0"/>
          <w:iCs w:val="0"/>
          <w:sz w:val="20"/>
          <w:szCs w:val="20"/>
        </w:rPr>
        <w:t>5</w:t>
      </w:r>
      <w:r w:rsidRPr="00A555A6">
        <w:rPr>
          <w:rFonts w:asciiTheme="majorBidi" w:hAnsiTheme="majorBidi" w:cstheme="majorBidi"/>
          <w:i w:val="0"/>
          <w:iCs w:val="0"/>
          <w:sz w:val="20"/>
          <w:szCs w:val="20"/>
        </w:rPr>
        <w:fldChar w:fldCharType="end"/>
      </w:r>
      <w:r w:rsidRPr="00A555A6">
        <w:rPr>
          <w:rFonts w:asciiTheme="majorBidi" w:hAnsiTheme="majorBidi" w:cstheme="majorBidi"/>
          <w:i w:val="0"/>
          <w:iCs w:val="0"/>
          <w:sz w:val="20"/>
          <w:szCs w:val="20"/>
          <w:lang w:val="en-US"/>
        </w:rPr>
        <w:t xml:space="preserve"> Healtha Entity Relationship Diagram (ERD)</w:t>
      </w:r>
    </w:p>
    <w:p w14:paraId="66190A40" w14:textId="132A497E" w:rsidR="00A555A6" w:rsidRDefault="00A555A6">
      <w:pPr>
        <w:spacing w:line="259" w:lineRule="auto"/>
        <w:rPr>
          <w:rFonts w:asciiTheme="majorBidi" w:eastAsia="Times New Roman" w:hAnsiTheme="majorBidi" w:cstheme="majorBidi"/>
          <w:b/>
          <w:bCs/>
          <w:sz w:val="20"/>
          <w:szCs w:val="20"/>
        </w:rPr>
      </w:pPr>
      <w:r>
        <w:rPr>
          <w:rFonts w:asciiTheme="majorBidi" w:eastAsia="Times New Roman" w:hAnsiTheme="majorBidi" w:cstheme="majorBidi"/>
          <w:b/>
          <w:bCs/>
          <w:sz w:val="20"/>
          <w:szCs w:val="20"/>
        </w:rPr>
        <w:br w:type="page"/>
      </w:r>
    </w:p>
    <w:p w14:paraId="0B3EC3B7" w14:textId="4D3A36FA" w:rsidR="00734CF1" w:rsidRPr="00A232F6" w:rsidRDefault="00734CF1" w:rsidP="00734CF1">
      <w:pPr>
        <w:spacing w:before="100" w:beforeAutospacing="1" w:after="100" w:afterAutospacing="1" w:line="240" w:lineRule="auto"/>
        <w:outlineLvl w:val="4"/>
        <w:rPr>
          <w:rFonts w:asciiTheme="majorBidi" w:eastAsia="Times New Roman" w:hAnsiTheme="majorBidi" w:cstheme="majorBidi"/>
          <w:b/>
          <w:bCs/>
          <w:szCs w:val="24"/>
        </w:rPr>
      </w:pPr>
      <w:r w:rsidRPr="00A232F6">
        <w:rPr>
          <w:rFonts w:asciiTheme="majorBidi" w:eastAsia="Times New Roman" w:hAnsiTheme="majorBidi" w:cstheme="majorBidi"/>
          <w:b/>
          <w:bCs/>
          <w:szCs w:val="24"/>
        </w:rPr>
        <w:lastRenderedPageBreak/>
        <w:t>4.</w:t>
      </w:r>
      <w:r w:rsidR="00A232F6">
        <w:rPr>
          <w:rFonts w:asciiTheme="majorBidi" w:eastAsia="Times New Roman" w:hAnsiTheme="majorBidi" w:cstheme="majorBidi"/>
          <w:b/>
          <w:bCs/>
          <w:szCs w:val="24"/>
        </w:rPr>
        <w:t>5</w:t>
      </w:r>
      <w:r w:rsidRPr="00A232F6">
        <w:rPr>
          <w:rFonts w:asciiTheme="majorBidi" w:eastAsia="Times New Roman" w:hAnsiTheme="majorBidi" w:cstheme="majorBidi"/>
          <w:b/>
          <w:bCs/>
          <w:szCs w:val="24"/>
        </w:rPr>
        <w:t xml:space="preserve"> UML Class Diagram</w:t>
      </w:r>
    </w:p>
    <w:p w14:paraId="01E701E6" w14:textId="77777777" w:rsidR="00734CF1" w:rsidRPr="00A555A6" w:rsidRDefault="00734CF1" w:rsidP="00A232F6">
      <w:p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szCs w:val="24"/>
        </w:rPr>
        <w:t>The UML Class Diagram illustrates the classes, attributes, methods, and relationships among classes in the Healtha app.</w:t>
      </w:r>
    </w:p>
    <w:p w14:paraId="164093CC" w14:textId="77777777" w:rsidR="00734CF1" w:rsidRPr="00A555A6" w:rsidRDefault="00734CF1" w:rsidP="00A232F6">
      <w:pPr>
        <w:pStyle w:val="whitespace-pre-wrap"/>
        <w:spacing w:line="360" w:lineRule="auto"/>
        <w:rPr>
          <w:rFonts w:asciiTheme="majorBidi" w:hAnsiTheme="majorBidi" w:cstheme="majorBidi"/>
        </w:rPr>
      </w:pPr>
      <w:r w:rsidRPr="00A555A6">
        <w:rPr>
          <w:rFonts w:asciiTheme="majorBidi" w:hAnsiTheme="majorBidi" w:cstheme="majorBidi"/>
        </w:rPr>
        <w:t>This diagram shows the structure of the system using classes and their relationships:</w:t>
      </w:r>
    </w:p>
    <w:p w14:paraId="4672B847" w14:textId="411514B2" w:rsidR="00734CF1" w:rsidRPr="00A555A6" w:rsidRDefault="00734CF1"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 xml:space="preserve">Patient: Central class, associated with Encyclopedia, Chatbot, and </w:t>
      </w:r>
      <w:r w:rsidR="00AB2F0F" w:rsidRPr="00A555A6">
        <w:rPr>
          <w:rFonts w:asciiTheme="majorBidi" w:hAnsiTheme="majorBidi" w:cstheme="majorBidi"/>
        </w:rPr>
        <w:t>AI Model</w:t>
      </w:r>
      <w:r w:rsidRPr="00A555A6">
        <w:rPr>
          <w:rFonts w:asciiTheme="majorBidi" w:hAnsiTheme="majorBidi" w:cstheme="majorBidi"/>
        </w:rPr>
        <w:t>.</w:t>
      </w:r>
    </w:p>
    <w:p w14:paraId="3A144AFE" w14:textId="77777777" w:rsidR="00734CF1" w:rsidRPr="00A555A6" w:rsidRDefault="00734CF1"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 xml:space="preserve">User: Inherits from Login, has attributes like </w:t>
      </w:r>
      <w:proofErr w:type="spellStart"/>
      <w:r w:rsidRPr="00A555A6">
        <w:rPr>
          <w:rFonts w:asciiTheme="majorBidi" w:hAnsiTheme="majorBidi" w:cstheme="majorBidi"/>
        </w:rPr>
        <w:t>user_ID</w:t>
      </w:r>
      <w:proofErr w:type="spellEnd"/>
      <w:r w:rsidRPr="00A555A6">
        <w:rPr>
          <w:rFonts w:asciiTheme="majorBidi" w:hAnsiTheme="majorBidi" w:cstheme="majorBidi"/>
        </w:rPr>
        <w:t xml:space="preserve"> and password.</w:t>
      </w:r>
    </w:p>
    <w:p w14:paraId="378DCBE3" w14:textId="77777777" w:rsidR="00734CF1" w:rsidRPr="00A555A6" w:rsidRDefault="00734CF1"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 xml:space="preserve">Login: Contains methods like </w:t>
      </w:r>
      <w:proofErr w:type="spellStart"/>
      <w:r w:rsidRPr="00A555A6">
        <w:rPr>
          <w:rFonts w:asciiTheme="majorBidi" w:hAnsiTheme="majorBidi" w:cstheme="majorBidi"/>
        </w:rPr>
        <w:t>reset_</w:t>
      </w:r>
      <w:proofErr w:type="gramStart"/>
      <w:r w:rsidRPr="00A555A6">
        <w:rPr>
          <w:rFonts w:asciiTheme="majorBidi" w:hAnsiTheme="majorBidi" w:cstheme="majorBidi"/>
        </w:rPr>
        <w:t>password</w:t>
      </w:r>
      <w:proofErr w:type="spellEnd"/>
      <w:r w:rsidRPr="00A555A6">
        <w:rPr>
          <w:rFonts w:asciiTheme="majorBidi" w:hAnsiTheme="majorBidi" w:cstheme="majorBidi"/>
        </w:rPr>
        <w:t>(</w:t>
      </w:r>
      <w:proofErr w:type="gramEnd"/>
      <w:r w:rsidRPr="00A555A6">
        <w:rPr>
          <w:rFonts w:asciiTheme="majorBidi" w:hAnsiTheme="majorBidi" w:cstheme="majorBidi"/>
        </w:rPr>
        <w:t>).</w:t>
      </w:r>
    </w:p>
    <w:p w14:paraId="55D3A698" w14:textId="77777777" w:rsidR="00734CF1" w:rsidRPr="00A555A6" w:rsidRDefault="00734CF1"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 xml:space="preserve">Lab Doctor: Can </w:t>
      </w:r>
      <w:proofErr w:type="spellStart"/>
      <w:r w:rsidRPr="00A555A6">
        <w:rPr>
          <w:rFonts w:asciiTheme="majorBidi" w:hAnsiTheme="majorBidi" w:cstheme="majorBidi"/>
        </w:rPr>
        <w:t>confirm_</w:t>
      </w:r>
      <w:proofErr w:type="gramStart"/>
      <w:r w:rsidRPr="00A555A6">
        <w:rPr>
          <w:rFonts w:asciiTheme="majorBidi" w:hAnsiTheme="majorBidi" w:cstheme="majorBidi"/>
        </w:rPr>
        <w:t>report</w:t>
      </w:r>
      <w:proofErr w:type="spellEnd"/>
      <w:r w:rsidRPr="00A555A6">
        <w:rPr>
          <w:rFonts w:asciiTheme="majorBidi" w:hAnsiTheme="majorBidi" w:cstheme="majorBidi"/>
        </w:rPr>
        <w:t>(</w:t>
      </w:r>
      <w:proofErr w:type="gramEnd"/>
      <w:r w:rsidRPr="00A555A6">
        <w:rPr>
          <w:rFonts w:asciiTheme="majorBidi" w:hAnsiTheme="majorBidi" w:cstheme="majorBidi"/>
        </w:rPr>
        <w:t>) for a Patient.</w:t>
      </w:r>
    </w:p>
    <w:p w14:paraId="33AAFAF9" w14:textId="77777777" w:rsidR="00734CF1" w:rsidRPr="00A555A6" w:rsidRDefault="00734CF1"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Specialist: Associated with Patient.</w:t>
      </w:r>
    </w:p>
    <w:p w14:paraId="416AEF8F" w14:textId="77777777" w:rsidR="00734CF1" w:rsidRPr="00A555A6" w:rsidRDefault="00734CF1"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Report: Generated by Lab Doctor, contains Content and Visualization.</w:t>
      </w:r>
    </w:p>
    <w:p w14:paraId="3E751744" w14:textId="77777777" w:rsidR="00734CF1" w:rsidRPr="00A555A6" w:rsidRDefault="00734CF1"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Content and Visualization: Separate classes associated with Report.</w:t>
      </w:r>
    </w:p>
    <w:p w14:paraId="2D0A6F22" w14:textId="77777777" w:rsidR="00734CF1" w:rsidRPr="00A555A6" w:rsidRDefault="00734CF1"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Screen Reader: Associated with Report, has a language attribute.</w:t>
      </w:r>
    </w:p>
    <w:p w14:paraId="0456469E" w14:textId="164F4F0B" w:rsidR="00734CF1" w:rsidRPr="00A555A6" w:rsidRDefault="00AB2F0F" w:rsidP="00A232F6">
      <w:pPr>
        <w:pStyle w:val="whitespace-normal"/>
        <w:numPr>
          <w:ilvl w:val="0"/>
          <w:numId w:val="31"/>
        </w:numPr>
        <w:spacing w:line="360" w:lineRule="auto"/>
        <w:rPr>
          <w:rFonts w:asciiTheme="majorBidi" w:hAnsiTheme="majorBidi" w:cstheme="majorBidi"/>
        </w:rPr>
      </w:pPr>
      <w:r w:rsidRPr="00A555A6">
        <w:rPr>
          <w:rFonts w:asciiTheme="majorBidi" w:hAnsiTheme="majorBidi" w:cstheme="majorBidi"/>
        </w:rPr>
        <w:t>AI Model</w:t>
      </w:r>
      <w:r w:rsidR="00734CF1" w:rsidRPr="00A555A6">
        <w:rPr>
          <w:rFonts w:asciiTheme="majorBidi" w:hAnsiTheme="majorBidi" w:cstheme="majorBidi"/>
        </w:rPr>
        <w:t xml:space="preserve">: Detailed class with various attributes and a </w:t>
      </w:r>
      <w:proofErr w:type="spellStart"/>
      <w:r w:rsidR="00734CF1" w:rsidRPr="00A555A6">
        <w:rPr>
          <w:rFonts w:asciiTheme="majorBidi" w:hAnsiTheme="majorBidi" w:cstheme="majorBidi"/>
        </w:rPr>
        <w:t>generate_</w:t>
      </w:r>
      <w:proofErr w:type="gramStart"/>
      <w:r w:rsidR="00734CF1" w:rsidRPr="00A555A6">
        <w:rPr>
          <w:rFonts w:asciiTheme="majorBidi" w:hAnsiTheme="majorBidi" w:cstheme="majorBidi"/>
        </w:rPr>
        <w:t>report</w:t>
      </w:r>
      <w:proofErr w:type="spellEnd"/>
      <w:r w:rsidR="00734CF1" w:rsidRPr="00A555A6">
        <w:rPr>
          <w:rFonts w:asciiTheme="majorBidi" w:hAnsiTheme="majorBidi" w:cstheme="majorBidi"/>
        </w:rPr>
        <w:t>(</w:t>
      </w:r>
      <w:proofErr w:type="gramEnd"/>
      <w:r w:rsidR="00734CF1" w:rsidRPr="00A555A6">
        <w:rPr>
          <w:rFonts w:asciiTheme="majorBidi" w:hAnsiTheme="majorBidi" w:cstheme="majorBidi"/>
        </w:rPr>
        <w:t>) method.</w:t>
      </w:r>
    </w:p>
    <w:p w14:paraId="7CDFD803" w14:textId="77777777" w:rsidR="00734CF1" w:rsidRDefault="00734CF1" w:rsidP="00A232F6">
      <w:pPr>
        <w:spacing w:before="100" w:beforeAutospacing="1" w:after="100" w:afterAutospacing="1"/>
        <w:rPr>
          <w:rFonts w:asciiTheme="majorBidi" w:eastAsia="Times New Roman" w:hAnsiTheme="majorBidi" w:cstheme="majorBidi"/>
          <w:szCs w:val="24"/>
        </w:rPr>
      </w:pPr>
    </w:p>
    <w:p w14:paraId="5E691254" w14:textId="77777777" w:rsidR="00A232F6" w:rsidRPr="00A555A6" w:rsidRDefault="00A232F6" w:rsidP="00A232F6">
      <w:pPr>
        <w:spacing w:before="100" w:beforeAutospacing="1" w:after="100" w:afterAutospacing="1"/>
        <w:rPr>
          <w:rFonts w:asciiTheme="majorBidi" w:eastAsia="Times New Roman" w:hAnsiTheme="majorBidi" w:cstheme="majorBidi"/>
          <w:szCs w:val="24"/>
        </w:rPr>
      </w:pPr>
    </w:p>
    <w:p w14:paraId="037289DF" w14:textId="77777777" w:rsidR="00A232F6" w:rsidRDefault="00A232F6" w:rsidP="00734CF1">
      <w:pPr>
        <w:spacing w:before="100" w:beforeAutospacing="1" w:after="100" w:afterAutospacing="1" w:line="240" w:lineRule="auto"/>
        <w:rPr>
          <w:rFonts w:asciiTheme="majorBidi" w:eastAsia="Times New Roman" w:hAnsiTheme="majorBidi" w:cstheme="majorBidi"/>
          <w:noProof/>
          <w:szCs w:val="24"/>
          <w:lang w:val="en-US"/>
        </w:rPr>
      </w:pPr>
    </w:p>
    <w:p w14:paraId="4DE2CA08" w14:textId="77777777" w:rsidR="00A232F6" w:rsidRDefault="00A232F6" w:rsidP="00734CF1">
      <w:pPr>
        <w:spacing w:before="100" w:beforeAutospacing="1" w:after="100" w:afterAutospacing="1" w:line="240" w:lineRule="auto"/>
        <w:rPr>
          <w:rFonts w:asciiTheme="majorBidi" w:eastAsia="Times New Roman" w:hAnsiTheme="majorBidi" w:cstheme="majorBidi"/>
          <w:noProof/>
          <w:szCs w:val="24"/>
          <w:lang w:val="en-US"/>
        </w:rPr>
      </w:pPr>
    </w:p>
    <w:p w14:paraId="50D6EBB7" w14:textId="77777777" w:rsidR="00A232F6" w:rsidRDefault="00A232F6" w:rsidP="00734CF1">
      <w:pPr>
        <w:spacing w:before="100" w:beforeAutospacing="1" w:after="100" w:afterAutospacing="1" w:line="240" w:lineRule="auto"/>
        <w:rPr>
          <w:rFonts w:asciiTheme="majorBidi" w:eastAsia="Times New Roman" w:hAnsiTheme="majorBidi" w:cstheme="majorBidi"/>
          <w:noProof/>
          <w:szCs w:val="24"/>
          <w:lang w:val="en-US"/>
        </w:rPr>
      </w:pPr>
    </w:p>
    <w:p w14:paraId="50AFD009" w14:textId="77777777" w:rsidR="00A232F6" w:rsidRDefault="00734CF1" w:rsidP="00A232F6">
      <w:pPr>
        <w:keepNext/>
        <w:spacing w:before="100" w:beforeAutospacing="1" w:after="100" w:afterAutospacing="1" w:line="240" w:lineRule="auto"/>
      </w:pPr>
      <w:r w:rsidRPr="00A555A6">
        <w:rPr>
          <w:rFonts w:asciiTheme="majorBidi" w:eastAsia="Times New Roman" w:hAnsiTheme="majorBidi" w:cstheme="majorBidi"/>
          <w:noProof/>
          <w:szCs w:val="24"/>
          <w:lang w:val="en-US"/>
        </w:rPr>
        <w:lastRenderedPageBreak/>
        <w:drawing>
          <wp:inline distT="0" distB="0" distL="0" distR="0" wp14:anchorId="4DCF8AA5" wp14:editId="6E3574FB">
            <wp:extent cx="6269215" cy="5991860"/>
            <wp:effectExtent l="5080" t="0" r="3810" b="3810"/>
            <wp:docPr id="19996113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138" name="Picture 1" descr="A diagram of a data flow&#10;&#10;Description automatically generated"/>
                    <pic:cNvPicPr/>
                  </pic:nvPicPr>
                  <pic:blipFill>
                    <a:blip r:embed="rId28"/>
                    <a:stretch>
                      <a:fillRect/>
                    </a:stretch>
                  </pic:blipFill>
                  <pic:spPr>
                    <a:xfrm rot="16200000">
                      <a:off x="0" y="0"/>
                      <a:ext cx="6285012" cy="6006958"/>
                    </a:xfrm>
                    <a:prstGeom prst="rect">
                      <a:avLst/>
                    </a:prstGeom>
                  </pic:spPr>
                </pic:pic>
              </a:graphicData>
            </a:graphic>
          </wp:inline>
        </w:drawing>
      </w:r>
    </w:p>
    <w:p w14:paraId="326EE945" w14:textId="4070F98F" w:rsidR="00734CF1" w:rsidRPr="00A232F6" w:rsidRDefault="00A232F6" w:rsidP="00A232F6">
      <w:pPr>
        <w:pStyle w:val="Caption"/>
        <w:jc w:val="center"/>
        <w:rPr>
          <w:rFonts w:asciiTheme="majorBidi" w:eastAsia="Times New Roman" w:hAnsiTheme="majorBidi" w:cstheme="majorBidi"/>
          <w:i w:val="0"/>
          <w:iCs w:val="0"/>
          <w:szCs w:val="24"/>
        </w:rPr>
      </w:pPr>
      <w:r w:rsidRPr="00A232F6">
        <w:rPr>
          <w:rFonts w:asciiTheme="majorBidi" w:hAnsiTheme="majorBidi" w:cstheme="majorBidi"/>
          <w:i w:val="0"/>
          <w:iCs w:val="0"/>
        </w:rPr>
        <w:t xml:space="preserve">Figure </w:t>
      </w:r>
      <w:r w:rsidRPr="00A232F6">
        <w:rPr>
          <w:rFonts w:asciiTheme="majorBidi" w:hAnsiTheme="majorBidi" w:cstheme="majorBidi"/>
          <w:i w:val="0"/>
          <w:iCs w:val="0"/>
        </w:rPr>
        <w:fldChar w:fldCharType="begin"/>
      </w:r>
      <w:r w:rsidRPr="00A232F6">
        <w:rPr>
          <w:rFonts w:asciiTheme="majorBidi" w:hAnsiTheme="majorBidi" w:cstheme="majorBidi"/>
          <w:i w:val="0"/>
          <w:iCs w:val="0"/>
        </w:rPr>
        <w:instrText xml:space="preserve"> SEQ Figure \* ARABIC </w:instrText>
      </w:r>
      <w:r w:rsidRPr="00A232F6">
        <w:rPr>
          <w:rFonts w:asciiTheme="majorBidi" w:hAnsiTheme="majorBidi" w:cstheme="majorBidi"/>
          <w:i w:val="0"/>
          <w:iCs w:val="0"/>
        </w:rPr>
        <w:fldChar w:fldCharType="separate"/>
      </w:r>
      <w:r>
        <w:rPr>
          <w:rFonts w:asciiTheme="majorBidi" w:hAnsiTheme="majorBidi" w:cstheme="majorBidi"/>
          <w:i w:val="0"/>
          <w:iCs w:val="0"/>
        </w:rPr>
        <w:t>6</w:t>
      </w:r>
      <w:r w:rsidRPr="00A232F6">
        <w:rPr>
          <w:rFonts w:asciiTheme="majorBidi" w:hAnsiTheme="majorBidi" w:cstheme="majorBidi"/>
          <w:i w:val="0"/>
          <w:iCs w:val="0"/>
        </w:rPr>
        <w:fldChar w:fldCharType="end"/>
      </w:r>
      <w:r w:rsidRPr="00A232F6">
        <w:rPr>
          <w:rFonts w:asciiTheme="majorBidi" w:hAnsiTheme="majorBidi" w:cstheme="majorBidi"/>
          <w:i w:val="0"/>
          <w:iCs w:val="0"/>
          <w:lang w:val="en-US"/>
        </w:rPr>
        <w:t xml:space="preserve"> UML Class Diagram</w:t>
      </w:r>
    </w:p>
    <w:p w14:paraId="6B875607" w14:textId="77777777" w:rsidR="00A232F6" w:rsidRDefault="00A232F6" w:rsidP="00734CF1">
      <w:pPr>
        <w:spacing w:before="100" w:beforeAutospacing="1" w:after="100" w:afterAutospacing="1" w:line="240" w:lineRule="auto"/>
        <w:outlineLvl w:val="3"/>
        <w:rPr>
          <w:rFonts w:asciiTheme="majorBidi" w:eastAsia="Times New Roman" w:hAnsiTheme="majorBidi" w:cstheme="majorBidi"/>
          <w:b/>
          <w:bCs/>
          <w:szCs w:val="24"/>
        </w:rPr>
      </w:pPr>
    </w:p>
    <w:p w14:paraId="06705747" w14:textId="77777777" w:rsidR="00A232F6" w:rsidRDefault="00A232F6" w:rsidP="00734CF1">
      <w:pPr>
        <w:spacing w:before="100" w:beforeAutospacing="1" w:after="100" w:afterAutospacing="1" w:line="240" w:lineRule="auto"/>
        <w:outlineLvl w:val="3"/>
        <w:rPr>
          <w:rFonts w:asciiTheme="majorBidi" w:eastAsia="Times New Roman" w:hAnsiTheme="majorBidi" w:cstheme="majorBidi"/>
          <w:b/>
          <w:bCs/>
          <w:szCs w:val="24"/>
        </w:rPr>
      </w:pPr>
    </w:p>
    <w:p w14:paraId="4EA94CBB" w14:textId="77777777" w:rsidR="00A232F6" w:rsidRDefault="00A232F6" w:rsidP="00734CF1">
      <w:pPr>
        <w:spacing w:before="100" w:beforeAutospacing="1" w:after="100" w:afterAutospacing="1" w:line="240" w:lineRule="auto"/>
        <w:outlineLvl w:val="3"/>
        <w:rPr>
          <w:rFonts w:asciiTheme="majorBidi" w:eastAsia="Times New Roman" w:hAnsiTheme="majorBidi" w:cstheme="majorBidi"/>
          <w:b/>
          <w:bCs/>
          <w:szCs w:val="24"/>
        </w:rPr>
      </w:pPr>
    </w:p>
    <w:p w14:paraId="017BE632" w14:textId="77777777" w:rsidR="00A232F6" w:rsidRDefault="00A232F6" w:rsidP="00734CF1">
      <w:pPr>
        <w:spacing w:before="100" w:beforeAutospacing="1" w:after="100" w:afterAutospacing="1" w:line="240" w:lineRule="auto"/>
        <w:outlineLvl w:val="3"/>
        <w:rPr>
          <w:rFonts w:asciiTheme="majorBidi" w:eastAsia="Times New Roman" w:hAnsiTheme="majorBidi" w:cstheme="majorBidi"/>
          <w:b/>
          <w:bCs/>
          <w:szCs w:val="24"/>
        </w:rPr>
      </w:pPr>
    </w:p>
    <w:p w14:paraId="2E5262B1" w14:textId="77777777" w:rsidR="00A232F6" w:rsidRDefault="00A232F6" w:rsidP="00734CF1">
      <w:pPr>
        <w:spacing w:before="100" w:beforeAutospacing="1" w:after="100" w:afterAutospacing="1" w:line="240" w:lineRule="auto"/>
        <w:outlineLvl w:val="3"/>
        <w:rPr>
          <w:rFonts w:asciiTheme="majorBidi" w:eastAsia="Times New Roman" w:hAnsiTheme="majorBidi" w:cstheme="majorBidi"/>
          <w:b/>
          <w:bCs/>
          <w:szCs w:val="24"/>
        </w:rPr>
      </w:pPr>
    </w:p>
    <w:p w14:paraId="1DC1CEAC" w14:textId="77777777" w:rsidR="00A232F6" w:rsidRDefault="00A232F6" w:rsidP="00734CF1">
      <w:pPr>
        <w:spacing w:before="100" w:beforeAutospacing="1" w:after="100" w:afterAutospacing="1" w:line="240" w:lineRule="auto"/>
        <w:outlineLvl w:val="3"/>
        <w:rPr>
          <w:rFonts w:asciiTheme="majorBidi" w:eastAsia="Times New Roman" w:hAnsiTheme="majorBidi" w:cstheme="majorBidi"/>
          <w:b/>
          <w:bCs/>
          <w:szCs w:val="24"/>
        </w:rPr>
      </w:pPr>
    </w:p>
    <w:p w14:paraId="566323EF" w14:textId="77777777" w:rsidR="00A232F6" w:rsidRDefault="00A232F6" w:rsidP="00734CF1">
      <w:pPr>
        <w:spacing w:before="100" w:beforeAutospacing="1" w:after="100" w:afterAutospacing="1" w:line="240" w:lineRule="auto"/>
        <w:outlineLvl w:val="3"/>
        <w:rPr>
          <w:rFonts w:asciiTheme="majorBidi" w:eastAsia="Times New Roman" w:hAnsiTheme="majorBidi" w:cstheme="majorBidi"/>
          <w:b/>
          <w:bCs/>
          <w:szCs w:val="24"/>
        </w:rPr>
      </w:pPr>
    </w:p>
    <w:p w14:paraId="63F7D168" w14:textId="2C432771" w:rsidR="00734CF1" w:rsidRPr="00A555A6"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555A6">
        <w:rPr>
          <w:rFonts w:asciiTheme="majorBidi" w:eastAsia="Times New Roman" w:hAnsiTheme="majorBidi" w:cstheme="majorBidi"/>
          <w:b/>
          <w:bCs/>
          <w:szCs w:val="24"/>
        </w:rPr>
        <w:lastRenderedPageBreak/>
        <w:t>4.</w:t>
      </w:r>
      <w:r w:rsidR="00A232F6">
        <w:rPr>
          <w:rFonts w:asciiTheme="majorBidi" w:eastAsia="Times New Roman" w:hAnsiTheme="majorBidi" w:cstheme="majorBidi"/>
          <w:b/>
          <w:bCs/>
          <w:szCs w:val="24"/>
        </w:rPr>
        <w:t>6</w:t>
      </w:r>
      <w:r w:rsidRPr="00A555A6">
        <w:rPr>
          <w:rFonts w:asciiTheme="majorBidi" w:eastAsia="Times New Roman" w:hAnsiTheme="majorBidi" w:cstheme="majorBidi"/>
          <w:b/>
          <w:bCs/>
          <w:szCs w:val="24"/>
        </w:rPr>
        <w:t xml:space="preserve"> Database Design</w:t>
      </w:r>
    </w:p>
    <w:p w14:paraId="35297EB7" w14:textId="77777777" w:rsidR="00734CF1" w:rsidRPr="00A555A6" w:rsidRDefault="00734CF1" w:rsidP="00A232F6">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Given the utilization of MongoDB, the database design is schema-less and inherently unstructured. MongoDB stores data in JSON-like documents, facilitating flexibility and scalability. Below is a conceptual representation of the data model:</w:t>
      </w:r>
    </w:p>
    <w:p w14:paraId="13EEF698" w14:textId="77777777" w:rsidR="00734CF1" w:rsidRPr="00A555A6" w:rsidRDefault="00734CF1" w:rsidP="00734CF1">
      <w:pPr>
        <w:spacing w:before="100" w:beforeAutospacing="1" w:after="100" w:afterAutospacing="1" w:line="240" w:lineRule="auto"/>
        <w:outlineLvl w:val="4"/>
        <w:rPr>
          <w:rFonts w:asciiTheme="majorBidi" w:eastAsia="Times New Roman" w:hAnsiTheme="majorBidi" w:cstheme="majorBidi"/>
          <w:b/>
          <w:bCs/>
          <w:sz w:val="20"/>
          <w:szCs w:val="20"/>
        </w:rPr>
      </w:pPr>
      <w:r w:rsidRPr="00A555A6">
        <w:rPr>
          <w:rFonts w:asciiTheme="majorBidi" w:eastAsia="Times New Roman" w:hAnsiTheme="majorBidi" w:cstheme="majorBidi"/>
          <w:b/>
          <w:bCs/>
          <w:sz w:val="20"/>
          <w:szCs w:val="20"/>
        </w:rPr>
        <w:t>4.</w:t>
      </w:r>
      <w:r w:rsidRPr="00A555A6">
        <w:rPr>
          <w:rFonts w:asciiTheme="majorBidi" w:eastAsia="Times New Roman" w:hAnsiTheme="majorBidi" w:cstheme="majorBidi"/>
          <w:b/>
          <w:bCs/>
          <w:sz w:val="20"/>
          <w:szCs w:val="20"/>
          <w:rtl/>
        </w:rPr>
        <w:t>4</w:t>
      </w:r>
      <w:r w:rsidRPr="00A555A6">
        <w:rPr>
          <w:rFonts w:asciiTheme="majorBidi" w:eastAsia="Times New Roman" w:hAnsiTheme="majorBidi" w:cstheme="majorBidi"/>
          <w:b/>
          <w:bCs/>
          <w:sz w:val="20"/>
          <w:szCs w:val="20"/>
        </w:rPr>
        <w:t>.1 Collections and Documents</w:t>
      </w:r>
    </w:p>
    <w:p w14:paraId="5176DCF7" w14:textId="5F62A158" w:rsidR="00734CF1" w:rsidRPr="00A555A6"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disease-</w:t>
      </w:r>
      <w:r w:rsidR="00867D8D" w:rsidRPr="00A555A6">
        <w:rPr>
          <w:rFonts w:asciiTheme="majorBidi" w:eastAsia="Times New Roman" w:hAnsiTheme="majorBidi" w:cstheme="majorBidi"/>
          <w:b/>
          <w:bCs/>
          <w:szCs w:val="24"/>
        </w:rPr>
        <w:t>encyclopaedia</w:t>
      </w:r>
      <w:r w:rsidRPr="00A555A6">
        <w:rPr>
          <w:rFonts w:asciiTheme="majorBidi" w:eastAsia="Times New Roman" w:hAnsiTheme="majorBidi" w:cstheme="majorBidi"/>
          <w:szCs w:val="24"/>
        </w:rPr>
        <w:t>: Stores information about various diseases.</w:t>
      </w:r>
    </w:p>
    <w:p w14:paraId="5807CEF7" w14:textId="77777777" w:rsidR="00734CF1" w:rsidRPr="00A555A6"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disease-reports</w:t>
      </w:r>
      <w:r w:rsidRPr="00A555A6">
        <w:rPr>
          <w:rFonts w:asciiTheme="majorBidi" w:eastAsia="Times New Roman" w:hAnsiTheme="majorBidi" w:cstheme="majorBidi"/>
          <w:szCs w:val="24"/>
        </w:rPr>
        <w:t>: Contains reports on diseases for specific patients.</w:t>
      </w:r>
    </w:p>
    <w:p w14:paraId="3E9BAE66" w14:textId="156208F1" w:rsidR="00734CF1" w:rsidRPr="00A555A6"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doctor logins</w:t>
      </w:r>
      <w:r w:rsidR="00734CF1" w:rsidRPr="00A555A6">
        <w:rPr>
          <w:rFonts w:asciiTheme="majorBidi" w:eastAsia="Times New Roman" w:hAnsiTheme="majorBidi" w:cstheme="majorBidi"/>
          <w:szCs w:val="24"/>
        </w:rPr>
        <w:t>: Stores login information for doctors.</w:t>
      </w:r>
    </w:p>
    <w:p w14:paraId="757E62A2" w14:textId="77777777" w:rsidR="00734CF1" w:rsidRPr="00A555A6"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lab-doctor</w:t>
      </w:r>
      <w:r w:rsidRPr="00A555A6">
        <w:rPr>
          <w:rFonts w:asciiTheme="majorBidi" w:eastAsia="Times New Roman" w:hAnsiTheme="majorBidi" w:cstheme="majorBidi"/>
          <w:szCs w:val="24"/>
        </w:rPr>
        <w:t>: Contains information about lab doctors.</w:t>
      </w:r>
    </w:p>
    <w:p w14:paraId="0C9ACA0E" w14:textId="504CE114" w:rsidR="00734CF1" w:rsidRPr="00A555A6"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lab-</w:t>
      </w:r>
      <w:r w:rsidR="00867D8D" w:rsidRPr="00A555A6">
        <w:rPr>
          <w:rFonts w:asciiTheme="majorBidi" w:eastAsia="Times New Roman" w:hAnsiTheme="majorBidi" w:cstheme="majorBidi"/>
          <w:b/>
          <w:bCs/>
          <w:szCs w:val="24"/>
        </w:rPr>
        <w:t>encyclopaedia</w:t>
      </w:r>
      <w:r w:rsidRPr="00A555A6">
        <w:rPr>
          <w:rFonts w:asciiTheme="majorBidi" w:eastAsia="Times New Roman" w:hAnsiTheme="majorBidi" w:cstheme="majorBidi"/>
          <w:szCs w:val="24"/>
        </w:rPr>
        <w:t>: Stores information about lab tests.</w:t>
      </w:r>
    </w:p>
    <w:p w14:paraId="29462F76" w14:textId="77777777" w:rsidR="00734CF1" w:rsidRPr="00A555A6"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lab-reports</w:t>
      </w:r>
      <w:r w:rsidRPr="00A555A6">
        <w:rPr>
          <w:rFonts w:asciiTheme="majorBidi" w:eastAsia="Times New Roman" w:hAnsiTheme="majorBidi" w:cstheme="majorBidi"/>
          <w:szCs w:val="24"/>
        </w:rPr>
        <w:t>: Contains lab reports for patients.</w:t>
      </w:r>
    </w:p>
    <w:p w14:paraId="04979A70" w14:textId="0BB3BD67" w:rsidR="00734CF1" w:rsidRPr="00A555A6"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lab doctors</w:t>
      </w:r>
      <w:r w:rsidR="00734CF1" w:rsidRPr="00A555A6">
        <w:rPr>
          <w:rFonts w:asciiTheme="majorBidi" w:eastAsia="Times New Roman" w:hAnsiTheme="majorBidi" w:cstheme="majorBidi"/>
          <w:szCs w:val="24"/>
        </w:rPr>
        <w:t>: Stores information about lab doctors.</w:t>
      </w:r>
    </w:p>
    <w:p w14:paraId="470C62A0" w14:textId="5EECAC3A" w:rsidR="00734CF1" w:rsidRPr="00A555A6" w:rsidRDefault="00867D8D" w:rsidP="00867D8D">
      <w:pPr>
        <w:numPr>
          <w:ilvl w:val="0"/>
          <w:numId w:val="29"/>
        </w:numPr>
        <w:spacing w:before="100" w:beforeAutospacing="1" w:after="100" w:afterAutospacing="1"/>
        <w:rPr>
          <w:rFonts w:asciiTheme="majorBidi" w:eastAsia="Times New Roman" w:hAnsiTheme="majorBidi" w:cstheme="majorBidi"/>
          <w:szCs w:val="24"/>
        </w:rPr>
      </w:pPr>
      <w:proofErr w:type="spellStart"/>
      <w:r w:rsidRPr="00A555A6">
        <w:rPr>
          <w:rFonts w:asciiTheme="majorBidi" w:eastAsia="Times New Roman" w:hAnsiTheme="majorBidi" w:cstheme="majorBidi"/>
          <w:b/>
          <w:bCs/>
          <w:szCs w:val="24"/>
        </w:rPr>
        <w:t>L</w:t>
      </w:r>
      <w:r w:rsidR="00734CF1" w:rsidRPr="00A555A6">
        <w:rPr>
          <w:rFonts w:asciiTheme="majorBidi" w:eastAsia="Times New Roman" w:hAnsiTheme="majorBidi" w:cstheme="majorBidi"/>
          <w:b/>
          <w:bCs/>
          <w:szCs w:val="24"/>
        </w:rPr>
        <w:t>abtestreports</w:t>
      </w:r>
      <w:proofErr w:type="spellEnd"/>
      <w:r w:rsidR="00734CF1" w:rsidRPr="00A555A6">
        <w:rPr>
          <w:rFonts w:asciiTheme="majorBidi" w:eastAsia="Times New Roman" w:hAnsiTheme="majorBidi" w:cstheme="majorBidi"/>
          <w:szCs w:val="24"/>
        </w:rPr>
        <w:t>: Contains individual lab test reports.</w:t>
      </w:r>
    </w:p>
    <w:p w14:paraId="413066D9" w14:textId="3672A913" w:rsidR="00734CF1" w:rsidRPr="00A555A6"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L</w:t>
      </w:r>
      <w:r w:rsidR="00734CF1" w:rsidRPr="00A555A6">
        <w:rPr>
          <w:rFonts w:asciiTheme="majorBidi" w:eastAsia="Times New Roman" w:hAnsiTheme="majorBidi" w:cstheme="majorBidi"/>
          <w:b/>
          <w:bCs/>
          <w:szCs w:val="24"/>
        </w:rPr>
        <w:t>ogged</w:t>
      </w:r>
      <w:r w:rsidRPr="00A555A6">
        <w:rPr>
          <w:rFonts w:asciiTheme="majorBidi" w:eastAsia="Times New Roman" w:hAnsiTheme="majorBidi" w:cstheme="majorBidi"/>
          <w:b/>
          <w:bCs/>
          <w:szCs w:val="24"/>
        </w:rPr>
        <w:t xml:space="preserve"> </w:t>
      </w:r>
      <w:r w:rsidR="00734CF1" w:rsidRPr="00A555A6">
        <w:rPr>
          <w:rFonts w:asciiTheme="majorBidi" w:eastAsia="Times New Roman" w:hAnsiTheme="majorBidi" w:cstheme="majorBidi"/>
          <w:b/>
          <w:bCs/>
          <w:szCs w:val="24"/>
        </w:rPr>
        <w:t>users</w:t>
      </w:r>
      <w:r w:rsidR="00734CF1" w:rsidRPr="00A555A6">
        <w:rPr>
          <w:rFonts w:asciiTheme="majorBidi" w:eastAsia="Times New Roman" w:hAnsiTheme="majorBidi" w:cstheme="majorBidi"/>
          <w:szCs w:val="24"/>
        </w:rPr>
        <w:t>: Tracks logged-in users.</w:t>
      </w:r>
    </w:p>
    <w:p w14:paraId="78E65AAF" w14:textId="6FE0B00A" w:rsidR="00734CF1" w:rsidRPr="00A555A6"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P</w:t>
      </w:r>
      <w:r w:rsidR="00734CF1" w:rsidRPr="00A555A6">
        <w:rPr>
          <w:rFonts w:asciiTheme="majorBidi" w:eastAsia="Times New Roman" w:hAnsiTheme="majorBidi" w:cstheme="majorBidi"/>
          <w:b/>
          <w:bCs/>
          <w:szCs w:val="24"/>
        </w:rPr>
        <w:t>atient</w:t>
      </w:r>
      <w:r w:rsidRPr="00A555A6">
        <w:rPr>
          <w:rFonts w:asciiTheme="majorBidi" w:eastAsia="Times New Roman" w:hAnsiTheme="majorBidi" w:cstheme="majorBidi"/>
          <w:b/>
          <w:bCs/>
          <w:szCs w:val="24"/>
        </w:rPr>
        <w:t xml:space="preserve"> </w:t>
      </w:r>
      <w:r w:rsidR="00734CF1" w:rsidRPr="00A555A6">
        <w:rPr>
          <w:rFonts w:asciiTheme="majorBidi" w:eastAsia="Times New Roman" w:hAnsiTheme="majorBidi" w:cstheme="majorBidi"/>
          <w:b/>
          <w:bCs/>
          <w:szCs w:val="24"/>
        </w:rPr>
        <w:t>logins</w:t>
      </w:r>
      <w:r w:rsidR="00734CF1" w:rsidRPr="00A555A6">
        <w:rPr>
          <w:rFonts w:asciiTheme="majorBidi" w:eastAsia="Times New Roman" w:hAnsiTheme="majorBidi" w:cstheme="majorBidi"/>
          <w:szCs w:val="24"/>
        </w:rPr>
        <w:t>: Stores login information for patients.</w:t>
      </w:r>
    </w:p>
    <w:p w14:paraId="3831F332" w14:textId="77777777" w:rsidR="00734CF1" w:rsidRPr="00A555A6"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patients</w:t>
      </w:r>
      <w:r w:rsidRPr="00A555A6">
        <w:rPr>
          <w:rFonts w:asciiTheme="majorBidi" w:eastAsia="Times New Roman" w:hAnsiTheme="majorBidi" w:cstheme="majorBidi"/>
          <w:szCs w:val="24"/>
        </w:rPr>
        <w:t>: Stores detailed information about patients.</w:t>
      </w:r>
    </w:p>
    <w:p w14:paraId="6F4B964F" w14:textId="77777777" w:rsidR="00734CF1" w:rsidRPr="00A555A6"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reports</w:t>
      </w:r>
      <w:r w:rsidRPr="00A555A6">
        <w:rPr>
          <w:rFonts w:asciiTheme="majorBidi" w:eastAsia="Times New Roman" w:hAnsiTheme="majorBidi" w:cstheme="majorBidi"/>
          <w:szCs w:val="24"/>
        </w:rPr>
        <w:t>: Contains general reports for patients.</w:t>
      </w:r>
    </w:p>
    <w:p w14:paraId="41D24A0A" w14:textId="77777777" w:rsidR="00734CF1" w:rsidRPr="00A555A6" w:rsidRDefault="00734CF1"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requests</w:t>
      </w:r>
      <w:r w:rsidRPr="00A555A6">
        <w:rPr>
          <w:rFonts w:asciiTheme="majorBidi" w:eastAsia="Times New Roman" w:hAnsiTheme="majorBidi" w:cstheme="majorBidi"/>
          <w:szCs w:val="24"/>
        </w:rPr>
        <w:t>: Tracks requests made by patients or doctors.</w:t>
      </w:r>
    </w:p>
    <w:p w14:paraId="3B6F267E" w14:textId="31C44F59" w:rsidR="00734CF1" w:rsidRPr="00A555A6" w:rsidRDefault="00867D8D" w:rsidP="00867D8D">
      <w:pPr>
        <w:numPr>
          <w:ilvl w:val="0"/>
          <w:numId w:val="29"/>
        </w:num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b/>
          <w:bCs/>
          <w:szCs w:val="24"/>
        </w:rPr>
        <w:t>S</w:t>
      </w:r>
      <w:r w:rsidR="00734CF1" w:rsidRPr="00A555A6">
        <w:rPr>
          <w:rFonts w:asciiTheme="majorBidi" w:eastAsia="Times New Roman" w:hAnsiTheme="majorBidi" w:cstheme="majorBidi"/>
          <w:b/>
          <w:bCs/>
          <w:szCs w:val="24"/>
        </w:rPr>
        <w:t>pecialist</w:t>
      </w:r>
      <w:r w:rsidRPr="00A555A6">
        <w:rPr>
          <w:rFonts w:asciiTheme="majorBidi" w:eastAsia="Times New Roman" w:hAnsiTheme="majorBidi" w:cstheme="majorBidi"/>
          <w:b/>
          <w:bCs/>
          <w:szCs w:val="24"/>
        </w:rPr>
        <w:t xml:space="preserve"> </w:t>
      </w:r>
      <w:r w:rsidR="00734CF1" w:rsidRPr="00A555A6">
        <w:rPr>
          <w:rFonts w:asciiTheme="majorBidi" w:eastAsia="Times New Roman" w:hAnsiTheme="majorBidi" w:cstheme="majorBidi"/>
          <w:b/>
          <w:bCs/>
          <w:szCs w:val="24"/>
        </w:rPr>
        <w:t>doctors</w:t>
      </w:r>
      <w:r w:rsidR="00734CF1" w:rsidRPr="00A555A6">
        <w:rPr>
          <w:rFonts w:asciiTheme="majorBidi" w:eastAsia="Times New Roman" w:hAnsiTheme="majorBidi" w:cstheme="majorBidi"/>
          <w:szCs w:val="24"/>
        </w:rPr>
        <w:t>: Contains information about specialist doctors.</w:t>
      </w:r>
    </w:p>
    <w:p w14:paraId="322486D7" w14:textId="3F0D3A0A" w:rsidR="00734CF1" w:rsidRPr="00A555A6" w:rsidRDefault="00734CF1" w:rsidP="00734CF1">
      <w:pPr>
        <w:spacing w:before="100" w:beforeAutospacing="1" w:after="100" w:afterAutospacing="1" w:line="240" w:lineRule="auto"/>
        <w:outlineLvl w:val="3"/>
        <w:rPr>
          <w:rFonts w:asciiTheme="majorBidi" w:eastAsia="Times New Roman" w:hAnsiTheme="majorBidi" w:cstheme="majorBidi"/>
          <w:b/>
          <w:bCs/>
          <w:szCs w:val="24"/>
        </w:rPr>
      </w:pPr>
      <w:r w:rsidRPr="00A555A6">
        <w:rPr>
          <w:rFonts w:asciiTheme="majorBidi" w:eastAsia="Times New Roman" w:hAnsiTheme="majorBidi" w:cstheme="majorBidi"/>
          <w:b/>
          <w:bCs/>
          <w:szCs w:val="24"/>
        </w:rPr>
        <w:t>4.</w:t>
      </w:r>
      <w:r w:rsidR="00A232F6">
        <w:rPr>
          <w:rFonts w:asciiTheme="majorBidi" w:eastAsia="Times New Roman" w:hAnsiTheme="majorBidi" w:cstheme="majorBidi"/>
          <w:b/>
          <w:bCs/>
          <w:szCs w:val="24"/>
        </w:rPr>
        <w:t>7</w:t>
      </w:r>
      <w:r w:rsidRPr="00A555A6">
        <w:rPr>
          <w:rFonts w:asciiTheme="majorBidi" w:eastAsia="Times New Roman" w:hAnsiTheme="majorBidi" w:cstheme="majorBidi"/>
          <w:b/>
          <w:bCs/>
          <w:szCs w:val="24"/>
        </w:rPr>
        <w:t xml:space="preserve"> Application UI</w:t>
      </w:r>
    </w:p>
    <w:p w14:paraId="3E55C27E" w14:textId="77777777" w:rsidR="00734CF1" w:rsidRPr="00A555A6" w:rsidRDefault="00734CF1" w:rsidP="00867D8D">
      <w:p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szCs w:val="24"/>
        </w:rPr>
        <w:t>The user interface (UI) of the Healtha app is designed to be intuitive and accessible. Below are mockups of key screens in the app.</w:t>
      </w:r>
    </w:p>
    <w:p w14:paraId="7B13342F" w14:textId="77777777" w:rsidR="00734CF1" w:rsidRPr="00A555A6" w:rsidRDefault="00734CF1" w:rsidP="00867D8D">
      <w:pPr>
        <w:spacing w:before="100" w:beforeAutospacing="1" w:after="100" w:afterAutospacing="1"/>
        <w:rPr>
          <w:rFonts w:asciiTheme="majorBidi" w:eastAsia="Times New Roman" w:hAnsiTheme="majorBidi" w:cstheme="majorBidi"/>
          <w:szCs w:val="24"/>
        </w:rPr>
      </w:pPr>
      <w:r w:rsidRPr="00A555A6">
        <w:rPr>
          <w:rFonts w:asciiTheme="majorBidi" w:eastAsia="Times New Roman" w:hAnsiTheme="majorBidi" w:cstheme="majorBidi"/>
          <w:szCs w:val="24"/>
          <w:highlight w:val="yellow"/>
        </w:rPr>
        <w:t>-----providing application screens</w:t>
      </w:r>
    </w:p>
    <w:p w14:paraId="2AC5FC2A" w14:textId="6F643BF7" w:rsidR="00734CF1" w:rsidRPr="00A555A6" w:rsidRDefault="00734CF1" w:rsidP="00867D8D">
      <w:pPr>
        <w:spacing w:before="100" w:beforeAutospacing="1" w:after="100" w:afterAutospacing="1"/>
        <w:outlineLvl w:val="3"/>
        <w:rPr>
          <w:rFonts w:asciiTheme="majorBidi" w:eastAsia="Times New Roman" w:hAnsiTheme="majorBidi" w:cstheme="majorBidi"/>
          <w:b/>
          <w:bCs/>
          <w:szCs w:val="24"/>
        </w:rPr>
      </w:pPr>
      <w:r w:rsidRPr="00A555A6">
        <w:rPr>
          <w:rFonts w:asciiTheme="majorBidi" w:eastAsia="Times New Roman" w:hAnsiTheme="majorBidi" w:cstheme="majorBidi"/>
          <w:b/>
          <w:bCs/>
          <w:szCs w:val="24"/>
        </w:rPr>
        <w:t>4.</w:t>
      </w:r>
      <w:r w:rsidR="00A232F6">
        <w:rPr>
          <w:rFonts w:asciiTheme="majorBidi" w:eastAsia="Times New Roman" w:hAnsiTheme="majorBidi" w:cstheme="majorBidi"/>
          <w:b/>
          <w:bCs/>
          <w:szCs w:val="24"/>
        </w:rPr>
        <w:t xml:space="preserve">8 </w:t>
      </w:r>
      <w:r w:rsidRPr="00A555A6">
        <w:rPr>
          <w:rFonts w:asciiTheme="majorBidi" w:eastAsia="Times New Roman" w:hAnsiTheme="majorBidi" w:cstheme="majorBidi"/>
          <w:b/>
          <w:bCs/>
          <w:szCs w:val="24"/>
        </w:rPr>
        <w:t>Conclusion</w:t>
      </w:r>
    </w:p>
    <w:p w14:paraId="26028390" w14:textId="1087FE8E" w:rsidR="00C47E99" w:rsidRPr="00A555A6" w:rsidRDefault="00734CF1" w:rsidP="00A232F6">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 xml:space="preserve">This chapter has provided an in-depth exploration of the Healtha app's functionality, highlighting the seamless integration of user interactions and data management. Through the "How It Works" diagram, we've seen how patients and doctors can efficiently navigate the app's features to improve healthcare outcomes. The UML and ERD diagrams further elucidate the system's structural and relational complexities, while the database design showcases the flexibility and scalability afforded by MongoDB. Finally, the UI mockups </w:t>
      </w:r>
      <w:r w:rsidRPr="00A555A6">
        <w:rPr>
          <w:rFonts w:asciiTheme="majorBidi" w:eastAsia="Times New Roman" w:hAnsiTheme="majorBidi" w:cstheme="majorBidi"/>
          <w:szCs w:val="24"/>
        </w:rPr>
        <w:lastRenderedPageBreak/>
        <w:t>emphasize the app's user-centric design, ensuring accessibility and ease of use. Together, these elements underscore Healtha's potential to revolutionize digital health management.</w:t>
      </w:r>
    </w:p>
    <w:p w14:paraId="46A3FAFF" w14:textId="77777777" w:rsidR="00734CF1" w:rsidRPr="00A555A6" w:rsidRDefault="00734CF1" w:rsidP="00734CF1">
      <w:pPr>
        <w:spacing w:before="100" w:beforeAutospacing="1" w:after="100" w:afterAutospacing="1" w:line="240" w:lineRule="auto"/>
        <w:rPr>
          <w:rFonts w:asciiTheme="majorBidi" w:eastAsia="Times New Roman" w:hAnsiTheme="majorBidi" w:cstheme="majorBidi"/>
          <w:szCs w:val="24"/>
        </w:rPr>
      </w:pPr>
    </w:p>
    <w:p w14:paraId="02115684" w14:textId="184CA29E" w:rsidR="00D13930" w:rsidRDefault="00D13930">
      <w:pPr>
        <w:spacing w:line="259" w:lineRule="auto"/>
        <w:rPr>
          <w:rFonts w:asciiTheme="majorBidi" w:eastAsia="Times New Roman" w:hAnsiTheme="majorBidi" w:cstheme="majorBidi"/>
          <w:b/>
          <w:bCs/>
          <w:szCs w:val="24"/>
        </w:rPr>
      </w:pPr>
      <w:r>
        <w:rPr>
          <w:rFonts w:asciiTheme="majorBidi" w:eastAsia="Times New Roman" w:hAnsiTheme="majorBidi" w:cstheme="majorBidi"/>
          <w:b/>
          <w:bCs/>
          <w:szCs w:val="24"/>
        </w:rPr>
        <w:br w:type="page"/>
      </w:r>
    </w:p>
    <w:p w14:paraId="60AAC716" w14:textId="198C993A" w:rsidR="00734CF1" w:rsidRPr="00A555A6" w:rsidRDefault="00867D8D" w:rsidP="00867D8D">
      <w:pPr>
        <w:pStyle w:val="Heading1"/>
        <w:numPr>
          <w:ilvl w:val="0"/>
          <w:numId w:val="0"/>
        </w:numPr>
        <w:rPr>
          <w:rFonts w:asciiTheme="majorBidi" w:hAnsiTheme="majorBidi"/>
        </w:rPr>
      </w:pPr>
      <w:bookmarkStart w:id="45" w:name="_Toc170327643"/>
      <w:r w:rsidRPr="00A555A6">
        <w:rPr>
          <w:rFonts w:asciiTheme="majorBidi" w:hAnsiTheme="majorBidi"/>
        </w:rPr>
        <w:lastRenderedPageBreak/>
        <w:t xml:space="preserve">Chapter 5: </w:t>
      </w:r>
      <w:r w:rsidR="00734CF1" w:rsidRPr="00A555A6">
        <w:rPr>
          <w:rFonts w:asciiTheme="majorBidi" w:hAnsiTheme="majorBidi"/>
        </w:rPr>
        <w:t>Implementation</w:t>
      </w:r>
      <w:bookmarkEnd w:id="45"/>
    </w:p>
    <w:p w14:paraId="1F629892" w14:textId="45BFBF99" w:rsidR="00867D8D" w:rsidRPr="00A555A6" w:rsidRDefault="00867D8D" w:rsidP="00867D8D">
      <w:pPr>
        <w:pStyle w:val="Heading2"/>
        <w:numPr>
          <w:ilvl w:val="0"/>
          <w:numId w:val="0"/>
        </w:numPr>
        <w:rPr>
          <w:rFonts w:asciiTheme="majorBidi" w:hAnsiTheme="majorBidi"/>
          <w:bCs/>
        </w:rPr>
      </w:pPr>
      <w:bookmarkStart w:id="46" w:name="_Toc170327644"/>
      <w:r w:rsidRPr="00A555A6">
        <w:rPr>
          <w:rFonts w:asciiTheme="majorBidi" w:hAnsiTheme="majorBidi"/>
          <w:bCs/>
        </w:rPr>
        <w:t>5.1: Introduction</w:t>
      </w:r>
      <w:bookmarkEnd w:id="46"/>
    </w:p>
    <w:p w14:paraId="19421969" w14:textId="44BBC027" w:rsidR="00867D8D" w:rsidRPr="00A555A6" w:rsidRDefault="00867D8D" w:rsidP="00867D8D">
      <w:pPr>
        <w:rPr>
          <w:rFonts w:asciiTheme="majorBidi" w:hAnsiTheme="majorBidi" w:cstheme="majorBidi"/>
        </w:rPr>
      </w:pPr>
      <w:r w:rsidRPr="00A555A6">
        <w:rPr>
          <w:rFonts w:asciiTheme="majorBidi" w:eastAsia="Times New Roman" w:hAnsiTheme="majorBidi" w:cstheme="majorBidi"/>
          <w:szCs w:val="24"/>
        </w:rPr>
        <w:t>This chapter dives into how the Healtha mobile application was built. The focus is on the technologies used to create a user-friendly and efficient experience. We'll explore the building blocks of the application and how they work together. We'll also see how modern tools like Flutter and cloud services like AWS are used to bring Healtha to life.</w:t>
      </w:r>
    </w:p>
    <w:p w14:paraId="45E9492D" w14:textId="442F8EDD" w:rsidR="00734CF1" w:rsidRPr="00A555A6" w:rsidRDefault="00867D8D" w:rsidP="00734CF1">
      <w:pPr>
        <w:pStyle w:val="Heading2"/>
        <w:numPr>
          <w:ilvl w:val="0"/>
          <w:numId w:val="0"/>
        </w:numPr>
        <w:rPr>
          <w:rFonts w:asciiTheme="majorBidi" w:hAnsiTheme="majorBidi"/>
          <w:b w:val="0"/>
          <w:bCs/>
        </w:rPr>
      </w:pPr>
      <w:bookmarkStart w:id="47" w:name="_Toc170327645"/>
      <w:r w:rsidRPr="00A555A6">
        <w:rPr>
          <w:rFonts w:asciiTheme="majorBidi" w:hAnsiTheme="majorBidi"/>
          <w:bCs/>
        </w:rPr>
        <w:t>5.2</w:t>
      </w:r>
      <w:r w:rsidR="00734CF1" w:rsidRPr="00A555A6">
        <w:rPr>
          <w:rFonts w:asciiTheme="majorBidi" w:hAnsiTheme="majorBidi"/>
          <w:bCs/>
        </w:rPr>
        <w:t xml:space="preserve"> Architecture</w:t>
      </w:r>
      <w:bookmarkEnd w:id="47"/>
      <w:r w:rsidR="00734CF1" w:rsidRPr="00A555A6">
        <w:rPr>
          <w:rFonts w:asciiTheme="majorBidi" w:hAnsiTheme="majorBidi"/>
          <w:bCs/>
        </w:rPr>
        <w:t xml:space="preserve"> </w:t>
      </w:r>
    </w:p>
    <w:p w14:paraId="21A90BE1"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The Healtha mobile application features a robust and scalable architecture using modern technologies to ensure efficiency and a user-friendly experience. This section outlines the architecture components, their interactions, and the technologies employed.</w:t>
      </w:r>
    </w:p>
    <w:p w14:paraId="6D3989FB" w14:textId="4826AAE7" w:rsidR="00734CF1" w:rsidRDefault="00A232F6" w:rsidP="00734CF1">
      <w:pPr>
        <w:spacing w:before="100" w:beforeAutospacing="1" w:after="100" w:afterAutospacing="1"/>
        <w:jc w:val="both"/>
        <w:outlineLvl w:val="2"/>
        <w:rPr>
          <w:rFonts w:asciiTheme="majorBidi" w:eastAsia="Times New Roman" w:hAnsiTheme="majorBidi" w:cstheme="majorBidi"/>
          <w:b/>
          <w:bCs/>
          <w:szCs w:val="24"/>
        </w:rPr>
      </w:pPr>
      <w:bookmarkStart w:id="48" w:name="_Toc170327646"/>
      <w:r>
        <w:rPr>
          <w:noProof/>
        </w:rPr>
        <w:lastRenderedPageBreak/>
        <mc:AlternateContent>
          <mc:Choice Requires="wps">
            <w:drawing>
              <wp:anchor distT="0" distB="0" distL="114300" distR="114300" simplePos="0" relativeHeight="251667456" behindDoc="0" locked="0" layoutInCell="1" allowOverlap="1" wp14:anchorId="0E774C1F" wp14:editId="7D99CFBB">
                <wp:simplePos x="0" y="0"/>
                <wp:positionH relativeFrom="column">
                  <wp:posOffset>304800</wp:posOffset>
                </wp:positionH>
                <wp:positionV relativeFrom="paragraph">
                  <wp:posOffset>6401435</wp:posOffset>
                </wp:positionV>
                <wp:extent cx="5118100" cy="635"/>
                <wp:effectExtent l="0" t="0" r="0" b="0"/>
                <wp:wrapSquare wrapText="bothSides"/>
                <wp:docPr id="483654107" name="Text Box 1"/>
                <wp:cNvGraphicFramePr/>
                <a:graphic xmlns:a="http://schemas.openxmlformats.org/drawingml/2006/main">
                  <a:graphicData uri="http://schemas.microsoft.com/office/word/2010/wordprocessingShape">
                    <wps:wsp>
                      <wps:cNvSpPr txBox="1"/>
                      <wps:spPr>
                        <a:xfrm>
                          <a:off x="0" y="0"/>
                          <a:ext cx="5118100" cy="635"/>
                        </a:xfrm>
                        <a:prstGeom prst="rect">
                          <a:avLst/>
                        </a:prstGeom>
                        <a:solidFill>
                          <a:prstClr val="white"/>
                        </a:solidFill>
                        <a:ln>
                          <a:noFill/>
                        </a:ln>
                      </wps:spPr>
                      <wps:txbx>
                        <w:txbxContent>
                          <w:p w14:paraId="023F0EC7" w14:textId="4F21E192" w:rsidR="00A232F6" w:rsidRPr="00A232F6" w:rsidRDefault="00A232F6" w:rsidP="00A232F6">
                            <w:pPr>
                              <w:pStyle w:val="Caption"/>
                              <w:jc w:val="center"/>
                              <w:rPr>
                                <w:rFonts w:asciiTheme="majorBidi" w:hAnsiTheme="majorBidi" w:cstheme="majorBidi"/>
                                <w:i w:val="0"/>
                                <w:iCs w:val="0"/>
                                <w:color w:val="auto"/>
                                <w:sz w:val="24"/>
                              </w:rPr>
                            </w:pPr>
                            <w:bookmarkStart w:id="49" w:name="_Hlk170394186"/>
                            <w:bookmarkStart w:id="50" w:name="_Hlk170394187"/>
                            <w:r w:rsidRPr="00A232F6">
                              <w:rPr>
                                <w:rFonts w:asciiTheme="majorBidi" w:hAnsiTheme="majorBidi" w:cstheme="majorBidi"/>
                                <w:i w:val="0"/>
                                <w:iCs w:val="0"/>
                                <w:color w:val="auto"/>
                              </w:rPr>
                              <w:t xml:space="preserve">Figure </w:t>
                            </w:r>
                            <w:r w:rsidRPr="00A232F6">
                              <w:rPr>
                                <w:rFonts w:asciiTheme="majorBidi" w:hAnsiTheme="majorBidi" w:cstheme="majorBidi"/>
                                <w:i w:val="0"/>
                                <w:iCs w:val="0"/>
                                <w:color w:val="auto"/>
                              </w:rPr>
                              <w:fldChar w:fldCharType="begin"/>
                            </w:r>
                            <w:r w:rsidRPr="00A232F6">
                              <w:rPr>
                                <w:rFonts w:asciiTheme="majorBidi" w:hAnsiTheme="majorBidi" w:cstheme="majorBidi"/>
                                <w:i w:val="0"/>
                                <w:iCs w:val="0"/>
                                <w:color w:val="auto"/>
                              </w:rPr>
                              <w:instrText xml:space="preserve"> SEQ Figure \* ARABIC </w:instrText>
                            </w:r>
                            <w:r w:rsidRPr="00A232F6">
                              <w:rPr>
                                <w:rFonts w:asciiTheme="majorBidi" w:hAnsiTheme="majorBidi" w:cstheme="majorBidi"/>
                                <w:i w:val="0"/>
                                <w:iCs w:val="0"/>
                                <w:color w:val="auto"/>
                              </w:rPr>
                              <w:fldChar w:fldCharType="separate"/>
                            </w:r>
                            <w:r w:rsidRPr="00A232F6">
                              <w:rPr>
                                <w:rFonts w:asciiTheme="majorBidi" w:hAnsiTheme="majorBidi" w:cstheme="majorBidi"/>
                                <w:i w:val="0"/>
                                <w:iCs w:val="0"/>
                                <w:color w:val="auto"/>
                              </w:rPr>
                              <w:t>7</w:t>
                            </w:r>
                            <w:r w:rsidRPr="00A232F6">
                              <w:rPr>
                                <w:rFonts w:asciiTheme="majorBidi" w:hAnsiTheme="majorBidi" w:cstheme="majorBidi"/>
                                <w:i w:val="0"/>
                                <w:iCs w:val="0"/>
                                <w:color w:val="auto"/>
                              </w:rPr>
                              <w:fldChar w:fldCharType="end"/>
                            </w:r>
                            <w:r w:rsidRPr="00A232F6">
                              <w:rPr>
                                <w:rFonts w:asciiTheme="majorBidi" w:hAnsiTheme="majorBidi" w:cstheme="majorBidi"/>
                                <w:i w:val="0"/>
                                <w:iCs w:val="0"/>
                                <w:color w:val="auto"/>
                                <w:lang w:val="en-US"/>
                              </w:rPr>
                              <w:t xml:space="preserve"> System Architecture</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774C1F" id="_x0000_t202" coordsize="21600,21600" o:spt="202" path="m,l,21600r21600,l21600,xe">
                <v:stroke joinstyle="miter"/>
                <v:path gradientshapeok="t" o:connecttype="rect"/>
              </v:shapetype>
              <v:shape id="Text Box 1" o:spid="_x0000_s1026" type="#_x0000_t202" style="position:absolute;left:0;text-align:left;margin-left:24pt;margin-top:504.05pt;width:40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" stroked="f">
                <v:textbox style="mso-fit-shape-to-text:t" inset="0,0,0,0">
                  <w:txbxContent>
                    <w:p w14:paraId="023F0EC7" w14:textId="4F21E192" w:rsidR="00A232F6" w:rsidRPr="00A232F6" w:rsidRDefault="00A232F6" w:rsidP="00A232F6">
                      <w:pPr>
                        <w:pStyle w:val="Caption"/>
                        <w:jc w:val="center"/>
                        <w:rPr>
                          <w:rFonts w:asciiTheme="majorBidi" w:hAnsiTheme="majorBidi" w:cstheme="majorBidi"/>
                          <w:i w:val="0"/>
                          <w:iCs w:val="0"/>
                          <w:color w:val="auto"/>
                          <w:sz w:val="24"/>
                        </w:rPr>
                      </w:pPr>
                      <w:bookmarkStart w:id="51" w:name="_Hlk170394186"/>
                      <w:bookmarkStart w:id="52" w:name="_Hlk170394187"/>
                      <w:r w:rsidRPr="00A232F6">
                        <w:rPr>
                          <w:rFonts w:asciiTheme="majorBidi" w:hAnsiTheme="majorBidi" w:cstheme="majorBidi"/>
                          <w:i w:val="0"/>
                          <w:iCs w:val="0"/>
                          <w:color w:val="auto"/>
                        </w:rPr>
                        <w:t xml:space="preserve">Figure </w:t>
                      </w:r>
                      <w:r w:rsidRPr="00A232F6">
                        <w:rPr>
                          <w:rFonts w:asciiTheme="majorBidi" w:hAnsiTheme="majorBidi" w:cstheme="majorBidi"/>
                          <w:i w:val="0"/>
                          <w:iCs w:val="0"/>
                          <w:color w:val="auto"/>
                        </w:rPr>
                        <w:fldChar w:fldCharType="begin"/>
                      </w:r>
                      <w:r w:rsidRPr="00A232F6">
                        <w:rPr>
                          <w:rFonts w:asciiTheme="majorBidi" w:hAnsiTheme="majorBidi" w:cstheme="majorBidi"/>
                          <w:i w:val="0"/>
                          <w:iCs w:val="0"/>
                          <w:color w:val="auto"/>
                        </w:rPr>
                        <w:instrText xml:space="preserve"> SEQ Figure \* ARABIC </w:instrText>
                      </w:r>
                      <w:r w:rsidRPr="00A232F6">
                        <w:rPr>
                          <w:rFonts w:asciiTheme="majorBidi" w:hAnsiTheme="majorBidi" w:cstheme="majorBidi"/>
                          <w:i w:val="0"/>
                          <w:iCs w:val="0"/>
                          <w:color w:val="auto"/>
                        </w:rPr>
                        <w:fldChar w:fldCharType="separate"/>
                      </w:r>
                      <w:r w:rsidRPr="00A232F6">
                        <w:rPr>
                          <w:rFonts w:asciiTheme="majorBidi" w:hAnsiTheme="majorBidi" w:cstheme="majorBidi"/>
                          <w:i w:val="0"/>
                          <w:iCs w:val="0"/>
                          <w:color w:val="auto"/>
                        </w:rPr>
                        <w:t>7</w:t>
                      </w:r>
                      <w:r w:rsidRPr="00A232F6">
                        <w:rPr>
                          <w:rFonts w:asciiTheme="majorBidi" w:hAnsiTheme="majorBidi" w:cstheme="majorBidi"/>
                          <w:i w:val="0"/>
                          <w:iCs w:val="0"/>
                          <w:color w:val="auto"/>
                        </w:rPr>
                        <w:fldChar w:fldCharType="end"/>
                      </w:r>
                      <w:r w:rsidRPr="00A232F6">
                        <w:rPr>
                          <w:rFonts w:asciiTheme="majorBidi" w:hAnsiTheme="majorBidi" w:cstheme="majorBidi"/>
                          <w:i w:val="0"/>
                          <w:iCs w:val="0"/>
                          <w:color w:val="auto"/>
                          <w:lang w:val="en-US"/>
                        </w:rPr>
                        <w:t xml:space="preserve"> System Architecture</w:t>
                      </w:r>
                      <w:bookmarkEnd w:id="51"/>
                      <w:bookmarkEnd w:id="52"/>
                    </w:p>
                  </w:txbxContent>
                </v:textbox>
                <w10:wrap type="square"/>
              </v:shape>
            </w:pict>
          </mc:Fallback>
        </mc:AlternateContent>
      </w:r>
      <w:r w:rsidR="00734CF1" w:rsidRPr="00A555A6">
        <w:rPr>
          <w:rFonts w:asciiTheme="majorBidi" w:hAnsiTheme="majorBidi" w:cstheme="majorBidi"/>
          <w:noProof/>
          <w:lang w:val="en-US"/>
        </w:rPr>
        <w:drawing>
          <wp:anchor distT="0" distB="0" distL="114300" distR="114300" simplePos="0" relativeHeight="251664384" behindDoc="0" locked="0" layoutInCell="1" allowOverlap="1" wp14:anchorId="3174A8F7" wp14:editId="74C526D2">
            <wp:simplePos x="0" y="0"/>
            <wp:positionH relativeFrom="margin">
              <wp:posOffset>304800</wp:posOffset>
            </wp:positionH>
            <wp:positionV relativeFrom="paragraph">
              <wp:posOffset>196215</wp:posOffset>
            </wp:positionV>
            <wp:extent cx="5118100" cy="6148070"/>
            <wp:effectExtent l="0" t="0" r="6350" b="5080"/>
            <wp:wrapSquare wrapText="bothSides"/>
            <wp:docPr id="1"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company&#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118100" cy="6148070"/>
                    </a:xfrm>
                    <a:prstGeom prst="rect">
                      <a:avLst/>
                    </a:prstGeom>
                  </pic:spPr>
                </pic:pic>
              </a:graphicData>
            </a:graphic>
            <wp14:sizeRelH relativeFrom="margin">
              <wp14:pctWidth>0</wp14:pctWidth>
            </wp14:sizeRelH>
            <wp14:sizeRelV relativeFrom="margin">
              <wp14:pctHeight>0</wp14:pctHeight>
            </wp14:sizeRelV>
          </wp:anchor>
        </w:drawing>
      </w:r>
      <w:r w:rsidR="00734CF1" w:rsidRPr="00A555A6">
        <w:rPr>
          <w:rFonts w:asciiTheme="majorBidi" w:eastAsia="Times New Roman" w:hAnsiTheme="majorBidi" w:cstheme="majorBidi"/>
          <w:b/>
          <w:bCs/>
          <w:szCs w:val="24"/>
        </w:rPr>
        <w:t>System Diagram</w:t>
      </w:r>
      <w:bookmarkEnd w:id="48"/>
    </w:p>
    <w:p w14:paraId="46FEF6AA" w14:textId="77777777" w:rsidR="00A232F6" w:rsidRDefault="00A232F6" w:rsidP="00734CF1">
      <w:pPr>
        <w:spacing w:before="100" w:beforeAutospacing="1" w:after="100" w:afterAutospacing="1"/>
        <w:jc w:val="both"/>
        <w:outlineLvl w:val="2"/>
        <w:rPr>
          <w:rFonts w:asciiTheme="majorBidi" w:eastAsia="Times New Roman" w:hAnsiTheme="majorBidi" w:cstheme="majorBidi"/>
          <w:b/>
          <w:bCs/>
          <w:szCs w:val="24"/>
        </w:rPr>
      </w:pPr>
    </w:p>
    <w:p w14:paraId="2D657E4A" w14:textId="77777777" w:rsidR="00A232F6" w:rsidRDefault="00A232F6" w:rsidP="00734CF1">
      <w:pPr>
        <w:spacing w:before="100" w:beforeAutospacing="1" w:after="100" w:afterAutospacing="1"/>
        <w:jc w:val="both"/>
        <w:outlineLvl w:val="2"/>
        <w:rPr>
          <w:rFonts w:asciiTheme="majorBidi" w:eastAsia="Times New Roman" w:hAnsiTheme="majorBidi" w:cstheme="majorBidi"/>
          <w:b/>
          <w:bCs/>
          <w:szCs w:val="24"/>
        </w:rPr>
      </w:pPr>
    </w:p>
    <w:p w14:paraId="11AA117E" w14:textId="77777777" w:rsidR="00A232F6" w:rsidRDefault="00A232F6" w:rsidP="00734CF1">
      <w:pPr>
        <w:spacing w:before="100" w:beforeAutospacing="1" w:after="100" w:afterAutospacing="1"/>
        <w:jc w:val="both"/>
        <w:outlineLvl w:val="2"/>
        <w:rPr>
          <w:rFonts w:asciiTheme="majorBidi" w:eastAsia="Times New Roman" w:hAnsiTheme="majorBidi" w:cstheme="majorBidi"/>
          <w:b/>
          <w:bCs/>
          <w:szCs w:val="24"/>
        </w:rPr>
      </w:pPr>
    </w:p>
    <w:p w14:paraId="4023F58C" w14:textId="77777777" w:rsidR="00A232F6" w:rsidRDefault="00A232F6" w:rsidP="00734CF1">
      <w:pPr>
        <w:spacing w:before="100" w:beforeAutospacing="1" w:after="100" w:afterAutospacing="1"/>
        <w:jc w:val="both"/>
        <w:outlineLvl w:val="2"/>
        <w:rPr>
          <w:rFonts w:asciiTheme="majorBidi" w:eastAsia="Times New Roman" w:hAnsiTheme="majorBidi" w:cstheme="majorBidi"/>
          <w:b/>
          <w:bCs/>
          <w:szCs w:val="24"/>
        </w:rPr>
      </w:pPr>
    </w:p>
    <w:p w14:paraId="2BE6E9A7" w14:textId="77777777" w:rsidR="00A232F6" w:rsidRDefault="00A232F6" w:rsidP="00734CF1">
      <w:pPr>
        <w:spacing w:before="100" w:beforeAutospacing="1" w:after="100" w:afterAutospacing="1"/>
        <w:jc w:val="both"/>
        <w:outlineLvl w:val="2"/>
        <w:rPr>
          <w:rFonts w:asciiTheme="majorBidi" w:eastAsia="Times New Roman" w:hAnsiTheme="majorBidi" w:cstheme="majorBidi"/>
          <w:b/>
          <w:bCs/>
          <w:szCs w:val="24"/>
        </w:rPr>
      </w:pPr>
    </w:p>
    <w:p w14:paraId="536F5AD1" w14:textId="6D23F00A"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noProof/>
          <w:szCs w:val="24"/>
          <w:lang w:val="en-US"/>
        </w:rPr>
        <mc:AlternateContent>
          <mc:Choice Requires="wps">
            <w:drawing>
              <wp:anchor distT="0" distB="0" distL="114300" distR="114300" simplePos="0" relativeHeight="251665408" behindDoc="0" locked="0" layoutInCell="1" allowOverlap="1" wp14:anchorId="30041FD5" wp14:editId="72B5D89C">
                <wp:simplePos x="0" y="0"/>
                <wp:positionH relativeFrom="margin">
                  <wp:align>left</wp:align>
                </wp:positionH>
                <wp:positionV relativeFrom="paragraph">
                  <wp:posOffset>5899150</wp:posOffset>
                </wp:positionV>
                <wp:extent cx="5854700" cy="55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54700" cy="55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CF96B" w14:textId="5FC5156F" w:rsidR="00D13930" w:rsidRPr="008F209F" w:rsidRDefault="00D13930" w:rsidP="00734CF1">
                            <w:pPr>
                              <w:rPr>
                                <w:rFonts w:ascii="Times New Roman" w:eastAsia="Times New Roman" w:hAnsi="Times New Roman"/>
                                <w:szCs w:val="24"/>
                              </w:rPr>
                            </w:pPr>
                            <w:r w:rsidRPr="008F209F">
                              <w:rPr>
                                <w:rFonts w:ascii="Times New Roman" w:eastAsia="Times New Roman" w:hAnsi="Times New Roman"/>
                                <w:szCs w:val="24"/>
                              </w:rPr>
                              <w:t xml:space="preserve">The </w:t>
                            </w:r>
                            <w:r>
                              <w:rPr>
                                <w:rFonts w:ascii="Times New Roman" w:eastAsia="Times New Roman" w:hAnsi="Times New Roman"/>
                                <w:szCs w:val="24"/>
                              </w:rPr>
                              <w:t>above</w:t>
                            </w:r>
                            <w:r w:rsidRPr="008F209F">
                              <w:rPr>
                                <w:rFonts w:ascii="Times New Roman" w:eastAsia="Times New Roman" w:hAnsi="Times New Roman"/>
                                <w:szCs w:val="24"/>
                              </w:rPr>
                              <w:t xml:space="preserve"> diagram provides a visual representation of the H</w:t>
                            </w:r>
                            <w:r>
                              <w:rPr>
                                <w:rFonts w:ascii="Times New Roman" w:eastAsia="Times New Roman" w:hAnsi="Times New Roman"/>
                                <w:szCs w:val="24"/>
                              </w:rPr>
                              <w:t>ealtha application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1FD5" id="Text Box 3" o:spid="_x0000_s1027" type="#_x0000_t202" style="position:absolute;left:0;text-align:left;margin-left:0;margin-top:464.5pt;width:461pt;height:4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" filled="f" stroked="f" strokeweight=".5pt">
                <v:textbox>
                  <w:txbxContent>
                    <w:p w14:paraId="4BACF96B" w14:textId="5FC5156F" w:rsidR="00D13930" w:rsidRPr="008F209F" w:rsidRDefault="00D13930" w:rsidP="00734CF1">
                      <w:pPr>
                        <w:rPr>
                          <w:rFonts w:ascii="Times New Roman" w:eastAsia="Times New Roman" w:hAnsi="Times New Roman"/>
                          <w:szCs w:val="24"/>
                        </w:rPr>
                      </w:pPr>
                      <w:r w:rsidRPr="008F209F">
                        <w:rPr>
                          <w:rFonts w:ascii="Times New Roman" w:eastAsia="Times New Roman" w:hAnsi="Times New Roman"/>
                          <w:szCs w:val="24"/>
                        </w:rPr>
                        <w:t xml:space="preserve">The </w:t>
                      </w:r>
                      <w:r>
                        <w:rPr>
                          <w:rFonts w:ascii="Times New Roman" w:eastAsia="Times New Roman" w:hAnsi="Times New Roman"/>
                          <w:szCs w:val="24"/>
                        </w:rPr>
                        <w:t>above</w:t>
                      </w:r>
                      <w:r w:rsidRPr="008F209F">
                        <w:rPr>
                          <w:rFonts w:ascii="Times New Roman" w:eastAsia="Times New Roman" w:hAnsi="Times New Roman"/>
                          <w:szCs w:val="24"/>
                        </w:rPr>
                        <w:t xml:space="preserve"> diagram provides a visual representation of the H</w:t>
                      </w:r>
                      <w:r>
                        <w:rPr>
                          <w:rFonts w:ascii="Times New Roman" w:eastAsia="Times New Roman" w:hAnsi="Times New Roman"/>
                          <w:szCs w:val="24"/>
                        </w:rPr>
                        <w:t>ealtha application architecture</w:t>
                      </w:r>
                    </w:p>
                  </w:txbxContent>
                </v:textbox>
                <w10:wrap anchorx="margin"/>
              </v:shape>
            </w:pict>
          </mc:Fallback>
        </mc:AlternateContent>
      </w:r>
    </w:p>
    <w:p w14:paraId="71FBEED9" w14:textId="77777777" w:rsidR="00734CF1" w:rsidRPr="00A555A6" w:rsidRDefault="00734CF1" w:rsidP="00734CF1">
      <w:pPr>
        <w:spacing w:before="100" w:beforeAutospacing="1" w:after="100" w:afterAutospacing="1"/>
        <w:jc w:val="both"/>
        <w:outlineLvl w:val="2"/>
        <w:rPr>
          <w:rFonts w:asciiTheme="majorBidi" w:eastAsia="Times New Roman" w:hAnsiTheme="majorBidi" w:cstheme="majorBidi"/>
          <w:b/>
          <w:bCs/>
          <w:szCs w:val="24"/>
        </w:rPr>
      </w:pPr>
      <w:bookmarkStart w:id="53" w:name="_Toc170327647"/>
      <w:r w:rsidRPr="00A555A6">
        <w:rPr>
          <w:rFonts w:asciiTheme="majorBidi" w:eastAsia="Times New Roman" w:hAnsiTheme="majorBidi" w:cstheme="majorBidi"/>
          <w:b/>
          <w:bCs/>
          <w:szCs w:val="24"/>
        </w:rPr>
        <w:lastRenderedPageBreak/>
        <w:t>Frontend</w:t>
      </w:r>
      <w:bookmarkEnd w:id="53"/>
    </w:p>
    <w:p w14:paraId="6906DC63"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Technology</w:t>
      </w:r>
      <w:r w:rsidRPr="00A555A6">
        <w:rPr>
          <w:rFonts w:asciiTheme="majorBidi" w:eastAsia="Times New Roman" w:hAnsiTheme="majorBidi" w:cstheme="majorBidi"/>
          <w:szCs w:val="24"/>
        </w:rPr>
        <w:t>: Flutter</w:t>
      </w:r>
    </w:p>
    <w:p w14:paraId="570698F3" w14:textId="5DCCAC6B" w:rsidR="00867D8D" w:rsidRPr="00A555A6" w:rsidRDefault="00734CF1" w:rsidP="009A2E92">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Description</w:t>
      </w:r>
      <w:r w:rsidRPr="00A555A6">
        <w:rPr>
          <w:rFonts w:asciiTheme="majorBidi" w:eastAsia="Times New Roman" w:hAnsiTheme="majorBidi" w:cstheme="majorBidi"/>
          <w:szCs w:val="24"/>
        </w:rPr>
        <w:t>: The frontend of the Healtha mobile application is built using Flutter, an open-source UI software development toolkit. Flutter enables the creation of natively compiled applications for mobile, web, and desktop from a single codebase, ensuring a smooth and responsive user interface.</w:t>
      </w:r>
    </w:p>
    <w:p w14:paraId="3DE2DE67" w14:textId="77777777" w:rsidR="00734CF1" w:rsidRPr="00A555A6" w:rsidRDefault="00734CF1" w:rsidP="00734CF1">
      <w:pPr>
        <w:spacing w:before="100" w:beforeAutospacing="1" w:after="100" w:afterAutospacing="1"/>
        <w:jc w:val="both"/>
        <w:outlineLvl w:val="2"/>
        <w:rPr>
          <w:rFonts w:asciiTheme="majorBidi" w:eastAsia="Times New Roman" w:hAnsiTheme="majorBidi" w:cstheme="majorBidi"/>
          <w:b/>
          <w:bCs/>
          <w:szCs w:val="24"/>
        </w:rPr>
      </w:pPr>
      <w:bookmarkStart w:id="54" w:name="_Toc170327648"/>
      <w:r w:rsidRPr="00A555A6">
        <w:rPr>
          <w:rFonts w:asciiTheme="majorBidi" w:eastAsia="Times New Roman" w:hAnsiTheme="majorBidi" w:cstheme="majorBidi"/>
          <w:b/>
          <w:bCs/>
          <w:szCs w:val="24"/>
        </w:rPr>
        <w:t>Backend</w:t>
      </w:r>
      <w:bookmarkEnd w:id="54"/>
    </w:p>
    <w:p w14:paraId="437ADBA0"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Technology</w:t>
      </w:r>
      <w:r w:rsidRPr="00A555A6">
        <w:rPr>
          <w:rFonts w:asciiTheme="majorBidi" w:eastAsia="Times New Roman" w:hAnsiTheme="majorBidi" w:cstheme="majorBidi"/>
          <w:szCs w:val="24"/>
        </w:rPr>
        <w:t>: Node.js and Express.js</w:t>
      </w:r>
    </w:p>
    <w:p w14:paraId="5B486A88"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Description</w:t>
      </w:r>
      <w:r w:rsidRPr="00A555A6">
        <w:rPr>
          <w:rFonts w:asciiTheme="majorBidi" w:eastAsia="Times New Roman" w:hAnsiTheme="majorBidi" w:cstheme="majorBidi"/>
          <w:szCs w:val="24"/>
        </w:rPr>
        <w:t>: The backend is implemented using Node.js, a JavaScript runtime built on Chrome's V8 JavaScript engine, and Express.js, a minimal and flexible Node.js web application framework. The backend handles routing, input validation, JSON encoding, and various API services to interact with the frontend and the database.</w:t>
      </w:r>
    </w:p>
    <w:p w14:paraId="042BC258" w14:textId="77777777" w:rsidR="00734CF1" w:rsidRPr="00A555A6" w:rsidRDefault="00734CF1" w:rsidP="00734CF1">
      <w:pPr>
        <w:spacing w:before="100" w:beforeAutospacing="1" w:after="100" w:afterAutospacing="1"/>
        <w:jc w:val="both"/>
        <w:outlineLvl w:val="2"/>
        <w:rPr>
          <w:rFonts w:asciiTheme="majorBidi" w:eastAsia="Times New Roman" w:hAnsiTheme="majorBidi" w:cstheme="majorBidi"/>
          <w:b/>
          <w:bCs/>
          <w:szCs w:val="24"/>
        </w:rPr>
      </w:pPr>
      <w:bookmarkStart w:id="55" w:name="_Toc170327649"/>
      <w:r w:rsidRPr="00A555A6">
        <w:rPr>
          <w:rFonts w:asciiTheme="majorBidi" w:eastAsia="Times New Roman" w:hAnsiTheme="majorBidi" w:cstheme="majorBidi"/>
          <w:b/>
          <w:bCs/>
          <w:szCs w:val="24"/>
        </w:rPr>
        <w:t>Artificial Intelligence Models</w:t>
      </w:r>
      <w:bookmarkEnd w:id="55"/>
    </w:p>
    <w:p w14:paraId="1DCB62C4"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Technology</w:t>
      </w:r>
      <w:r w:rsidRPr="00A555A6">
        <w:rPr>
          <w:rFonts w:asciiTheme="majorBidi" w:eastAsia="Times New Roman" w:hAnsiTheme="majorBidi" w:cstheme="majorBidi"/>
          <w:szCs w:val="24"/>
        </w:rPr>
        <w:t>: Python and Flask</w:t>
      </w:r>
    </w:p>
    <w:p w14:paraId="1E98C6E8"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Description</w:t>
      </w:r>
      <w:r w:rsidRPr="00A555A6">
        <w:rPr>
          <w:rFonts w:asciiTheme="majorBidi" w:eastAsia="Times New Roman" w:hAnsiTheme="majorBidi" w:cstheme="majorBidi"/>
          <w:szCs w:val="24"/>
        </w:rPr>
        <w:t>: AI models within the Healtha application are developed using Python and hosted on Flask, a micro web framework. Flask serves as the platform for rendering AI models, processing data, and delivering predictions and insights to the application. Key AI functionalities include:</w:t>
      </w:r>
    </w:p>
    <w:p w14:paraId="6613739E" w14:textId="77777777" w:rsidR="00734CF1" w:rsidRPr="00A555A6" w:rsidRDefault="00734CF1" w:rsidP="00C8395A">
      <w:pPr>
        <w:pStyle w:val="ListParagraph"/>
        <w:numPr>
          <w:ilvl w:val="0"/>
          <w:numId w:val="47"/>
        </w:num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Extracting data from lab reports.</w:t>
      </w:r>
    </w:p>
    <w:p w14:paraId="13475D3A" w14:textId="5DF1B2EB" w:rsidR="00734CF1" w:rsidRPr="00A555A6" w:rsidRDefault="009A2E92" w:rsidP="00C8395A">
      <w:pPr>
        <w:pStyle w:val="ListParagraph"/>
        <w:numPr>
          <w:ilvl w:val="0"/>
          <w:numId w:val="47"/>
        </w:num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Analysing</w:t>
      </w:r>
      <w:r w:rsidR="00734CF1" w:rsidRPr="00A555A6">
        <w:rPr>
          <w:rFonts w:asciiTheme="majorBidi" w:eastAsia="Times New Roman" w:hAnsiTheme="majorBidi" w:cstheme="majorBidi"/>
          <w:szCs w:val="24"/>
        </w:rPr>
        <w:t xml:space="preserve"> data to find patterns and predict health risks.</w:t>
      </w:r>
    </w:p>
    <w:p w14:paraId="33D031F8" w14:textId="77777777" w:rsidR="00734CF1" w:rsidRPr="00A555A6" w:rsidRDefault="00734CF1" w:rsidP="00C8395A">
      <w:pPr>
        <w:pStyle w:val="ListParagraph"/>
        <w:numPr>
          <w:ilvl w:val="0"/>
          <w:numId w:val="47"/>
        </w:num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Early detection of diseases and personalized treatment plans.</w:t>
      </w:r>
    </w:p>
    <w:p w14:paraId="5519BDE6" w14:textId="77777777" w:rsidR="00734CF1" w:rsidRPr="00A555A6" w:rsidRDefault="00734CF1" w:rsidP="00C8395A">
      <w:pPr>
        <w:pStyle w:val="ListParagraph"/>
        <w:numPr>
          <w:ilvl w:val="0"/>
          <w:numId w:val="47"/>
        </w:num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Chatbot for user interaction and information dissemination.</w:t>
      </w:r>
    </w:p>
    <w:p w14:paraId="57971358" w14:textId="77777777" w:rsidR="00734CF1" w:rsidRPr="00A555A6" w:rsidRDefault="00734CF1" w:rsidP="00734CF1">
      <w:pPr>
        <w:spacing w:before="100" w:beforeAutospacing="1" w:after="100" w:afterAutospacing="1"/>
        <w:jc w:val="both"/>
        <w:outlineLvl w:val="2"/>
        <w:rPr>
          <w:rFonts w:asciiTheme="majorBidi" w:eastAsia="Times New Roman" w:hAnsiTheme="majorBidi" w:cstheme="majorBidi"/>
          <w:b/>
          <w:bCs/>
          <w:szCs w:val="24"/>
        </w:rPr>
      </w:pPr>
      <w:bookmarkStart w:id="56" w:name="_Toc170327650"/>
      <w:r w:rsidRPr="00A555A6">
        <w:rPr>
          <w:rFonts w:asciiTheme="majorBidi" w:eastAsia="Times New Roman" w:hAnsiTheme="majorBidi" w:cstheme="majorBidi"/>
          <w:b/>
          <w:bCs/>
          <w:szCs w:val="24"/>
        </w:rPr>
        <w:t>Object Storage</w:t>
      </w:r>
      <w:bookmarkEnd w:id="56"/>
    </w:p>
    <w:p w14:paraId="59CDFB4C"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Technology</w:t>
      </w:r>
      <w:r w:rsidRPr="00A555A6">
        <w:rPr>
          <w:rFonts w:asciiTheme="majorBidi" w:eastAsia="Times New Roman" w:hAnsiTheme="majorBidi" w:cstheme="majorBidi"/>
          <w:szCs w:val="24"/>
        </w:rPr>
        <w:t>: Amazon S3 (Simple Storage Service)</w:t>
      </w:r>
    </w:p>
    <w:p w14:paraId="4E2E74C4"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lastRenderedPageBreak/>
        <w:t>Description</w:t>
      </w:r>
      <w:r w:rsidRPr="00A555A6">
        <w:rPr>
          <w:rFonts w:asciiTheme="majorBidi" w:eastAsia="Times New Roman" w:hAnsiTheme="majorBidi" w:cstheme="majorBidi"/>
          <w:szCs w:val="24"/>
        </w:rPr>
        <w:t>: Amazon S3 is used for object storage, providing scalable and secure storage solutions for the application's data, including medical reports, images, and other user-related files.</w:t>
      </w:r>
    </w:p>
    <w:p w14:paraId="67425B18" w14:textId="77777777" w:rsidR="00734CF1" w:rsidRPr="00A555A6" w:rsidRDefault="00734CF1" w:rsidP="00734CF1">
      <w:pPr>
        <w:spacing w:before="100" w:beforeAutospacing="1" w:after="100" w:afterAutospacing="1"/>
        <w:jc w:val="both"/>
        <w:outlineLvl w:val="2"/>
        <w:rPr>
          <w:rFonts w:asciiTheme="majorBidi" w:eastAsia="Times New Roman" w:hAnsiTheme="majorBidi" w:cstheme="majorBidi"/>
          <w:b/>
          <w:bCs/>
          <w:szCs w:val="24"/>
        </w:rPr>
      </w:pPr>
      <w:bookmarkStart w:id="57" w:name="_Toc170327651"/>
      <w:r w:rsidRPr="00A555A6">
        <w:rPr>
          <w:rFonts w:asciiTheme="majorBidi" w:eastAsia="Times New Roman" w:hAnsiTheme="majorBidi" w:cstheme="majorBidi"/>
          <w:b/>
          <w:bCs/>
          <w:szCs w:val="24"/>
        </w:rPr>
        <w:t>Hosting</w:t>
      </w:r>
      <w:bookmarkEnd w:id="57"/>
    </w:p>
    <w:p w14:paraId="77AD8407"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Technology</w:t>
      </w:r>
      <w:r w:rsidRPr="00A555A6">
        <w:rPr>
          <w:rFonts w:asciiTheme="majorBidi" w:eastAsia="Times New Roman" w:hAnsiTheme="majorBidi" w:cstheme="majorBidi"/>
          <w:szCs w:val="24"/>
        </w:rPr>
        <w:t>: Amazon EC2 (Elastic Compute Cloud)</w:t>
      </w:r>
    </w:p>
    <w:p w14:paraId="56AEF85A"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Description</w:t>
      </w:r>
      <w:r w:rsidRPr="00A555A6">
        <w:rPr>
          <w:rFonts w:asciiTheme="majorBidi" w:eastAsia="Times New Roman" w:hAnsiTheme="majorBidi" w:cstheme="majorBidi"/>
          <w:szCs w:val="24"/>
        </w:rPr>
        <w:t>: The application is hosted on Amazon EC2, offering resizable compute capacity in the cloud. EC2 ensures the application is highly available, scalable, and reliable.</w:t>
      </w:r>
    </w:p>
    <w:p w14:paraId="117A7F9F" w14:textId="77777777" w:rsidR="00734CF1" w:rsidRPr="00A555A6" w:rsidRDefault="00734CF1" w:rsidP="00734CF1">
      <w:pPr>
        <w:spacing w:before="100" w:beforeAutospacing="1" w:after="100" w:afterAutospacing="1"/>
        <w:jc w:val="both"/>
        <w:outlineLvl w:val="2"/>
        <w:rPr>
          <w:rFonts w:asciiTheme="majorBidi" w:eastAsia="Times New Roman" w:hAnsiTheme="majorBidi" w:cstheme="majorBidi"/>
          <w:b/>
          <w:bCs/>
          <w:szCs w:val="24"/>
        </w:rPr>
      </w:pPr>
      <w:bookmarkStart w:id="58" w:name="_Toc170327652"/>
      <w:r w:rsidRPr="00A555A6">
        <w:rPr>
          <w:rFonts w:asciiTheme="majorBidi" w:eastAsia="Times New Roman" w:hAnsiTheme="majorBidi" w:cstheme="majorBidi"/>
          <w:b/>
          <w:bCs/>
          <w:szCs w:val="24"/>
        </w:rPr>
        <w:t>Continuous Integration and Continuous Deployment (CI/CD)</w:t>
      </w:r>
      <w:bookmarkEnd w:id="58"/>
    </w:p>
    <w:p w14:paraId="237EB1F5"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Technology</w:t>
      </w:r>
      <w:r w:rsidRPr="00A555A6">
        <w:rPr>
          <w:rFonts w:asciiTheme="majorBidi" w:eastAsia="Times New Roman" w:hAnsiTheme="majorBidi" w:cstheme="majorBidi"/>
          <w:szCs w:val="24"/>
        </w:rPr>
        <w:t>: GitHub Actions</w:t>
      </w:r>
    </w:p>
    <w:p w14:paraId="4E7DCA83"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Description</w:t>
      </w:r>
      <w:r w:rsidRPr="00A555A6">
        <w:rPr>
          <w:rFonts w:asciiTheme="majorBidi" w:eastAsia="Times New Roman" w:hAnsiTheme="majorBidi" w:cstheme="majorBidi"/>
          <w:szCs w:val="24"/>
        </w:rPr>
        <w:t>: GitHub Actions is used for CI/CD to automate the build, test, and deployment processes. Workflow files define the automation tasks, ensuring that the application is continuously integrated and deployed with minimal manual intervention.</w:t>
      </w:r>
    </w:p>
    <w:p w14:paraId="4ACEDA82" w14:textId="77777777" w:rsidR="00734CF1" w:rsidRPr="00A555A6" w:rsidRDefault="00734CF1" w:rsidP="00734CF1">
      <w:pPr>
        <w:spacing w:before="100" w:beforeAutospacing="1" w:after="100" w:afterAutospacing="1"/>
        <w:jc w:val="both"/>
        <w:outlineLvl w:val="2"/>
        <w:rPr>
          <w:rFonts w:asciiTheme="majorBidi" w:eastAsia="Times New Roman" w:hAnsiTheme="majorBidi" w:cstheme="majorBidi"/>
          <w:b/>
          <w:bCs/>
          <w:szCs w:val="24"/>
        </w:rPr>
      </w:pPr>
      <w:bookmarkStart w:id="59" w:name="_Toc170327653"/>
      <w:r w:rsidRPr="00A555A6">
        <w:rPr>
          <w:rFonts w:asciiTheme="majorBidi" w:eastAsia="Times New Roman" w:hAnsiTheme="majorBidi" w:cstheme="majorBidi"/>
          <w:b/>
          <w:bCs/>
          <w:szCs w:val="24"/>
        </w:rPr>
        <w:t>Automation</w:t>
      </w:r>
      <w:bookmarkEnd w:id="59"/>
    </w:p>
    <w:p w14:paraId="7CA17BAC"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Technology</w:t>
      </w:r>
      <w:r w:rsidRPr="00A555A6">
        <w:rPr>
          <w:rFonts w:asciiTheme="majorBidi" w:eastAsia="Times New Roman" w:hAnsiTheme="majorBidi" w:cstheme="majorBidi"/>
          <w:szCs w:val="24"/>
        </w:rPr>
        <w:t xml:space="preserve">: </w:t>
      </w:r>
      <w:proofErr w:type="spellStart"/>
      <w:r w:rsidRPr="00A555A6">
        <w:rPr>
          <w:rFonts w:asciiTheme="majorBidi" w:eastAsia="Times New Roman" w:hAnsiTheme="majorBidi" w:cstheme="majorBidi"/>
          <w:szCs w:val="24"/>
        </w:rPr>
        <w:t>Makefile</w:t>
      </w:r>
      <w:proofErr w:type="spellEnd"/>
      <w:r w:rsidRPr="00A555A6">
        <w:rPr>
          <w:rFonts w:asciiTheme="majorBidi" w:eastAsia="Times New Roman" w:hAnsiTheme="majorBidi" w:cstheme="majorBidi"/>
          <w:szCs w:val="24"/>
        </w:rPr>
        <w:t xml:space="preserve"> and </w:t>
      </w:r>
      <w:proofErr w:type="spellStart"/>
      <w:r w:rsidRPr="00A555A6">
        <w:rPr>
          <w:rFonts w:asciiTheme="majorBidi" w:eastAsia="Times New Roman" w:hAnsiTheme="majorBidi" w:cstheme="majorBidi"/>
          <w:szCs w:val="24"/>
        </w:rPr>
        <w:t>Dockerfile</w:t>
      </w:r>
      <w:proofErr w:type="spellEnd"/>
    </w:p>
    <w:p w14:paraId="5A127C81"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Description</w:t>
      </w:r>
      <w:r w:rsidRPr="00A555A6">
        <w:rPr>
          <w:rFonts w:asciiTheme="majorBidi" w:eastAsia="Times New Roman" w:hAnsiTheme="majorBidi" w:cstheme="majorBidi"/>
          <w:szCs w:val="24"/>
        </w:rPr>
        <w:t>:</w:t>
      </w:r>
    </w:p>
    <w:p w14:paraId="123F46FE"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proofErr w:type="spellStart"/>
      <w:r w:rsidRPr="00A555A6">
        <w:rPr>
          <w:rFonts w:asciiTheme="majorBidi" w:eastAsia="Times New Roman" w:hAnsiTheme="majorBidi" w:cstheme="majorBidi"/>
          <w:b/>
          <w:bCs/>
          <w:szCs w:val="24"/>
        </w:rPr>
        <w:t>Makefile</w:t>
      </w:r>
      <w:proofErr w:type="spellEnd"/>
      <w:r w:rsidRPr="00A555A6">
        <w:rPr>
          <w:rFonts w:asciiTheme="majorBidi" w:eastAsia="Times New Roman" w:hAnsiTheme="majorBidi" w:cstheme="majorBidi"/>
          <w:szCs w:val="24"/>
        </w:rPr>
        <w:t>: Used to automate tasks such as building, testing, and deploying the application.</w:t>
      </w:r>
    </w:p>
    <w:p w14:paraId="209347DB"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proofErr w:type="spellStart"/>
      <w:r w:rsidRPr="00A555A6">
        <w:rPr>
          <w:rFonts w:asciiTheme="majorBidi" w:eastAsia="Times New Roman" w:hAnsiTheme="majorBidi" w:cstheme="majorBidi"/>
          <w:b/>
          <w:bCs/>
          <w:szCs w:val="24"/>
        </w:rPr>
        <w:t>Dockerfile</w:t>
      </w:r>
      <w:proofErr w:type="spellEnd"/>
      <w:r w:rsidRPr="00A555A6">
        <w:rPr>
          <w:rFonts w:asciiTheme="majorBidi" w:eastAsia="Times New Roman" w:hAnsiTheme="majorBidi" w:cstheme="majorBidi"/>
          <w:szCs w:val="24"/>
        </w:rPr>
        <w:t>: Defines the environment for the application, enabling consistent and portable deployments through containerization.</w:t>
      </w:r>
    </w:p>
    <w:p w14:paraId="4D385E45" w14:textId="77777777" w:rsidR="00734CF1" w:rsidRPr="00A555A6" w:rsidRDefault="00734CF1" w:rsidP="00734CF1">
      <w:pPr>
        <w:spacing w:before="100" w:beforeAutospacing="1" w:after="100" w:afterAutospacing="1"/>
        <w:jc w:val="both"/>
        <w:outlineLvl w:val="2"/>
        <w:rPr>
          <w:rFonts w:asciiTheme="majorBidi" w:eastAsia="Times New Roman" w:hAnsiTheme="majorBidi" w:cstheme="majorBidi"/>
          <w:b/>
          <w:bCs/>
          <w:szCs w:val="24"/>
        </w:rPr>
      </w:pPr>
      <w:bookmarkStart w:id="60" w:name="_Toc170327654"/>
      <w:r w:rsidRPr="00A555A6">
        <w:rPr>
          <w:rFonts w:asciiTheme="majorBidi" w:eastAsia="Times New Roman" w:hAnsiTheme="majorBidi" w:cstheme="majorBidi"/>
          <w:b/>
          <w:bCs/>
          <w:szCs w:val="24"/>
        </w:rPr>
        <w:t>Database</w:t>
      </w:r>
      <w:bookmarkEnd w:id="60"/>
    </w:p>
    <w:p w14:paraId="06856260"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Technology</w:t>
      </w:r>
      <w:r w:rsidRPr="00A555A6">
        <w:rPr>
          <w:rFonts w:asciiTheme="majorBidi" w:eastAsia="Times New Roman" w:hAnsiTheme="majorBidi" w:cstheme="majorBidi"/>
          <w:szCs w:val="24"/>
        </w:rPr>
        <w:t>: MongoDB Atlas</w:t>
      </w:r>
    </w:p>
    <w:p w14:paraId="2CDC5A4E" w14:textId="1C69BF42" w:rsidR="00734CF1" w:rsidRPr="009A2E92" w:rsidRDefault="00734CF1" w:rsidP="009A2E92">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b/>
          <w:bCs/>
          <w:szCs w:val="24"/>
        </w:rPr>
        <w:t>Description</w:t>
      </w:r>
      <w:r w:rsidRPr="00A555A6">
        <w:rPr>
          <w:rFonts w:asciiTheme="majorBidi" w:eastAsia="Times New Roman" w:hAnsiTheme="majorBidi" w:cstheme="majorBidi"/>
          <w:szCs w:val="24"/>
        </w:rPr>
        <w:t>: MongoDB Atlas is the database service used, providing a fully managed, global cloud database service. MongoDB's flexible schema design is well-suited for handling the dynamic and complex data structures of medical information.</w:t>
      </w:r>
    </w:p>
    <w:p w14:paraId="1C811D28" w14:textId="2E72502B" w:rsidR="00734CF1" w:rsidRPr="00A555A6" w:rsidRDefault="00867D8D" w:rsidP="00734CF1">
      <w:pPr>
        <w:pStyle w:val="Heading2"/>
        <w:numPr>
          <w:ilvl w:val="0"/>
          <w:numId w:val="0"/>
        </w:numPr>
        <w:spacing w:line="360" w:lineRule="auto"/>
        <w:rPr>
          <w:rFonts w:asciiTheme="majorBidi" w:hAnsiTheme="majorBidi"/>
          <w:b w:val="0"/>
          <w:bCs/>
        </w:rPr>
      </w:pPr>
      <w:bookmarkStart w:id="61" w:name="_Toc170327655"/>
      <w:r w:rsidRPr="00A555A6">
        <w:rPr>
          <w:rFonts w:asciiTheme="majorBidi" w:hAnsiTheme="majorBidi"/>
          <w:bCs/>
        </w:rPr>
        <w:lastRenderedPageBreak/>
        <w:t>5</w:t>
      </w:r>
      <w:r w:rsidR="00734CF1" w:rsidRPr="00A555A6">
        <w:rPr>
          <w:rFonts w:asciiTheme="majorBidi" w:hAnsiTheme="majorBidi"/>
          <w:bCs/>
        </w:rPr>
        <w:t>.</w:t>
      </w:r>
      <w:r w:rsidRPr="00A555A6">
        <w:rPr>
          <w:rFonts w:asciiTheme="majorBidi" w:hAnsiTheme="majorBidi"/>
          <w:bCs/>
        </w:rPr>
        <w:t>3</w:t>
      </w:r>
      <w:r w:rsidR="00734CF1" w:rsidRPr="00A555A6">
        <w:rPr>
          <w:rFonts w:asciiTheme="majorBidi" w:hAnsiTheme="majorBidi"/>
          <w:bCs/>
        </w:rPr>
        <w:t xml:space="preserve"> Mobile App Development</w:t>
      </w:r>
      <w:bookmarkEnd w:id="61"/>
    </w:p>
    <w:p w14:paraId="20485190" w14:textId="60254970" w:rsidR="00734CF1" w:rsidRPr="00A555A6" w:rsidRDefault="00867D8D" w:rsidP="00734CF1">
      <w:pPr>
        <w:pStyle w:val="Heading3"/>
        <w:numPr>
          <w:ilvl w:val="0"/>
          <w:numId w:val="0"/>
        </w:numPr>
        <w:spacing w:line="360" w:lineRule="auto"/>
        <w:rPr>
          <w:rFonts w:asciiTheme="majorBidi" w:hAnsiTheme="majorBidi"/>
          <w:b w:val="0"/>
          <w:bCs/>
        </w:rPr>
      </w:pPr>
      <w:bookmarkStart w:id="62" w:name="_Toc170327656"/>
      <w:r w:rsidRPr="00A555A6">
        <w:rPr>
          <w:rFonts w:asciiTheme="majorBidi" w:hAnsiTheme="majorBidi"/>
          <w:bCs/>
        </w:rPr>
        <w:t>5</w:t>
      </w:r>
      <w:r w:rsidR="00734CF1" w:rsidRPr="00A555A6">
        <w:rPr>
          <w:rFonts w:asciiTheme="majorBidi" w:hAnsiTheme="majorBidi"/>
          <w:bCs/>
        </w:rPr>
        <w:t>.</w:t>
      </w:r>
      <w:r w:rsidRPr="00A555A6">
        <w:rPr>
          <w:rFonts w:asciiTheme="majorBidi" w:hAnsiTheme="majorBidi"/>
          <w:bCs/>
        </w:rPr>
        <w:t>3</w:t>
      </w:r>
      <w:r w:rsidR="00734CF1" w:rsidRPr="00A555A6">
        <w:rPr>
          <w:rFonts w:asciiTheme="majorBidi" w:hAnsiTheme="majorBidi"/>
          <w:bCs/>
        </w:rPr>
        <w:t>.1 Introduction</w:t>
      </w:r>
      <w:bookmarkEnd w:id="62"/>
      <w:r w:rsidR="00734CF1" w:rsidRPr="00A555A6">
        <w:rPr>
          <w:rFonts w:asciiTheme="majorBidi" w:hAnsiTheme="majorBidi"/>
          <w:bCs/>
        </w:rPr>
        <w:t xml:space="preserve"> </w:t>
      </w:r>
    </w:p>
    <w:p w14:paraId="116DC679" w14:textId="77777777" w:rsidR="00734CF1" w:rsidRPr="00A555A6" w:rsidRDefault="00734CF1" w:rsidP="00734CF1">
      <w:pPr>
        <w:jc w:val="both"/>
        <w:rPr>
          <w:rFonts w:asciiTheme="majorBidi" w:eastAsia="Times New Roman" w:hAnsiTheme="majorBidi" w:cstheme="majorBidi"/>
          <w:szCs w:val="24"/>
        </w:rPr>
      </w:pPr>
      <w:r w:rsidRPr="00A555A6">
        <w:rPr>
          <w:rFonts w:asciiTheme="majorBidi" w:eastAsia="Times New Roman" w:hAnsiTheme="majorBidi" w:cstheme="majorBidi"/>
          <w:szCs w:val="24"/>
        </w:rPr>
        <w:t xml:space="preserve">This chapter outlines the comprehensive development process of the Healtha mobile application, emphasizing the use of the Flutter framework, </w:t>
      </w:r>
      <w:proofErr w:type="spellStart"/>
      <w:r w:rsidRPr="00A555A6">
        <w:rPr>
          <w:rFonts w:asciiTheme="majorBidi" w:eastAsia="Times New Roman" w:hAnsiTheme="majorBidi" w:cstheme="majorBidi"/>
          <w:szCs w:val="24"/>
        </w:rPr>
        <w:t>BLoC</w:t>
      </w:r>
      <w:proofErr w:type="spellEnd"/>
      <w:r w:rsidRPr="00A555A6">
        <w:rPr>
          <w:rFonts w:asciiTheme="majorBidi" w:eastAsia="Times New Roman" w:hAnsiTheme="majorBidi" w:cstheme="majorBidi"/>
          <w:szCs w:val="24"/>
        </w:rPr>
        <w:t xml:space="preserve"> (Business Logic Component) state management, and integration with various technologies including MongoDB, Node.js, Firebase, and AWS (Amazon Web Services). The application is designed to provide accessible and understandable medical information to users, particularly focusing on interpreting medical lab results.</w:t>
      </w:r>
    </w:p>
    <w:p w14:paraId="3B63DC89" w14:textId="3F7BFD66" w:rsidR="00734CF1" w:rsidRPr="00A555A6" w:rsidRDefault="00867D8D" w:rsidP="00734CF1">
      <w:pPr>
        <w:pStyle w:val="Heading3"/>
        <w:numPr>
          <w:ilvl w:val="0"/>
          <w:numId w:val="0"/>
        </w:numPr>
        <w:spacing w:line="360" w:lineRule="auto"/>
        <w:rPr>
          <w:rFonts w:asciiTheme="majorBidi" w:hAnsiTheme="majorBidi"/>
          <w:b w:val="0"/>
          <w:bCs/>
        </w:rPr>
      </w:pPr>
      <w:bookmarkStart w:id="63" w:name="_Toc167750714"/>
      <w:bookmarkStart w:id="64" w:name="_Toc170327657"/>
      <w:r w:rsidRPr="00A555A6">
        <w:rPr>
          <w:rFonts w:asciiTheme="majorBidi" w:hAnsiTheme="majorBidi"/>
          <w:bCs/>
        </w:rPr>
        <w:t>5.3</w:t>
      </w:r>
      <w:r w:rsidR="00734CF1" w:rsidRPr="00A555A6">
        <w:rPr>
          <w:rFonts w:asciiTheme="majorBidi" w:hAnsiTheme="majorBidi"/>
          <w:bCs/>
        </w:rPr>
        <w:t>.2 Development Framework and Technologies</w:t>
      </w:r>
      <w:bookmarkEnd w:id="63"/>
      <w:bookmarkEnd w:id="64"/>
    </w:p>
    <w:p w14:paraId="01103FAD" w14:textId="49897563" w:rsidR="00734CF1" w:rsidRPr="00A555A6" w:rsidRDefault="00867D8D" w:rsidP="00734CF1">
      <w:pPr>
        <w:pStyle w:val="Heading4"/>
        <w:numPr>
          <w:ilvl w:val="0"/>
          <w:numId w:val="0"/>
        </w:numPr>
        <w:rPr>
          <w:rFonts w:asciiTheme="majorBidi" w:hAnsiTheme="majorBidi"/>
          <w:b/>
          <w:bCs/>
          <w:shd w:val="clear" w:color="auto" w:fill="FFFFFF"/>
        </w:rPr>
      </w:pPr>
      <w:r w:rsidRPr="00A555A6">
        <w:rPr>
          <w:rFonts w:asciiTheme="majorBidi" w:hAnsiTheme="majorBidi"/>
          <w:b/>
          <w:bCs/>
        </w:rPr>
        <w:t>5.3</w:t>
      </w:r>
      <w:r w:rsidR="00734CF1" w:rsidRPr="00A555A6">
        <w:rPr>
          <w:rFonts w:asciiTheme="majorBidi" w:hAnsiTheme="majorBidi"/>
          <w:b/>
          <w:bCs/>
        </w:rPr>
        <w:t xml:space="preserve">.2.1 </w:t>
      </w:r>
      <w:r w:rsidR="00734CF1" w:rsidRPr="00A555A6">
        <w:rPr>
          <w:rFonts w:asciiTheme="majorBidi" w:hAnsiTheme="majorBidi"/>
          <w:b/>
          <w:bCs/>
          <w:shd w:val="clear" w:color="auto" w:fill="FFFFFF"/>
        </w:rPr>
        <w:t>Flutter Framework</w:t>
      </w:r>
    </w:p>
    <w:p w14:paraId="67678365" w14:textId="77777777" w:rsidR="00734CF1" w:rsidRPr="00A555A6" w:rsidRDefault="00734CF1" w:rsidP="00734CF1">
      <w:pPr>
        <w:pStyle w:val="Heading2"/>
        <w:numPr>
          <w:ilvl w:val="0"/>
          <w:numId w:val="0"/>
        </w:numPr>
        <w:spacing w:line="360" w:lineRule="auto"/>
        <w:jc w:val="both"/>
        <w:rPr>
          <w:rFonts w:asciiTheme="majorBidi" w:eastAsia="Calibri" w:hAnsiTheme="majorBidi"/>
          <w:b w:val="0"/>
          <w:bCs/>
          <w:color w:val="000000"/>
          <w:sz w:val="24"/>
          <w:szCs w:val="24"/>
          <w:shd w:val="clear" w:color="auto" w:fill="FFFFFF"/>
        </w:rPr>
      </w:pPr>
      <w:bookmarkStart w:id="65" w:name="_Toc170327658"/>
      <w:r w:rsidRPr="00A555A6">
        <w:rPr>
          <w:rFonts w:asciiTheme="majorBidi" w:eastAsia="Calibri" w:hAnsiTheme="majorBidi"/>
          <w:b w:val="0"/>
          <w:bCs/>
          <w:color w:val="000000"/>
          <w:sz w:val="24"/>
          <w:szCs w:val="24"/>
          <w:shd w:val="clear" w:color="auto" w:fill="FFFFFF"/>
        </w:rPr>
        <w:t>Flutter, an open-source UI software development toolkit by Google, was chosen for the Healtha app due to its capability to build natively compiled applications for mobile, web, and desktop from a single codebase.</w:t>
      </w:r>
      <w:bookmarkEnd w:id="65"/>
      <w:r w:rsidRPr="00A555A6">
        <w:rPr>
          <w:rFonts w:asciiTheme="majorBidi" w:eastAsia="Calibri" w:hAnsiTheme="majorBidi"/>
          <w:b w:val="0"/>
          <w:bCs/>
          <w:color w:val="000000"/>
          <w:sz w:val="24"/>
          <w:szCs w:val="24"/>
          <w:shd w:val="clear" w:color="auto" w:fill="FFFFFF"/>
        </w:rPr>
        <w:t xml:space="preserve"> </w:t>
      </w:r>
    </w:p>
    <w:p w14:paraId="0928B8B3" w14:textId="77777777" w:rsidR="00734CF1" w:rsidRPr="00A555A6" w:rsidRDefault="00734CF1" w:rsidP="00734CF1">
      <w:pPr>
        <w:pStyle w:val="Heading2"/>
        <w:numPr>
          <w:ilvl w:val="0"/>
          <w:numId w:val="0"/>
        </w:numPr>
        <w:spacing w:line="360" w:lineRule="auto"/>
        <w:jc w:val="both"/>
        <w:rPr>
          <w:rFonts w:asciiTheme="majorBidi" w:eastAsia="Calibri" w:hAnsiTheme="majorBidi"/>
          <w:b w:val="0"/>
          <w:bCs/>
          <w:color w:val="000000"/>
          <w:sz w:val="24"/>
          <w:szCs w:val="24"/>
          <w:shd w:val="clear" w:color="auto" w:fill="FFFFFF"/>
        </w:rPr>
      </w:pPr>
      <w:bookmarkStart w:id="66" w:name="_Toc170327659"/>
      <w:r w:rsidRPr="00A555A6">
        <w:rPr>
          <w:rFonts w:asciiTheme="majorBidi" w:eastAsia="Calibri" w:hAnsiTheme="majorBidi"/>
          <w:b w:val="0"/>
          <w:bCs/>
          <w:color w:val="000000"/>
          <w:sz w:val="24"/>
          <w:szCs w:val="24"/>
          <w:shd w:val="clear" w:color="auto" w:fill="FFFFFF"/>
        </w:rPr>
        <w:t>The key reasons for selecting Flutter include:</w:t>
      </w:r>
      <w:bookmarkEnd w:id="66"/>
    </w:p>
    <w:p w14:paraId="6038C0A3" w14:textId="141E0A2C" w:rsidR="00734CF1" w:rsidRPr="00A555A6" w:rsidRDefault="00734CF1" w:rsidP="00867D8D">
      <w:pPr>
        <w:pStyle w:val="Heading2"/>
        <w:numPr>
          <w:ilvl w:val="0"/>
          <w:numId w:val="0"/>
        </w:numPr>
        <w:spacing w:line="360" w:lineRule="auto"/>
        <w:rPr>
          <w:rFonts w:asciiTheme="majorBidi" w:eastAsia="Calibri" w:hAnsiTheme="majorBidi"/>
          <w:b w:val="0"/>
          <w:bCs/>
          <w:color w:val="000000"/>
          <w:sz w:val="24"/>
          <w:szCs w:val="24"/>
          <w:shd w:val="clear" w:color="auto" w:fill="FFFFFF"/>
        </w:rPr>
      </w:pPr>
      <w:bookmarkStart w:id="67" w:name="_Toc167754686"/>
      <w:bookmarkStart w:id="68" w:name="_Toc167755171"/>
      <w:bookmarkStart w:id="69" w:name="_Toc170327660"/>
      <w:r w:rsidRPr="00A555A6">
        <w:rPr>
          <w:rFonts w:asciiTheme="majorBidi" w:eastAsia="Calibri" w:hAnsiTheme="majorBidi"/>
          <w:b w:val="0"/>
          <w:bCs/>
          <w:color w:val="000000"/>
          <w:sz w:val="24"/>
          <w:szCs w:val="24"/>
          <w:shd w:val="clear" w:color="auto" w:fill="FFFFFF"/>
        </w:rPr>
        <w:t>The key reasons for selecting Flutter include:</w:t>
      </w:r>
      <w:r w:rsidRPr="00A555A6">
        <w:rPr>
          <w:rFonts w:asciiTheme="majorBidi" w:eastAsia="Calibri" w:hAnsiTheme="majorBidi"/>
          <w:b w:val="0"/>
          <w:bCs/>
          <w:color w:val="000000"/>
          <w:sz w:val="24"/>
          <w:szCs w:val="24"/>
          <w:shd w:val="clear" w:color="auto" w:fill="FFFFFF"/>
        </w:rPr>
        <w:br/>
      </w:r>
      <w:bookmarkStart w:id="70" w:name="_Toc167750716"/>
      <w:r w:rsidRPr="00A555A6">
        <w:rPr>
          <w:rFonts w:asciiTheme="majorBidi" w:eastAsia="Calibri" w:hAnsiTheme="majorBidi"/>
          <w:b w:val="0"/>
          <w:bCs/>
          <w:color w:val="000000"/>
          <w:sz w:val="24"/>
          <w:szCs w:val="24"/>
          <w:shd w:val="clear" w:color="auto" w:fill="FFFFFF"/>
        </w:rPr>
        <w:t>Cross-Platform Development: Flutter allows for the development of a single application that runs on both iOS and Android, reducing development time and cost.</w:t>
      </w:r>
      <w:r w:rsidRPr="00A555A6">
        <w:rPr>
          <w:rFonts w:asciiTheme="majorBidi" w:eastAsia="Calibri" w:hAnsiTheme="majorBidi"/>
          <w:b w:val="0"/>
          <w:bCs/>
          <w:color w:val="000000"/>
          <w:sz w:val="24"/>
          <w:szCs w:val="24"/>
          <w:shd w:val="clear" w:color="auto" w:fill="FFFFFF"/>
        </w:rPr>
        <w:br/>
        <w:t>Rich UI Components: Flutter offers a wide range of pre-designed widgets that support high customization and dynamic UI design, ensuring a consistent user experience.</w:t>
      </w:r>
      <w:r w:rsidRPr="00A555A6">
        <w:rPr>
          <w:rFonts w:asciiTheme="majorBidi" w:eastAsia="Calibri" w:hAnsiTheme="majorBidi"/>
          <w:b w:val="0"/>
          <w:bCs/>
          <w:color w:val="000000"/>
          <w:sz w:val="24"/>
          <w:szCs w:val="24"/>
          <w:shd w:val="clear" w:color="auto" w:fill="FFFFFF"/>
        </w:rPr>
        <w:br/>
        <w:t>Hot Reload: This feature speeds up the development process by allowing real-time updates without restarting the application.</w:t>
      </w:r>
      <w:bookmarkEnd w:id="67"/>
      <w:bookmarkEnd w:id="68"/>
      <w:bookmarkEnd w:id="69"/>
      <w:bookmarkEnd w:id="70"/>
    </w:p>
    <w:p w14:paraId="7C430B3F" w14:textId="2C456DFF" w:rsidR="00734CF1" w:rsidRPr="00A555A6" w:rsidRDefault="00867D8D" w:rsidP="00734CF1">
      <w:pPr>
        <w:pStyle w:val="Heading4"/>
        <w:numPr>
          <w:ilvl w:val="0"/>
          <w:numId w:val="0"/>
        </w:numPr>
        <w:rPr>
          <w:rFonts w:asciiTheme="majorBidi" w:hAnsiTheme="majorBidi"/>
          <w:b/>
          <w:bCs/>
          <w:shd w:val="clear" w:color="auto" w:fill="FFFFFF"/>
        </w:rPr>
      </w:pPr>
      <w:r w:rsidRPr="00A555A6">
        <w:rPr>
          <w:rFonts w:asciiTheme="majorBidi" w:hAnsiTheme="majorBidi"/>
          <w:b/>
          <w:bCs/>
        </w:rPr>
        <w:t>5</w:t>
      </w:r>
      <w:r w:rsidR="00734CF1" w:rsidRPr="00A555A6">
        <w:rPr>
          <w:rFonts w:asciiTheme="majorBidi" w:hAnsiTheme="majorBidi"/>
          <w:b/>
          <w:bCs/>
        </w:rPr>
        <w:t>.</w:t>
      </w:r>
      <w:r w:rsidRPr="00A555A6">
        <w:rPr>
          <w:rFonts w:asciiTheme="majorBidi" w:hAnsiTheme="majorBidi"/>
          <w:b/>
          <w:bCs/>
        </w:rPr>
        <w:t>3.</w:t>
      </w:r>
      <w:r w:rsidR="00734CF1" w:rsidRPr="00A555A6">
        <w:rPr>
          <w:rFonts w:asciiTheme="majorBidi" w:hAnsiTheme="majorBidi"/>
          <w:b/>
          <w:bCs/>
        </w:rPr>
        <w:t>2.</w:t>
      </w:r>
      <w:r w:rsidRPr="00A555A6">
        <w:rPr>
          <w:rFonts w:asciiTheme="majorBidi" w:hAnsiTheme="majorBidi"/>
          <w:b/>
          <w:bCs/>
        </w:rPr>
        <w:t>2</w:t>
      </w:r>
      <w:r w:rsidR="00734CF1" w:rsidRPr="00A555A6">
        <w:rPr>
          <w:rFonts w:asciiTheme="majorBidi" w:hAnsiTheme="majorBidi"/>
          <w:b/>
          <w:bCs/>
        </w:rPr>
        <w:t xml:space="preserve"> </w:t>
      </w:r>
      <w:proofErr w:type="spellStart"/>
      <w:r w:rsidR="00734CF1" w:rsidRPr="00A555A6">
        <w:rPr>
          <w:rFonts w:asciiTheme="majorBidi" w:hAnsiTheme="majorBidi"/>
          <w:b/>
          <w:bCs/>
          <w:shd w:val="clear" w:color="auto" w:fill="FFFFFF"/>
        </w:rPr>
        <w:t>BLoC</w:t>
      </w:r>
      <w:proofErr w:type="spellEnd"/>
      <w:r w:rsidR="00734CF1" w:rsidRPr="00A555A6">
        <w:rPr>
          <w:rFonts w:asciiTheme="majorBidi" w:hAnsiTheme="majorBidi"/>
          <w:b/>
          <w:bCs/>
          <w:shd w:val="clear" w:color="auto" w:fill="FFFFFF"/>
        </w:rPr>
        <w:t xml:space="preserve"> State Management</w:t>
      </w:r>
    </w:p>
    <w:p w14:paraId="33136E84" w14:textId="77777777" w:rsidR="00734CF1" w:rsidRPr="00A555A6" w:rsidRDefault="00734CF1" w:rsidP="00734CF1">
      <w:pPr>
        <w:rPr>
          <w:rFonts w:asciiTheme="majorBidi" w:hAnsiTheme="majorBidi" w:cstheme="majorBidi"/>
        </w:rPr>
      </w:pPr>
      <w:proofErr w:type="spellStart"/>
      <w:r w:rsidRPr="00A555A6">
        <w:rPr>
          <w:rFonts w:asciiTheme="majorBidi" w:hAnsiTheme="majorBidi" w:cstheme="majorBidi"/>
          <w:bCs/>
          <w:color w:val="000000"/>
          <w:szCs w:val="24"/>
          <w:shd w:val="clear" w:color="auto" w:fill="FFFFFF"/>
        </w:rPr>
        <w:t>BLoC</w:t>
      </w:r>
      <w:proofErr w:type="spellEnd"/>
      <w:r w:rsidRPr="00A555A6">
        <w:rPr>
          <w:rFonts w:asciiTheme="majorBidi" w:hAnsiTheme="majorBidi" w:cstheme="majorBidi"/>
          <w:bCs/>
          <w:color w:val="000000"/>
          <w:szCs w:val="24"/>
          <w:shd w:val="clear" w:color="auto" w:fill="FFFFFF"/>
        </w:rPr>
        <w:t xml:space="preserve"> (Business Logic Component) was implemented for state management in the Healtha app. This pattern facilitates the separation of business logic from UI, making the app more maintainable and testable. Key benefits include:</w:t>
      </w:r>
      <w:r w:rsidRPr="00A555A6">
        <w:rPr>
          <w:rFonts w:asciiTheme="majorBidi" w:hAnsiTheme="majorBidi" w:cstheme="majorBidi"/>
          <w:bCs/>
          <w:color w:val="000000"/>
          <w:szCs w:val="24"/>
        </w:rPr>
        <w:br/>
      </w:r>
      <w:r w:rsidRPr="00A555A6">
        <w:rPr>
          <w:rFonts w:asciiTheme="majorBidi" w:hAnsiTheme="majorBidi" w:cstheme="majorBidi"/>
          <w:bCs/>
          <w:color w:val="000000"/>
          <w:szCs w:val="24"/>
          <w:u w:val="single"/>
          <w:shd w:val="clear" w:color="auto" w:fill="FFFFFF"/>
        </w:rPr>
        <w:t>Separation of Concerns:</w:t>
      </w:r>
      <w:r w:rsidRPr="00A555A6">
        <w:rPr>
          <w:rFonts w:asciiTheme="majorBidi" w:hAnsiTheme="majorBidi" w:cstheme="majorBidi"/>
          <w:bCs/>
          <w:color w:val="000000"/>
          <w:szCs w:val="24"/>
          <w:shd w:val="clear" w:color="auto" w:fill="FFFFFF"/>
        </w:rPr>
        <w:t xml:space="preserve"> By decoupling business logic from UI components, the app structure becomes cleaner and more modular.</w:t>
      </w:r>
      <w:r w:rsidRPr="00A555A6">
        <w:rPr>
          <w:rFonts w:asciiTheme="majorBidi" w:hAnsiTheme="majorBidi" w:cstheme="majorBidi"/>
          <w:bCs/>
          <w:color w:val="000000"/>
          <w:szCs w:val="24"/>
        </w:rPr>
        <w:br/>
      </w:r>
      <w:r w:rsidRPr="00A555A6">
        <w:rPr>
          <w:rFonts w:asciiTheme="majorBidi" w:hAnsiTheme="majorBidi" w:cstheme="majorBidi"/>
          <w:bCs/>
          <w:color w:val="000000"/>
          <w:szCs w:val="24"/>
          <w:u w:val="single"/>
          <w:shd w:val="clear" w:color="auto" w:fill="FFFFFF"/>
        </w:rPr>
        <w:t>Reusability:</w:t>
      </w:r>
      <w:r w:rsidRPr="00A555A6">
        <w:rPr>
          <w:rFonts w:asciiTheme="majorBidi" w:hAnsiTheme="majorBidi" w:cstheme="majorBidi"/>
          <w:bCs/>
          <w:color w:val="000000"/>
          <w:szCs w:val="24"/>
          <w:shd w:val="clear" w:color="auto" w:fill="FFFFFF"/>
        </w:rPr>
        <w:t xml:space="preserve"> Business logic components can be reused across different parts of the app, improving code efficiency.</w:t>
      </w:r>
      <w:r w:rsidRPr="00A555A6">
        <w:rPr>
          <w:rFonts w:asciiTheme="majorBidi" w:hAnsiTheme="majorBidi" w:cstheme="majorBidi"/>
          <w:bCs/>
          <w:color w:val="000000"/>
          <w:szCs w:val="24"/>
        </w:rPr>
        <w:br/>
      </w:r>
      <w:r w:rsidRPr="00A555A6">
        <w:rPr>
          <w:rFonts w:asciiTheme="majorBidi" w:hAnsiTheme="majorBidi" w:cstheme="majorBidi"/>
          <w:bCs/>
          <w:color w:val="000000"/>
          <w:szCs w:val="24"/>
          <w:u w:val="single"/>
          <w:shd w:val="clear" w:color="auto" w:fill="FFFFFF"/>
        </w:rPr>
        <w:t>Testability:</w:t>
      </w:r>
      <w:r w:rsidRPr="00A555A6">
        <w:rPr>
          <w:rFonts w:asciiTheme="majorBidi" w:hAnsiTheme="majorBidi" w:cstheme="majorBidi"/>
          <w:bCs/>
          <w:color w:val="000000"/>
          <w:szCs w:val="24"/>
          <w:shd w:val="clear" w:color="auto" w:fill="FFFFFF"/>
        </w:rPr>
        <w:t xml:space="preserve"> Isolated business logic is easier to test, enhancing the reliability of the app.</w:t>
      </w:r>
    </w:p>
    <w:p w14:paraId="0B8396E6" w14:textId="5565751F" w:rsidR="00734CF1" w:rsidRPr="00A555A6" w:rsidRDefault="00D30799" w:rsidP="00734CF1">
      <w:pPr>
        <w:pStyle w:val="Heading3"/>
        <w:numPr>
          <w:ilvl w:val="0"/>
          <w:numId w:val="0"/>
        </w:numPr>
        <w:spacing w:line="360" w:lineRule="auto"/>
        <w:rPr>
          <w:rFonts w:asciiTheme="majorBidi" w:hAnsiTheme="majorBidi"/>
          <w:b w:val="0"/>
          <w:bCs/>
        </w:rPr>
      </w:pPr>
      <w:bookmarkStart w:id="71" w:name="_Toc167750718"/>
      <w:bookmarkStart w:id="72" w:name="_Toc170327661"/>
      <w:r w:rsidRPr="00A555A6">
        <w:rPr>
          <w:rFonts w:asciiTheme="majorBidi" w:hAnsiTheme="majorBidi"/>
          <w:bCs/>
        </w:rPr>
        <w:lastRenderedPageBreak/>
        <w:t>5</w:t>
      </w:r>
      <w:r w:rsidR="00734CF1" w:rsidRPr="00A555A6">
        <w:rPr>
          <w:rFonts w:asciiTheme="majorBidi" w:hAnsiTheme="majorBidi"/>
          <w:bCs/>
        </w:rPr>
        <w:t>.</w:t>
      </w:r>
      <w:r w:rsidRPr="00A555A6">
        <w:rPr>
          <w:rFonts w:asciiTheme="majorBidi" w:hAnsiTheme="majorBidi"/>
          <w:bCs/>
        </w:rPr>
        <w:t>3</w:t>
      </w:r>
      <w:r w:rsidR="00734CF1" w:rsidRPr="00A555A6">
        <w:rPr>
          <w:rFonts w:asciiTheme="majorBidi" w:hAnsiTheme="majorBidi"/>
          <w:bCs/>
        </w:rPr>
        <w:t>.3 Backend Development</w:t>
      </w:r>
      <w:bookmarkEnd w:id="71"/>
      <w:bookmarkEnd w:id="72"/>
    </w:p>
    <w:p w14:paraId="524099F8" w14:textId="5531ED18"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shd w:val="clear" w:color="auto" w:fill="FFFFFF"/>
        </w:rPr>
        <w:t>5.3</w:t>
      </w:r>
      <w:r w:rsidR="00734CF1" w:rsidRPr="00A555A6">
        <w:rPr>
          <w:rFonts w:asciiTheme="majorBidi" w:hAnsiTheme="majorBidi"/>
          <w:b/>
          <w:bCs/>
          <w:shd w:val="clear" w:color="auto" w:fill="FFFFFF"/>
        </w:rPr>
        <w:t>.3.1 MongoDB and Node.js</w:t>
      </w:r>
    </w:p>
    <w:p w14:paraId="135FA393" w14:textId="77777777" w:rsidR="00734CF1" w:rsidRPr="00A555A6" w:rsidRDefault="00734CF1" w:rsidP="00734CF1">
      <w:pPr>
        <w:rPr>
          <w:rFonts w:asciiTheme="majorBidi" w:hAnsiTheme="majorBidi" w:cstheme="majorBidi"/>
        </w:rPr>
      </w:pPr>
      <w:r w:rsidRPr="00A555A6">
        <w:rPr>
          <w:rFonts w:asciiTheme="majorBidi" w:hAnsiTheme="majorBidi" w:cstheme="majorBidi"/>
          <w:bCs/>
          <w:color w:val="000000"/>
          <w:szCs w:val="24"/>
          <w:shd w:val="clear" w:color="auto" w:fill="FFFFFF"/>
        </w:rPr>
        <w:t>For the backend, MongoDB and Node.js were used to handle data storage and server-side operations.</w:t>
      </w:r>
      <w:r w:rsidRPr="00A555A6">
        <w:rPr>
          <w:rFonts w:asciiTheme="majorBidi" w:hAnsiTheme="majorBidi" w:cstheme="majorBidi"/>
          <w:bCs/>
          <w:color w:val="000000"/>
          <w:szCs w:val="24"/>
        </w:rPr>
        <w:br/>
      </w:r>
      <w:r w:rsidRPr="00A555A6">
        <w:rPr>
          <w:rFonts w:asciiTheme="majorBidi" w:hAnsiTheme="majorBidi" w:cstheme="majorBidi"/>
          <w:bCs/>
          <w:color w:val="000000"/>
          <w:szCs w:val="24"/>
          <w:u w:val="single"/>
          <w:shd w:val="clear" w:color="auto" w:fill="FFFFFF"/>
        </w:rPr>
        <w:t>MongoDB:</w:t>
      </w:r>
      <w:r w:rsidRPr="00A555A6">
        <w:rPr>
          <w:rFonts w:asciiTheme="majorBidi" w:hAnsiTheme="majorBidi" w:cstheme="majorBidi"/>
          <w:bCs/>
          <w:color w:val="000000"/>
          <w:szCs w:val="24"/>
          <w:shd w:val="clear" w:color="auto" w:fill="FFFFFF"/>
        </w:rPr>
        <w:t xml:space="preserve"> A NoSQL database, MongoDB was chosen for its flexibility in handling unstructured data. It is particularly suited for storing complex healthcare data such as lab results and user profiles.</w:t>
      </w:r>
      <w:r w:rsidRPr="00A555A6">
        <w:rPr>
          <w:rFonts w:asciiTheme="majorBidi" w:hAnsiTheme="majorBidi" w:cstheme="majorBidi"/>
          <w:bCs/>
          <w:color w:val="000000"/>
          <w:szCs w:val="24"/>
        </w:rPr>
        <w:br/>
      </w:r>
      <w:r w:rsidRPr="00A555A6">
        <w:rPr>
          <w:rFonts w:asciiTheme="majorBidi" w:hAnsiTheme="majorBidi" w:cstheme="majorBidi"/>
          <w:bCs/>
          <w:color w:val="000000"/>
          <w:szCs w:val="24"/>
          <w:u w:val="single"/>
          <w:shd w:val="clear" w:color="auto" w:fill="FFFFFF"/>
        </w:rPr>
        <w:t>Node.js:</w:t>
      </w:r>
      <w:r w:rsidRPr="00A555A6">
        <w:rPr>
          <w:rFonts w:asciiTheme="majorBidi" w:hAnsiTheme="majorBidi" w:cstheme="majorBidi"/>
          <w:bCs/>
          <w:color w:val="000000"/>
          <w:szCs w:val="24"/>
          <w:shd w:val="clear" w:color="auto" w:fill="FFFFFF"/>
        </w:rPr>
        <w:t xml:space="preserve"> This JavaScript runtime environment was used to build the server-side logic. Node.js enables efficient handling of asynchronous operations, making it ideal for the real-time data processing required by the Healtha app.</w:t>
      </w:r>
      <w:r w:rsidRPr="00A555A6">
        <w:rPr>
          <w:rFonts w:asciiTheme="majorBidi" w:hAnsiTheme="majorBidi" w:cstheme="majorBidi"/>
          <w:bCs/>
          <w:color w:val="000000"/>
          <w:szCs w:val="24"/>
        </w:rPr>
        <w:br/>
      </w:r>
      <w:r w:rsidRPr="00A555A6">
        <w:rPr>
          <w:rFonts w:asciiTheme="majorBidi" w:hAnsiTheme="majorBidi" w:cstheme="majorBidi"/>
          <w:bCs/>
          <w:color w:val="000000"/>
          <w:szCs w:val="24"/>
          <w:u w:val="single"/>
          <w:shd w:val="clear" w:color="auto" w:fill="FFFFFF"/>
        </w:rPr>
        <w:t>Key Backend Operations:</w:t>
      </w:r>
      <w:r w:rsidRPr="00A555A6">
        <w:rPr>
          <w:rFonts w:asciiTheme="majorBidi" w:hAnsiTheme="majorBidi" w:cstheme="majorBidi"/>
          <w:bCs/>
          <w:color w:val="000000"/>
          <w:szCs w:val="24"/>
        </w:rPr>
        <w:br/>
      </w:r>
      <w:r w:rsidRPr="00A555A6">
        <w:rPr>
          <w:rFonts w:asciiTheme="majorBidi" w:hAnsiTheme="majorBidi" w:cstheme="majorBidi"/>
          <w:bCs/>
          <w:color w:val="000000"/>
          <w:szCs w:val="24"/>
          <w:shd w:val="clear" w:color="auto" w:fill="FFFFFF"/>
        </w:rPr>
        <w:t>- User Authentication: Secure user authentication is implemented using JWT (JSON Web Tokens), ensuring that user data is protected.</w:t>
      </w:r>
      <w:r w:rsidRPr="00A555A6">
        <w:rPr>
          <w:rFonts w:asciiTheme="majorBidi" w:hAnsiTheme="majorBidi" w:cstheme="majorBidi"/>
          <w:bCs/>
          <w:color w:val="000000"/>
          <w:szCs w:val="24"/>
        </w:rPr>
        <w:br/>
      </w:r>
      <w:r w:rsidRPr="00A555A6">
        <w:rPr>
          <w:rFonts w:asciiTheme="majorBidi" w:hAnsiTheme="majorBidi" w:cstheme="majorBidi"/>
          <w:bCs/>
          <w:color w:val="000000"/>
          <w:szCs w:val="24"/>
          <w:shd w:val="clear" w:color="auto" w:fill="FFFFFF"/>
        </w:rPr>
        <w:t>- Data Storage and Retrieval: MongoDB handles the storage and retrieval of user data, lab results, and other medical information, ensuring quick access and scalability.</w:t>
      </w:r>
      <w:r w:rsidRPr="00A555A6">
        <w:rPr>
          <w:rFonts w:asciiTheme="majorBidi" w:hAnsiTheme="majorBidi" w:cstheme="majorBidi"/>
          <w:bCs/>
          <w:color w:val="000000"/>
          <w:szCs w:val="24"/>
        </w:rPr>
        <w:br/>
      </w:r>
      <w:r w:rsidRPr="00A555A6">
        <w:rPr>
          <w:rFonts w:asciiTheme="majorBidi" w:hAnsiTheme="majorBidi" w:cstheme="majorBidi"/>
          <w:bCs/>
          <w:color w:val="000000"/>
          <w:szCs w:val="24"/>
          <w:shd w:val="clear" w:color="auto" w:fill="FFFFFF"/>
        </w:rPr>
        <w:t>- API Development: RESTful APIs were developed using Node.js to facilitate communication between the mobile app and the backend server.</w:t>
      </w:r>
    </w:p>
    <w:p w14:paraId="57130821" w14:textId="160F6EEA"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shd w:val="clear" w:color="auto" w:fill="FFFFFF"/>
        </w:rPr>
        <w:t>5.3</w:t>
      </w:r>
      <w:r w:rsidR="00734CF1" w:rsidRPr="00A555A6">
        <w:rPr>
          <w:rFonts w:asciiTheme="majorBidi" w:hAnsiTheme="majorBidi"/>
          <w:b/>
          <w:bCs/>
          <w:shd w:val="clear" w:color="auto" w:fill="FFFFFF"/>
        </w:rPr>
        <w:t>.3.2 Firebase for Notification and Chatting</w:t>
      </w:r>
    </w:p>
    <w:p w14:paraId="102BD001" w14:textId="77777777" w:rsidR="00734CF1" w:rsidRPr="00A555A6" w:rsidRDefault="00734CF1" w:rsidP="00734CF1">
      <w:pPr>
        <w:rPr>
          <w:rFonts w:asciiTheme="majorBidi" w:hAnsiTheme="majorBidi" w:cstheme="majorBidi"/>
        </w:rPr>
      </w:pPr>
      <w:r w:rsidRPr="00A555A6">
        <w:rPr>
          <w:rFonts w:asciiTheme="majorBidi" w:hAnsiTheme="majorBidi" w:cstheme="majorBidi"/>
          <w:bCs/>
          <w:color w:val="000000"/>
          <w:szCs w:val="24"/>
          <w:u w:val="single"/>
          <w:shd w:val="clear" w:color="auto" w:fill="FFFFFF"/>
        </w:rPr>
        <w:t>Firebase</w:t>
      </w:r>
      <w:r w:rsidRPr="00A555A6">
        <w:rPr>
          <w:rFonts w:asciiTheme="majorBidi" w:hAnsiTheme="majorBidi" w:cstheme="majorBidi"/>
          <w:bCs/>
          <w:color w:val="000000"/>
          <w:u w:val="single"/>
          <w:shd w:val="clear" w:color="auto" w:fill="FFFFFF"/>
        </w:rPr>
        <w:t>:</w:t>
      </w:r>
      <w:r w:rsidRPr="00A555A6">
        <w:rPr>
          <w:rFonts w:asciiTheme="majorBidi" w:hAnsiTheme="majorBidi" w:cstheme="majorBidi"/>
          <w:bCs/>
          <w:color w:val="000000"/>
          <w:shd w:val="clear" w:color="auto" w:fill="FFFFFF"/>
        </w:rPr>
        <w:t xml:space="preserve"> </w:t>
      </w:r>
      <w:r w:rsidRPr="00A555A6">
        <w:rPr>
          <w:rFonts w:asciiTheme="majorBidi" w:hAnsiTheme="majorBidi" w:cstheme="majorBidi"/>
          <w:bCs/>
          <w:szCs w:val="24"/>
        </w:rPr>
        <w:t>Integrated specifically for notifications and chat functionality, enhancing user interaction and engagement within the application.</w:t>
      </w:r>
    </w:p>
    <w:p w14:paraId="7BD76D0F" w14:textId="22AA8325" w:rsidR="00734CF1" w:rsidRPr="00A555A6" w:rsidRDefault="00D30799" w:rsidP="00734CF1">
      <w:pPr>
        <w:pStyle w:val="Heading3"/>
        <w:numPr>
          <w:ilvl w:val="0"/>
          <w:numId w:val="0"/>
        </w:numPr>
        <w:spacing w:line="360" w:lineRule="auto"/>
        <w:rPr>
          <w:rFonts w:asciiTheme="majorBidi" w:hAnsiTheme="majorBidi"/>
          <w:b w:val="0"/>
          <w:bCs/>
        </w:rPr>
      </w:pPr>
      <w:bookmarkStart w:id="73" w:name="_Toc167750721"/>
      <w:bookmarkStart w:id="74" w:name="_Toc170327662"/>
      <w:r w:rsidRPr="00A555A6">
        <w:rPr>
          <w:rFonts w:asciiTheme="majorBidi" w:hAnsiTheme="majorBidi"/>
          <w:bCs/>
        </w:rPr>
        <w:t>5.3</w:t>
      </w:r>
      <w:r w:rsidR="00734CF1" w:rsidRPr="00A555A6">
        <w:rPr>
          <w:rFonts w:asciiTheme="majorBidi" w:hAnsiTheme="majorBidi"/>
          <w:bCs/>
        </w:rPr>
        <w:t>.4 Deployment</w:t>
      </w:r>
      <w:bookmarkEnd w:id="73"/>
      <w:bookmarkEnd w:id="74"/>
    </w:p>
    <w:p w14:paraId="127FC938" w14:textId="53874C58"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shd w:val="clear" w:color="auto" w:fill="FFFFFF"/>
        </w:rPr>
        <w:t>5.3</w:t>
      </w:r>
      <w:r w:rsidR="00734CF1" w:rsidRPr="00A555A6">
        <w:rPr>
          <w:rFonts w:asciiTheme="majorBidi" w:hAnsiTheme="majorBidi"/>
          <w:b/>
          <w:bCs/>
          <w:shd w:val="clear" w:color="auto" w:fill="FFFFFF"/>
        </w:rPr>
        <w:t>.4.1 AWS for Backend and Image Deployment</w:t>
      </w:r>
    </w:p>
    <w:p w14:paraId="4B572B0E" w14:textId="77777777" w:rsidR="00734CF1" w:rsidRPr="00A555A6" w:rsidRDefault="00734CF1" w:rsidP="00734CF1">
      <w:pPr>
        <w:rPr>
          <w:rFonts w:asciiTheme="majorBidi" w:hAnsiTheme="majorBidi" w:cstheme="majorBidi"/>
        </w:rPr>
      </w:pPr>
      <w:r w:rsidRPr="00A555A6">
        <w:rPr>
          <w:rFonts w:asciiTheme="majorBidi" w:hAnsiTheme="majorBidi" w:cstheme="majorBidi"/>
          <w:bCs/>
          <w:color w:val="000000"/>
          <w:szCs w:val="24"/>
          <w:shd w:val="clear" w:color="auto" w:fill="FFFFFF"/>
        </w:rPr>
        <w:t>Amazon Web Services (AWS) was utilized for deploying backend services and storing images.</w:t>
      </w:r>
      <w:r w:rsidRPr="00A555A6">
        <w:rPr>
          <w:rFonts w:asciiTheme="majorBidi" w:hAnsiTheme="majorBidi" w:cstheme="majorBidi"/>
          <w:bCs/>
          <w:color w:val="000000"/>
          <w:szCs w:val="24"/>
        </w:rPr>
        <w:br/>
      </w:r>
      <w:r w:rsidRPr="00A555A6">
        <w:rPr>
          <w:rFonts w:asciiTheme="majorBidi" w:hAnsiTheme="majorBidi" w:cstheme="majorBidi"/>
          <w:bCs/>
          <w:color w:val="000000"/>
          <w:szCs w:val="24"/>
          <w:u w:val="single"/>
          <w:shd w:val="clear" w:color="auto" w:fill="FFFFFF"/>
        </w:rPr>
        <w:t>EC2 (Elastic Compute Cloud):</w:t>
      </w:r>
      <w:r w:rsidRPr="00A555A6">
        <w:rPr>
          <w:rFonts w:asciiTheme="majorBidi" w:hAnsiTheme="majorBidi" w:cstheme="majorBidi"/>
          <w:bCs/>
          <w:color w:val="000000"/>
          <w:szCs w:val="24"/>
          <w:shd w:val="clear" w:color="auto" w:fill="FFFFFF"/>
        </w:rPr>
        <w:t xml:space="preserve"> Used for deploying the Node.js application, providing an easy-to-use service for deploying and scaling web applications and services.</w:t>
      </w:r>
      <w:r w:rsidRPr="00A555A6">
        <w:rPr>
          <w:rFonts w:asciiTheme="majorBidi" w:hAnsiTheme="majorBidi" w:cstheme="majorBidi"/>
          <w:bCs/>
          <w:color w:val="000000"/>
          <w:szCs w:val="24"/>
        </w:rPr>
        <w:br/>
      </w:r>
      <w:r w:rsidRPr="00A555A6">
        <w:rPr>
          <w:rFonts w:asciiTheme="majorBidi" w:hAnsiTheme="majorBidi" w:cstheme="majorBidi"/>
          <w:bCs/>
          <w:color w:val="000000"/>
          <w:szCs w:val="24"/>
          <w:u w:val="single"/>
          <w:shd w:val="clear" w:color="auto" w:fill="FFFFFF"/>
        </w:rPr>
        <w:t>S3 (Simple Storage Service):</w:t>
      </w:r>
      <w:r w:rsidRPr="00A555A6">
        <w:rPr>
          <w:rFonts w:asciiTheme="majorBidi" w:hAnsiTheme="majorBidi" w:cstheme="majorBidi"/>
          <w:bCs/>
          <w:color w:val="000000"/>
          <w:szCs w:val="24"/>
          <w:shd w:val="clear" w:color="auto" w:fill="FFFFFF"/>
        </w:rPr>
        <w:t xml:space="preserve"> Used for storing images and other static assets, ensuring scalable and secure storage.</w:t>
      </w:r>
    </w:p>
    <w:p w14:paraId="6A1B9D63" w14:textId="219B6078"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shd w:val="clear" w:color="auto" w:fill="FFFFFF"/>
        </w:rPr>
        <w:t>5.3</w:t>
      </w:r>
      <w:r w:rsidR="00734CF1" w:rsidRPr="00A555A6">
        <w:rPr>
          <w:rFonts w:asciiTheme="majorBidi" w:hAnsiTheme="majorBidi"/>
          <w:b/>
          <w:bCs/>
          <w:shd w:val="clear" w:color="auto" w:fill="FFFFFF"/>
        </w:rPr>
        <w:t>.4.2 Render for Model Deployment</w:t>
      </w:r>
    </w:p>
    <w:p w14:paraId="4071CEFC" w14:textId="77777777" w:rsidR="00734CF1" w:rsidRPr="00A555A6" w:rsidRDefault="00734CF1" w:rsidP="00734CF1">
      <w:pPr>
        <w:rPr>
          <w:rFonts w:asciiTheme="majorBidi" w:hAnsiTheme="majorBidi" w:cstheme="majorBidi"/>
        </w:rPr>
      </w:pPr>
      <w:r w:rsidRPr="00A555A6">
        <w:rPr>
          <w:rFonts w:asciiTheme="majorBidi" w:hAnsiTheme="majorBidi" w:cstheme="majorBidi"/>
          <w:color w:val="000000"/>
          <w:szCs w:val="24"/>
          <w:u w:val="single"/>
          <w:shd w:val="clear" w:color="auto" w:fill="FFFFFF"/>
        </w:rPr>
        <w:t>Render</w:t>
      </w:r>
      <w:r w:rsidRPr="00A555A6">
        <w:rPr>
          <w:rFonts w:asciiTheme="majorBidi" w:hAnsiTheme="majorBidi" w:cstheme="majorBidi"/>
          <w:color w:val="000000"/>
          <w:szCs w:val="24"/>
          <w:shd w:val="clear" w:color="auto" w:fill="FFFFFF"/>
        </w:rPr>
        <w:t xml:space="preserve">: </w:t>
      </w:r>
      <w:r w:rsidRPr="00A555A6">
        <w:rPr>
          <w:rFonts w:asciiTheme="majorBidi" w:hAnsiTheme="majorBidi" w:cstheme="majorBidi"/>
          <w:szCs w:val="24"/>
        </w:rPr>
        <w:t>Utilized for deploying the disease prediction model, offering efficient real-time health condition prediction without compromising performance or scalability.</w:t>
      </w:r>
    </w:p>
    <w:p w14:paraId="691E623A" w14:textId="1D2E772A" w:rsidR="00734CF1" w:rsidRPr="00A555A6" w:rsidRDefault="00D30799" w:rsidP="00734CF1">
      <w:pPr>
        <w:pStyle w:val="Heading3"/>
        <w:numPr>
          <w:ilvl w:val="0"/>
          <w:numId w:val="0"/>
        </w:numPr>
        <w:spacing w:line="360" w:lineRule="auto"/>
        <w:rPr>
          <w:rFonts w:asciiTheme="majorBidi" w:hAnsiTheme="majorBidi"/>
          <w:b w:val="0"/>
          <w:bCs/>
        </w:rPr>
      </w:pPr>
      <w:bookmarkStart w:id="75" w:name="_Toc167750723"/>
      <w:bookmarkStart w:id="76" w:name="_Toc167755177"/>
      <w:bookmarkStart w:id="77" w:name="_Toc170327663"/>
      <w:r w:rsidRPr="00A555A6">
        <w:rPr>
          <w:rFonts w:asciiTheme="majorBidi" w:hAnsiTheme="majorBidi"/>
          <w:bCs/>
        </w:rPr>
        <w:lastRenderedPageBreak/>
        <w:t>5.3</w:t>
      </w:r>
      <w:r w:rsidR="00734CF1" w:rsidRPr="00A555A6">
        <w:rPr>
          <w:rFonts w:asciiTheme="majorBidi" w:hAnsiTheme="majorBidi"/>
          <w:bCs/>
        </w:rPr>
        <w:t>.5 Features Implemented in Healtha App</w:t>
      </w:r>
      <w:bookmarkEnd w:id="75"/>
      <w:bookmarkEnd w:id="76"/>
      <w:bookmarkEnd w:id="77"/>
    </w:p>
    <w:p w14:paraId="4DAB2C40" w14:textId="3C459A4E"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rPr>
        <w:t>5.3</w:t>
      </w:r>
      <w:r w:rsidR="00734CF1" w:rsidRPr="00A555A6">
        <w:rPr>
          <w:rFonts w:asciiTheme="majorBidi" w:hAnsiTheme="majorBidi"/>
          <w:b/>
          <w:bCs/>
        </w:rPr>
        <w:t xml:space="preserve">.5.1 </w:t>
      </w:r>
      <w:r w:rsidR="00734CF1" w:rsidRPr="00A555A6">
        <w:rPr>
          <w:rFonts w:asciiTheme="majorBidi" w:hAnsiTheme="majorBidi"/>
          <w:b/>
          <w:bCs/>
          <w:shd w:val="clear" w:color="auto" w:fill="FFFFFF"/>
        </w:rPr>
        <w:t>Lab Test Results Interpretation</w:t>
      </w:r>
    </w:p>
    <w:p w14:paraId="3ACD83A5" w14:textId="77777777" w:rsidR="00734CF1" w:rsidRPr="00A555A6" w:rsidRDefault="00734CF1" w:rsidP="00734CF1">
      <w:pPr>
        <w:rPr>
          <w:rFonts w:asciiTheme="majorBidi" w:hAnsiTheme="majorBidi" w:cstheme="majorBidi"/>
        </w:rPr>
      </w:pPr>
      <w:r w:rsidRPr="00A555A6">
        <w:rPr>
          <w:rFonts w:asciiTheme="majorBidi" w:hAnsiTheme="majorBidi" w:cstheme="majorBidi"/>
          <w:color w:val="000000"/>
          <w:szCs w:val="24"/>
          <w:shd w:val="clear" w:color="auto" w:fill="FFFFFF"/>
        </w:rPr>
        <w:t>The core feature of Healtha is the interpretation of lab test results. The app provides:</w:t>
      </w:r>
      <w:r w:rsidRPr="00A555A6">
        <w:rPr>
          <w:rFonts w:asciiTheme="majorBidi" w:hAnsiTheme="majorBidi" w:cstheme="majorBidi"/>
          <w:color w:val="000000"/>
          <w:szCs w:val="24"/>
        </w:rPr>
        <w:br/>
      </w:r>
      <w:r w:rsidRPr="00A555A6">
        <w:rPr>
          <w:rFonts w:asciiTheme="majorBidi" w:hAnsiTheme="majorBidi" w:cstheme="majorBidi"/>
          <w:color w:val="000000"/>
          <w:szCs w:val="24"/>
          <w:u w:val="single"/>
          <w:shd w:val="clear" w:color="auto" w:fill="FFFFFF"/>
        </w:rPr>
        <w:t>AI-Powered Explanations:</w:t>
      </w:r>
      <w:r w:rsidRPr="00A555A6">
        <w:rPr>
          <w:rFonts w:asciiTheme="majorBidi" w:hAnsiTheme="majorBidi" w:cstheme="majorBidi"/>
          <w:color w:val="000000"/>
          <w:szCs w:val="24"/>
          <w:shd w:val="clear" w:color="auto" w:fill="FFFFFF"/>
        </w:rPr>
        <w:t xml:space="preserve"> Using AI large language models, the app translates complex lab results into plain language.</w:t>
      </w:r>
      <w:r w:rsidRPr="00A555A6">
        <w:rPr>
          <w:rFonts w:asciiTheme="majorBidi" w:hAnsiTheme="majorBidi" w:cstheme="majorBidi"/>
          <w:color w:val="000000"/>
          <w:szCs w:val="24"/>
        </w:rPr>
        <w:br/>
      </w:r>
      <w:r w:rsidRPr="00A555A6">
        <w:rPr>
          <w:rFonts w:asciiTheme="majorBidi" w:hAnsiTheme="majorBidi" w:cstheme="majorBidi"/>
          <w:color w:val="000000"/>
          <w:szCs w:val="24"/>
          <w:u w:val="single"/>
          <w:shd w:val="clear" w:color="auto" w:fill="FFFFFF"/>
        </w:rPr>
        <w:t>Visual Aids:</w:t>
      </w:r>
      <w:r w:rsidRPr="00A555A6">
        <w:rPr>
          <w:rFonts w:asciiTheme="majorBidi" w:hAnsiTheme="majorBidi" w:cstheme="majorBidi"/>
          <w:color w:val="000000"/>
          <w:szCs w:val="24"/>
          <w:shd w:val="clear" w:color="auto" w:fill="FFFFFF"/>
        </w:rPr>
        <w:t xml:space="preserve"> Charts and graphs are used to represent lab data, making it easier for users to understand their health metrics.</w:t>
      </w:r>
    </w:p>
    <w:p w14:paraId="79401619" w14:textId="59B3CB64"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rPr>
        <w:t>5.3</w:t>
      </w:r>
      <w:r w:rsidR="00734CF1" w:rsidRPr="00A555A6">
        <w:rPr>
          <w:rFonts w:asciiTheme="majorBidi" w:hAnsiTheme="majorBidi"/>
          <w:b/>
          <w:bCs/>
        </w:rPr>
        <w:t xml:space="preserve">.5.2 </w:t>
      </w:r>
      <w:r w:rsidR="00734CF1" w:rsidRPr="00A555A6">
        <w:rPr>
          <w:rFonts w:asciiTheme="majorBidi" w:hAnsiTheme="majorBidi"/>
          <w:b/>
          <w:bCs/>
          <w:shd w:val="clear" w:color="auto" w:fill="FFFFFF"/>
        </w:rPr>
        <w:t>Recommendation and Prediction System</w:t>
      </w:r>
    </w:p>
    <w:p w14:paraId="2A9CB006" w14:textId="77777777" w:rsidR="00734CF1" w:rsidRPr="00A555A6" w:rsidRDefault="00734CF1" w:rsidP="00734CF1">
      <w:pPr>
        <w:rPr>
          <w:rFonts w:asciiTheme="majorBidi" w:hAnsiTheme="majorBidi" w:cstheme="majorBidi"/>
        </w:rPr>
      </w:pPr>
      <w:r w:rsidRPr="00A555A6">
        <w:rPr>
          <w:rFonts w:asciiTheme="majorBidi" w:hAnsiTheme="majorBidi" w:cstheme="majorBidi"/>
          <w:color w:val="000000"/>
          <w:szCs w:val="24"/>
          <w:u w:val="single"/>
          <w:shd w:val="clear" w:color="auto" w:fill="FFFFFF"/>
        </w:rPr>
        <w:t>Symptom-Based Suggestions:</w:t>
      </w:r>
      <w:r w:rsidRPr="00A555A6">
        <w:rPr>
          <w:rFonts w:asciiTheme="majorBidi" w:hAnsiTheme="majorBidi" w:cstheme="majorBidi"/>
          <w:color w:val="000000"/>
          <w:szCs w:val="24"/>
          <w:shd w:val="clear" w:color="auto" w:fill="FFFFFF"/>
        </w:rPr>
        <w:t xml:space="preserve"> The app suggests potential medical conditions and relevant medical specialties based on user-reported symptoms.</w:t>
      </w:r>
      <w:r w:rsidRPr="00A555A6">
        <w:rPr>
          <w:rFonts w:asciiTheme="majorBidi" w:hAnsiTheme="majorBidi" w:cstheme="majorBidi"/>
          <w:color w:val="000000"/>
          <w:szCs w:val="24"/>
        </w:rPr>
        <w:br/>
      </w:r>
      <w:r w:rsidRPr="00A555A6">
        <w:rPr>
          <w:rFonts w:asciiTheme="majorBidi" w:hAnsiTheme="majorBidi" w:cstheme="majorBidi"/>
          <w:color w:val="000000"/>
          <w:szCs w:val="24"/>
          <w:u w:val="single"/>
          <w:shd w:val="clear" w:color="auto" w:fill="FFFFFF"/>
        </w:rPr>
        <w:t>Predictive Analytics:</w:t>
      </w:r>
      <w:r w:rsidRPr="00A555A6">
        <w:rPr>
          <w:rFonts w:asciiTheme="majorBidi" w:hAnsiTheme="majorBidi" w:cstheme="majorBidi"/>
          <w:color w:val="000000"/>
          <w:szCs w:val="24"/>
          <w:shd w:val="clear" w:color="auto" w:fill="FFFFFF"/>
        </w:rPr>
        <w:t xml:space="preserve"> Leveraging machine learning models, the app predicts possible health issues, guiding users to seek timely medical advice.</w:t>
      </w:r>
    </w:p>
    <w:p w14:paraId="5819A23B" w14:textId="632AD277"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rPr>
        <w:t>5.3</w:t>
      </w:r>
      <w:r w:rsidR="00734CF1" w:rsidRPr="00A555A6">
        <w:rPr>
          <w:rFonts w:asciiTheme="majorBidi" w:hAnsiTheme="majorBidi"/>
          <w:b/>
          <w:bCs/>
        </w:rPr>
        <w:t xml:space="preserve">.5.3 </w:t>
      </w:r>
      <w:r w:rsidR="00734CF1" w:rsidRPr="00A555A6">
        <w:rPr>
          <w:rFonts w:asciiTheme="majorBidi" w:hAnsiTheme="majorBidi"/>
          <w:b/>
          <w:bCs/>
          <w:shd w:val="clear" w:color="auto" w:fill="FFFFFF"/>
        </w:rPr>
        <w:t>Nearest Doctor Location</w:t>
      </w:r>
    </w:p>
    <w:p w14:paraId="6A719948" w14:textId="77777777" w:rsidR="00734CF1" w:rsidRPr="00A555A6" w:rsidRDefault="00734CF1" w:rsidP="00734CF1">
      <w:pPr>
        <w:rPr>
          <w:rFonts w:asciiTheme="majorBidi" w:hAnsiTheme="majorBidi" w:cstheme="majorBidi"/>
        </w:rPr>
      </w:pPr>
      <w:r w:rsidRPr="00A555A6">
        <w:rPr>
          <w:rFonts w:asciiTheme="majorBidi" w:hAnsiTheme="majorBidi" w:cstheme="majorBidi"/>
          <w:color w:val="000000"/>
          <w:szCs w:val="24"/>
          <w:u w:val="single"/>
          <w:shd w:val="clear" w:color="auto" w:fill="FFFFFF"/>
        </w:rPr>
        <w:t>Geolocation Services:</w:t>
      </w:r>
      <w:r w:rsidRPr="00A555A6">
        <w:rPr>
          <w:rFonts w:asciiTheme="majorBidi" w:hAnsiTheme="majorBidi" w:cstheme="majorBidi"/>
          <w:color w:val="000000"/>
          <w:szCs w:val="24"/>
          <w:shd w:val="clear" w:color="auto" w:fill="FFFFFF"/>
        </w:rPr>
        <w:t xml:space="preserve"> Using the device's GPS, the app identifies and lists the nearest healthcare providers, ensuring users can access medical care quickly.</w:t>
      </w:r>
    </w:p>
    <w:p w14:paraId="231255EB" w14:textId="58F960F0"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rPr>
        <w:t>5.3</w:t>
      </w:r>
      <w:r w:rsidR="00734CF1" w:rsidRPr="00A555A6">
        <w:rPr>
          <w:rFonts w:asciiTheme="majorBidi" w:hAnsiTheme="majorBidi"/>
          <w:b/>
          <w:bCs/>
        </w:rPr>
        <w:t xml:space="preserve">.5.4 </w:t>
      </w:r>
      <w:r w:rsidR="00734CF1" w:rsidRPr="00A555A6">
        <w:rPr>
          <w:rFonts w:asciiTheme="majorBidi" w:hAnsiTheme="majorBidi"/>
          <w:b/>
          <w:bCs/>
          <w:shd w:val="clear" w:color="auto" w:fill="FFFFFF"/>
        </w:rPr>
        <w:t>Chatbot Support</w:t>
      </w:r>
    </w:p>
    <w:p w14:paraId="1176EE64" w14:textId="77777777" w:rsidR="00734CF1" w:rsidRPr="00A555A6" w:rsidRDefault="00734CF1" w:rsidP="00734CF1">
      <w:pPr>
        <w:rPr>
          <w:rFonts w:asciiTheme="majorBidi" w:hAnsiTheme="majorBidi" w:cstheme="majorBidi"/>
          <w:color w:val="000000"/>
          <w:szCs w:val="24"/>
          <w:shd w:val="clear" w:color="auto" w:fill="FFFFFF"/>
        </w:rPr>
      </w:pPr>
      <w:r w:rsidRPr="00A555A6">
        <w:rPr>
          <w:rFonts w:asciiTheme="majorBidi" w:hAnsiTheme="majorBidi" w:cstheme="majorBidi"/>
          <w:color w:val="000000"/>
          <w:szCs w:val="24"/>
          <w:u w:val="single"/>
          <w:shd w:val="clear" w:color="auto" w:fill="FFFFFF"/>
        </w:rPr>
        <w:t>Interactive Assistance:</w:t>
      </w:r>
      <w:r w:rsidRPr="00A555A6">
        <w:rPr>
          <w:rFonts w:asciiTheme="majorBidi" w:hAnsiTheme="majorBidi" w:cstheme="majorBidi"/>
          <w:color w:val="000000"/>
          <w:szCs w:val="24"/>
          <w:shd w:val="clear" w:color="auto" w:fill="FFFFFF"/>
        </w:rPr>
        <w:t xml:space="preserve"> A chatbot provides users with information about diseases, symptoms, and treatments, facilitating immediate answers to health-related questions.</w:t>
      </w:r>
    </w:p>
    <w:p w14:paraId="1AA439E3" w14:textId="626239F8" w:rsidR="00734CF1" w:rsidRPr="00A555A6" w:rsidRDefault="00734CF1" w:rsidP="00734CF1">
      <w:pPr>
        <w:rPr>
          <w:rFonts w:asciiTheme="majorBidi" w:hAnsiTheme="majorBidi" w:cstheme="majorBidi"/>
        </w:rPr>
      </w:pPr>
      <w:r w:rsidRPr="00A555A6">
        <w:rPr>
          <w:rStyle w:val="Heading4Char"/>
          <w:rFonts w:asciiTheme="majorBidi" w:hAnsiTheme="majorBidi"/>
          <w:b/>
          <w:bCs/>
        </w:rPr>
        <w:t xml:space="preserve">Medical Lab Tests </w:t>
      </w:r>
      <w:proofErr w:type="spellStart"/>
      <w:r w:rsidRPr="00A555A6">
        <w:rPr>
          <w:rStyle w:val="Heading4Char"/>
          <w:rFonts w:asciiTheme="majorBidi" w:hAnsiTheme="majorBidi"/>
          <w:b/>
          <w:bCs/>
        </w:rPr>
        <w:t>Encyclopedia</w:t>
      </w:r>
      <w:proofErr w:type="spellEnd"/>
      <w:r w:rsidRPr="00A555A6">
        <w:rPr>
          <w:rFonts w:asciiTheme="majorBidi" w:hAnsiTheme="majorBidi" w:cstheme="majorBidi"/>
          <w:b/>
          <w:bCs/>
          <w:color w:val="000000"/>
          <w:szCs w:val="24"/>
        </w:rPr>
        <w:br/>
      </w:r>
      <w:r w:rsidRPr="00A555A6">
        <w:rPr>
          <w:rFonts w:asciiTheme="majorBidi" w:hAnsiTheme="majorBidi" w:cstheme="majorBidi"/>
          <w:color w:val="000000"/>
          <w:szCs w:val="24"/>
          <w:u w:val="single"/>
          <w:shd w:val="clear" w:color="auto" w:fill="FFFFFF"/>
        </w:rPr>
        <w:t>Comprehensive Database:</w:t>
      </w:r>
      <w:r w:rsidRPr="00A555A6">
        <w:rPr>
          <w:rFonts w:asciiTheme="majorBidi" w:hAnsiTheme="majorBidi" w:cstheme="majorBidi"/>
          <w:color w:val="000000"/>
          <w:szCs w:val="24"/>
          <w:shd w:val="clear" w:color="auto" w:fill="FFFFFF"/>
        </w:rPr>
        <w:t xml:space="preserve"> The app includes detailed descriptions of various lab tests, helping users understand the purpose and significance of each test.</w:t>
      </w:r>
    </w:p>
    <w:p w14:paraId="294D7EDA" w14:textId="0EFE70B6" w:rsidR="00734CF1" w:rsidRPr="00A555A6" w:rsidRDefault="00D30799" w:rsidP="00734CF1">
      <w:pPr>
        <w:pStyle w:val="Heading4"/>
        <w:numPr>
          <w:ilvl w:val="0"/>
          <w:numId w:val="0"/>
        </w:numPr>
        <w:spacing w:line="360" w:lineRule="auto"/>
        <w:rPr>
          <w:rFonts w:asciiTheme="majorBidi" w:hAnsiTheme="majorBidi"/>
          <w:b/>
          <w:bCs/>
          <w:shd w:val="clear" w:color="auto" w:fill="FFFFFF"/>
        </w:rPr>
      </w:pPr>
      <w:r w:rsidRPr="00A555A6">
        <w:rPr>
          <w:rFonts w:asciiTheme="majorBidi" w:hAnsiTheme="majorBidi"/>
          <w:b/>
          <w:bCs/>
        </w:rPr>
        <w:t>5.3.</w:t>
      </w:r>
      <w:r w:rsidR="00734CF1" w:rsidRPr="00A555A6">
        <w:rPr>
          <w:rFonts w:asciiTheme="majorBidi" w:hAnsiTheme="majorBidi"/>
          <w:b/>
          <w:bCs/>
        </w:rPr>
        <w:t xml:space="preserve">5.5 </w:t>
      </w:r>
      <w:r w:rsidR="00734CF1" w:rsidRPr="00A555A6">
        <w:rPr>
          <w:rFonts w:asciiTheme="majorBidi" w:hAnsiTheme="majorBidi"/>
          <w:b/>
          <w:bCs/>
          <w:shd w:val="clear" w:color="auto" w:fill="FFFFFF"/>
        </w:rPr>
        <w:t xml:space="preserve">Medical Lab Tests </w:t>
      </w:r>
      <w:proofErr w:type="spellStart"/>
      <w:r w:rsidR="00734CF1" w:rsidRPr="00A555A6">
        <w:rPr>
          <w:rFonts w:asciiTheme="majorBidi" w:hAnsiTheme="majorBidi"/>
          <w:b/>
          <w:bCs/>
          <w:shd w:val="clear" w:color="auto" w:fill="FFFFFF"/>
        </w:rPr>
        <w:t>Encyclopedia</w:t>
      </w:r>
      <w:proofErr w:type="spellEnd"/>
    </w:p>
    <w:p w14:paraId="1D082C51" w14:textId="77777777" w:rsidR="00734CF1" w:rsidRPr="00A555A6" w:rsidRDefault="00734CF1" w:rsidP="00734CF1">
      <w:pPr>
        <w:rPr>
          <w:rFonts w:asciiTheme="majorBidi" w:hAnsiTheme="majorBidi" w:cstheme="majorBidi"/>
        </w:rPr>
      </w:pPr>
      <w:r w:rsidRPr="00A555A6">
        <w:rPr>
          <w:rFonts w:asciiTheme="majorBidi" w:hAnsiTheme="majorBidi" w:cstheme="majorBidi"/>
          <w:color w:val="000000"/>
          <w:szCs w:val="24"/>
          <w:u w:val="single"/>
          <w:shd w:val="clear" w:color="auto" w:fill="FFFFFF"/>
        </w:rPr>
        <w:t>In-Depth Information:</w:t>
      </w:r>
      <w:r w:rsidRPr="00A555A6">
        <w:rPr>
          <w:rFonts w:asciiTheme="majorBidi" w:hAnsiTheme="majorBidi" w:cstheme="majorBidi"/>
          <w:color w:val="000000"/>
          <w:szCs w:val="24"/>
          <w:shd w:val="clear" w:color="auto" w:fill="FFFFFF"/>
        </w:rPr>
        <w:t xml:space="preserve"> Users can access an extensive database of diseases, learning about symptoms, treatments, and prevention methods.</w:t>
      </w:r>
    </w:p>
    <w:p w14:paraId="5D98DEF7" w14:textId="5528878D" w:rsidR="00734CF1" w:rsidRPr="00A555A6" w:rsidRDefault="00D30799" w:rsidP="00734CF1">
      <w:pPr>
        <w:pStyle w:val="Heading2"/>
        <w:numPr>
          <w:ilvl w:val="0"/>
          <w:numId w:val="0"/>
        </w:numPr>
        <w:spacing w:line="360" w:lineRule="auto"/>
        <w:rPr>
          <w:rFonts w:asciiTheme="majorBidi" w:hAnsiTheme="majorBidi"/>
          <w:b w:val="0"/>
          <w:bCs/>
          <w:shd w:val="clear" w:color="auto" w:fill="FFFFFF"/>
        </w:rPr>
      </w:pPr>
      <w:bookmarkStart w:id="78" w:name="_Toc170327664"/>
      <w:r w:rsidRPr="00A555A6">
        <w:rPr>
          <w:rFonts w:asciiTheme="majorBidi" w:hAnsiTheme="majorBidi"/>
          <w:bCs/>
          <w:shd w:val="clear" w:color="auto" w:fill="FFFFFF"/>
        </w:rPr>
        <w:t>5</w:t>
      </w:r>
      <w:r w:rsidR="00734CF1" w:rsidRPr="00A555A6">
        <w:rPr>
          <w:rFonts w:asciiTheme="majorBidi" w:hAnsiTheme="majorBidi"/>
          <w:bCs/>
          <w:shd w:val="clear" w:color="auto" w:fill="FFFFFF"/>
        </w:rPr>
        <w:t>.</w:t>
      </w:r>
      <w:r w:rsidRPr="00A555A6">
        <w:rPr>
          <w:rFonts w:asciiTheme="majorBidi" w:hAnsiTheme="majorBidi"/>
          <w:bCs/>
          <w:shd w:val="clear" w:color="auto" w:fill="FFFFFF"/>
        </w:rPr>
        <w:t>4</w:t>
      </w:r>
      <w:r w:rsidR="00734CF1" w:rsidRPr="00A555A6">
        <w:rPr>
          <w:rFonts w:asciiTheme="majorBidi" w:hAnsiTheme="majorBidi"/>
          <w:bCs/>
          <w:shd w:val="clear" w:color="auto" w:fill="FFFFFF"/>
        </w:rPr>
        <w:t xml:space="preserve"> Artificial Intelligence</w:t>
      </w:r>
      <w:bookmarkEnd w:id="78"/>
    </w:p>
    <w:p w14:paraId="4CAE84C5" w14:textId="0502A281" w:rsidR="00734CF1" w:rsidRPr="00A555A6" w:rsidRDefault="00D30799" w:rsidP="00734CF1">
      <w:pPr>
        <w:pStyle w:val="Heading3"/>
        <w:numPr>
          <w:ilvl w:val="0"/>
          <w:numId w:val="0"/>
        </w:numPr>
        <w:spacing w:line="360" w:lineRule="auto"/>
        <w:rPr>
          <w:rFonts w:asciiTheme="majorBidi" w:hAnsiTheme="majorBidi"/>
          <w:b w:val="0"/>
          <w:bCs/>
          <w:shd w:val="clear" w:color="auto" w:fill="FFFFFF"/>
        </w:rPr>
      </w:pPr>
      <w:bookmarkStart w:id="79" w:name="_Toc170327665"/>
      <w:r w:rsidRPr="00A555A6">
        <w:rPr>
          <w:rFonts w:asciiTheme="majorBidi" w:hAnsiTheme="majorBidi"/>
          <w:bCs/>
          <w:shd w:val="clear" w:color="auto" w:fill="FFFFFF"/>
        </w:rPr>
        <w:t>5.4.</w:t>
      </w:r>
      <w:r w:rsidR="00734CF1" w:rsidRPr="00A555A6">
        <w:rPr>
          <w:rFonts w:asciiTheme="majorBidi" w:hAnsiTheme="majorBidi"/>
          <w:bCs/>
          <w:shd w:val="clear" w:color="auto" w:fill="FFFFFF"/>
        </w:rPr>
        <w:t>1 Introduction</w:t>
      </w:r>
      <w:bookmarkEnd w:id="79"/>
    </w:p>
    <w:p w14:paraId="5E2847A4" w14:textId="77777777" w:rsidR="00734CF1" w:rsidRPr="00A555A6" w:rsidRDefault="00734CF1" w:rsidP="00734CF1">
      <w:pPr>
        <w:jc w:val="both"/>
        <w:rPr>
          <w:rFonts w:asciiTheme="majorBidi" w:hAnsiTheme="majorBidi" w:cstheme="majorBidi"/>
        </w:rPr>
      </w:pPr>
      <w:r w:rsidRPr="00A555A6">
        <w:rPr>
          <w:rFonts w:asciiTheme="majorBidi" w:hAnsiTheme="majorBidi" w:cstheme="majorBidi"/>
        </w:rPr>
        <w:t xml:space="preserve">In the AI model development phase, we employed advanced techniques to enhance the functionality and intelligence of our system. For data extraction, we utilized an AI-powered tool, enabling accurate extraction of data from PDF documents. Additionally, we trained a Machine Learning model using Python, leveraging a comprehensive dataset </w:t>
      </w:r>
      <w:r w:rsidRPr="00A555A6">
        <w:rPr>
          <w:rFonts w:asciiTheme="majorBidi" w:hAnsiTheme="majorBidi" w:cstheme="majorBidi"/>
        </w:rPr>
        <w:lastRenderedPageBreak/>
        <w:t>of de-identified lab results and medical records to offer valuable insights and predictions on various health indicators, symptoms, and conditions, aiding in proactive healthcare management. Furthermore, we developed a chatbot using natural language processing techniques, incorporating pre-trained models to enable intuitive interactions with users by understanding queries and providing personalized responses based on stored information.</w:t>
      </w:r>
    </w:p>
    <w:p w14:paraId="4A5142C2" w14:textId="77777777" w:rsidR="00734CF1" w:rsidRPr="00A555A6" w:rsidRDefault="00734CF1" w:rsidP="00734CF1">
      <w:pPr>
        <w:jc w:val="both"/>
        <w:rPr>
          <w:rFonts w:asciiTheme="majorBidi" w:hAnsiTheme="majorBidi" w:cstheme="majorBidi"/>
        </w:rPr>
      </w:pPr>
      <w:r w:rsidRPr="00A555A6">
        <w:rPr>
          <w:rFonts w:asciiTheme="majorBidi" w:hAnsiTheme="majorBidi" w:cstheme="majorBidi"/>
        </w:rPr>
        <w:t>All assistance and simplification provided to the patient are reviewed by doctors on our application before being presented. Furthermore, we explicitly state that this interpretation should not be solely relied upon, and patients must consult their specialist doctor for their health condition. Our aim is to explain, simplify, and reassure the patient about their health status, alleviating their curiosity until they can contact their doctor.</w:t>
      </w:r>
    </w:p>
    <w:p w14:paraId="2A7AE0B3" w14:textId="77777777" w:rsidR="00734CF1" w:rsidRPr="00A555A6" w:rsidRDefault="00734CF1" w:rsidP="00734CF1">
      <w:pPr>
        <w:rPr>
          <w:rFonts w:asciiTheme="majorBidi" w:hAnsiTheme="majorBidi" w:cstheme="majorBidi"/>
        </w:rPr>
      </w:pPr>
    </w:p>
    <w:p w14:paraId="470AECCC" w14:textId="7C73F218" w:rsidR="00734CF1" w:rsidRPr="00A555A6" w:rsidRDefault="00D30799" w:rsidP="00734CF1">
      <w:pPr>
        <w:pStyle w:val="Heading3"/>
        <w:numPr>
          <w:ilvl w:val="0"/>
          <w:numId w:val="0"/>
        </w:numPr>
        <w:spacing w:line="360" w:lineRule="auto"/>
        <w:rPr>
          <w:rFonts w:asciiTheme="majorBidi" w:hAnsiTheme="majorBidi"/>
          <w:b w:val="0"/>
          <w:bCs/>
          <w:shd w:val="clear" w:color="auto" w:fill="FFFFFF"/>
        </w:rPr>
      </w:pPr>
      <w:bookmarkStart w:id="80" w:name="_Toc170327666"/>
      <w:r w:rsidRPr="00A555A6">
        <w:rPr>
          <w:rFonts w:asciiTheme="majorBidi" w:hAnsiTheme="majorBidi"/>
          <w:bCs/>
          <w:shd w:val="clear" w:color="auto" w:fill="FFFFFF"/>
        </w:rPr>
        <w:t>5.4.</w:t>
      </w:r>
      <w:r w:rsidR="00734CF1" w:rsidRPr="00A555A6">
        <w:rPr>
          <w:rFonts w:asciiTheme="majorBidi" w:hAnsiTheme="majorBidi"/>
          <w:bCs/>
          <w:shd w:val="clear" w:color="auto" w:fill="FFFFFF"/>
        </w:rPr>
        <w:t>2 Laboratory Analysis</w:t>
      </w:r>
      <w:bookmarkEnd w:id="80"/>
    </w:p>
    <w:p w14:paraId="092B29AD" w14:textId="77777777" w:rsidR="00734CF1" w:rsidRPr="00A555A6" w:rsidRDefault="00734CF1" w:rsidP="00734CF1">
      <w:pPr>
        <w:jc w:val="both"/>
        <w:rPr>
          <w:rFonts w:asciiTheme="majorBidi" w:hAnsiTheme="majorBidi" w:cstheme="majorBidi"/>
        </w:rPr>
      </w:pPr>
      <w:r w:rsidRPr="00A555A6">
        <w:rPr>
          <w:rFonts w:asciiTheme="majorBidi" w:hAnsiTheme="majorBidi" w:cstheme="majorBidi"/>
        </w:rPr>
        <w:t>This feature empowers users to effortlessly upload their laboratory test results to the model, which in turn generates a comprehensive, user-friendly report based on the data extracted from the uploaded PDF. By leveraging advanced data extraction techniques, the model efficiently interprets complex medical information and translates it into an easily understandable format. This not only enhances the user's ability to comprehend their health metrics but also facilitates better communication with healthcare professionals. The intuitive report format ensures that users can quickly grasp the key insights and actionable recommendations derived from their test results, promoting proactive health management and informed decision-making.</w:t>
      </w:r>
    </w:p>
    <w:p w14:paraId="57EA83F9" w14:textId="2DBD958A" w:rsidR="00734CF1" w:rsidRPr="00A555A6" w:rsidRDefault="00D30799" w:rsidP="00C8395A">
      <w:pPr>
        <w:pStyle w:val="Heading4"/>
        <w:numPr>
          <w:ilvl w:val="0"/>
          <w:numId w:val="0"/>
        </w:numPr>
        <w:ind w:left="720"/>
        <w:rPr>
          <w:rStyle w:val="fontstyle01"/>
          <w:rFonts w:asciiTheme="majorBidi" w:hAnsiTheme="majorBidi" w:cstheme="majorBidi"/>
          <w:b/>
          <w:bCs/>
          <w:color w:val="auto"/>
        </w:rPr>
      </w:pPr>
      <w:r w:rsidRPr="00A555A6">
        <w:rPr>
          <w:rStyle w:val="fontstyle01"/>
          <w:rFonts w:asciiTheme="majorBidi" w:hAnsiTheme="majorBidi" w:cstheme="majorBidi"/>
          <w:b/>
          <w:bCs/>
          <w:color w:val="auto"/>
        </w:rPr>
        <w:t>5.4.</w:t>
      </w:r>
      <w:r w:rsidR="00734CF1" w:rsidRPr="00A555A6">
        <w:rPr>
          <w:rStyle w:val="fontstyle01"/>
          <w:rFonts w:asciiTheme="majorBidi" w:hAnsiTheme="majorBidi" w:cstheme="majorBidi"/>
          <w:b/>
          <w:bCs/>
          <w:color w:val="auto"/>
        </w:rPr>
        <w:t>2.1 Extraction Model</w:t>
      </w:r>
    </w:p>
    <w:p w14:paraId="5AD5D527" w14:textId="77777777" w:rsidR="00734CF1" w:rsidRPr="00A555A6" w:rsidRDefault="00734CF1" w:rsidP="00C8395A">
      <w:pPr>
        <w:ind w:left="720"/>
        <w:jc w:val="both"/>
        <w:rPr>
          <w:rFonts w:asciiTheme="majorBidi" w:hAnsiTheme="majorBidi" w:cstheme="majorBidi"/>
        </w:rPr>
      </w:pPr>
      <w:r w:rsidRPr="00A555A6">
        <w:rPr>
          <w:rFonts w:asciiTheme="majorBidi" w:hAnsiTheme="majorBidi" w:cstheme="majorBidi"/>
        </w:rPr>
        <w:t>For data extraction, we utilized an AI-powered Optical Character Recognition (OCR) tool, enabling accurate extraction of data from PDF documents. The extraction model was specifically designed to extract crucial information from laboratory analysis reports, ensuring high accuracy and reliability. By employing state-of-the-art algorithms and models, we guaranteed precise data extraction, facilitating in-depth analysis and comprehension. This advanced approach allows us to handle complex and diverse data formats, ultimately enhancing the efficiency and effectiveness of our data processing and analysis workflows.</w:t>
      </w:r>
    </w:p>
    <w:p w14:paraId="585F1002" w14:textId="77777777" w:rsidR="00734CF1" w:rsidRPr="00A555A6" w:rsidRDefault="00734CF1" w:rsidP="00C8395A">
      <w:pPr>
        <w:ind w:left="720"/>
        <w:jc w:val="both"/>
        <w:rPr>
          <w:rFonts w:asciiTheme="majorBidi" w:hAnsiTheme="majorBidi" w:cstheme="majorBidi"/>
        </w:rPr>
      </w:pPr>
    </w:p>
    <w:p w14:paraId="51F60A92" w14:textId="72E7A80E" w:rsidR="00734CF1" w:rsidRPr="00A555A6" w:rsidRDefault="00D30799" w:rsidP="00C8395A">
      <w:pPr>
        <w:pStyle w:val="Heading4"/>
        <w:numPr>
          <w:ilvl w:val="0"/>
          <w:numId w:val="0"/>
        </w:numPr>
        <w:spacing w:line="360" w:lineRule="auto"/>
        <w:ind w:left="720"/>
        <w:jc w:val="both"/>
        <w:rPr>
          <w:rStyle w:val="fontstyle01"/>
          <w:rFonts w:asciiTheme="majorBidi" w:hAnsiTheme="majorBidi" w:cstheme="majorBidi"/>
          <w:b/>
          <w:bCs/>
          <w:color w:val="auto"/>
        </w:rPr>
      </w:pPr>
      <w:bookmarkStart w:id="81" w:name="_Toc167755185"/>
      <w:r w:rsidRPr="00A555A6">
        <w:rPr>
          <w:rStyle w:val="fontstyle01"/>
          <w:rFonts w:asciiTheme="majorBidi" w:hAnsiTheme="majorBidi" w:cstheme="majorBidi"/>
          <w:b/>
          <w:bCs/>
          <w:color w:val="auto"/>
        </w:rPr>
        <w:lastRenderedPageBreak/>
        <w:t>5.4</w:t>
      </w:r>
      <w:r w:rsidR="00734CF1" w:rsidRPr="00A555A6">
        <w:rPr>
          <w:rStyle w:val="fontstyle01"/>
          <w:rFonts w:asciiTheme="majorBidi" w:hAnsiTheme="majorBidi" w:cstheme="majorBidi"/>
          <w:b/>
          <w:bCs/>
          <w:color w:val="auto"/>
        </w:rPr>
        <w:t>.2.2 Report Generation Model</w:t>
      </w:r>
      <w:bookmarkEnd w:id="81"/>
    </w:p>
    <w:p w14:paraId="159BA288" w14:textId="758396AA" w:rsidR="00734CF1" w:rsidRPr="00A555A6" w:rsidRDefault="00734CF1" w:rsidP="009A2E92">
      <w:pPr>
        <w:ind w:left="720"/>
        <w:jc w:val="both"/>
        <w:rPr>
          <w:rFonts w:asciiTheme="majorBidi" w:hAnsiTheme="majorBidi" w:cstheme="majorBidi"/>
        </w:rPr>
      </w:pPr>
      <w:r w:rsidRPr="00A555A6">
        <w:rPr>
          <w:rFonts w:asciiTheme="majorBidi" w:hAnsiTheme="majorBidi" w:cstheme="majorBidi"/>
        </w:rPr>
        <w:t>Upon extracting the data, we generate a comprehensive report that includes detailed definitions of the laboratory tests and any relevant terminology, ensuring that patients understand the medical jargon used. This report then interprets the test results in an accessible manner, explaining the significance of the findings to the patient. Following the explanation, we provide personalized advice and tips for managing the indicated values, tailored to the patient's specific condition and health needs. To achieve this, we employ the pre-trained model Med-Gemini, which boasts a state-of-the-art performance with an accuracy rate of 91.1%. This marks a significant improvement over our previous best model, Med-</w:t>
      </w:r>
      <w:proofErr w:type="spellStart"/>
      <w:r w:rsidRPr="00A555A6">
        <w:rPr>
          <w:rFonts w:asciiTheme="majorBidi" w:hAnsiTheme="majorBidi" w:cstheme="majorBidi"/>
        </w:rPr>
        <w:t>PaLM</w:t>
      </w:r>
      <w:proofErr w:type="spellEnd"/>
      <w:r w:rsidRPr="00A555A6">
        <w:rPr>
          <w:rFonts w:asciiTheme="majorBidi" w:hAnsiTheme="majorBidi" w:cstheme="majorBidi"/>
        </w:rPr>
        <w:t xml:space="preserve"> 2, by 4.6%, showcasing the superior analytical capabilities of Med-Gemini. The increased accuracy of Med-Gemini ensures that patients receive precise and reliable information, empowering them to make informed decisions about their health and effectively manage their conditions with expert guidance. This robust reporting mechanism not only clarifies complex medical data but also supports patients in taking proactive steps towards better health management.</w:t>
      </w:r>
    </w:p>
    <w:p w14:paraId="0EB6FA93" w14:textId="2B37867A" w:rsidR="00734CF1" w:rsidRPr="00A555A6" w:rsidRDefault="00D30799" w:rsidP="00C8395A">
      <w:pPr>
        <w:pStyle w:val="Heading3"/>
        <w:numPr>
          <w:ilvl w:val="0"/>
          <w:numId w:val="0"/>
        </w:numPr>
        <w:spacing w:line="360" w:lineRule="auto"/>
        <w:ind w:left="720"/>
        <w:rPr>
          <w:rFonts w:asciiTheme="majorBidi" w:hAnsiTheme="majorBidi"/>
          <w:b w:val="0"/>
          <w:bCs/>
          <w:shd w:val="clear" w:color="auto" w:fill="FFFFFF"/>
        </w:rPr>
      </w:pPr>
      <w:bookmarkStart w:id="82" w:name="_Toc170327667"/>
      <w:r w:rsidRPr="00A555A6">
        <w:rPr>
          <w:rFonts w:asciiTheme="majorBidi" w:hAnsiTheme="majorBidi"/>
          <w:bCs/>
          <w:shd w:val="clear" w:color="auto" w:fill="FFFFFF"/>
        </w:rPr>
        <w:t>5.4</w:t>
      </w:r>
      <w:r w:rsidR="00734CF1" w:rsidRPr="00A555A6">
        <w:rPr>
          <w:rFonts w:asciiTheme="majorBidi" w:hAnsiTheme="majorBidi"/>
          <w:bCs/>
          <w:shd w:val="clear" w:color="auto" w:fill="FFFFFF"/>
        </w:rPr>
        <w:t>.</w:t>
      </w:r>
      <w:r w:rsidRPr="00A555A6">
        <w:rPr>
          <w:rFonts w:asciiTheme="majorBidi" w:hAnsiTheme="majorBidi"/>
          <w:bCs/>
          <w:shd w:val="clear" w:color="auto" w:fill="FFFFFF"/>
        </w:rPr>
        <w:t>2.</w:t>
      </w:r>
      <w:r w:rsidR="00734CF1" w:rsidRPr="00A555A6">
        <w:rPr>
          <w:rFonts w:asciiTheme="majorBidi" w:hAnsiTheme="majorBidi"/>
          <w:bCs/>
          <w:shd w:val="clear" w:color="auto" w:fill="FFFFFF"/>
        </w:rPr>
        <w:t>3 Disease Prediction Model</w:t>
      </w:r>
      <w:bookmarkEnd w:id="82"/>
    </w:p>
    <w:p w14:paraId="1CB7919A" w14:textId="77777777" w:rsidR="00734CF1" w:rsidRPr="00A555A6" w:rsidRDefault="00734CF1" w:rsidP="00C8395A">
      <w:pPr>
        <w:ind w:left="720"/>
        <w:jc w:val="both"/>
        <w:rPr>
          <w:rFonts w:asciiTheme="majorBidi" w:hAnsiTheme="majorBidi" w:cstheme="majorBidi"/>
        </w:rPr>
      </w:pPr>
      <w:r w:rsidRPr="00A555A6">
        <w:rPr>
          <w:rFonts w:asciiTheme="majorBidi" w:hAnsiTheme="majorBidi" w:cstheme="majorBidi"/>
        </w:rPr>
        <w:t>Our disease prediction model, utilizing a Random Forest algorithm, is designed to enhance the accuracy of disease prognosis based on patient symptoms. Trained on a comprehensive dataset of 4,918 records spanning 42 different diseases, the model seeks to uncover hidden patterns and insights within the data. By leveraging this extensive dataset, the model significantly improves early disease prediction, which is crucial for effective healthcare management. This predictive capability enables proactive interventions and the development of personalized treatment plans, ultimately contributing to better patient outcomes and more efficient healthcare delivery.</w:t>
      </w:r>
    </w:p>
    <w:p w14:paraId="49597D43" w14:textId="77777777" w:rsidR="00734CF1" w:rsidRPr="00A555A6" w:rsidRDefault="00734CF1" w:rsidP="00C8395A">
      <w:pPr>
        <w:ind w:left="720"/>
        <w:jc w:val="both"/>
        <w:rPr>
          <w:rFonts w:asciiTheme="majorBidi" w:hAnsiTheme="majorBidi" w:cstheme="majorBidi"/>
        </w:rPr>
      </w:pPr>
      <w:r w:rsidRPr="00A555A6">
        <w:rPr>
          <w:rFonts w:asciiTheme="majorBidi" w:hAnsiTheme="majorBidi" w:cstheme="majorBidi"/>
        </w:rPr>
        <w:t xml:space="preserve">As the Random Forest model comprises numerous decision trees that collectively make predictions by selecting the most frequent result, I will discuss why we opted for this model over others such as SVM, KNN, or Naive Bayes. The decision tree architecture, which forms the foundation of the Random Forest, is particularly well-suited to the nature of symptom data. </w:t>
      </w:r>
    </w:p>
    <w:p w14:paraId="450D80C5" w14:textId="5437F9C2" w:rsidR="00734CF1" w:rsidRPr="00A555A6" w:rsidRDefault="00734CF1" w:rsidP="009A2E92">
      <w:pPr>
        <w:ind w:left="720"/>
        <w:jc w:val="both"/>
        <w:rPr>
          <w:rFonts w:asciiTheme="majorBidi" w:hAnsiTheme="majorBidi" w:cstheme="majorBidi"/>
        </w:rPr>
      </w:pPr>
      <w:r w:rsidRPr="00A555A6">
        <w:rPr>
          <w:rFonts w:asciiTheme="majorBidi" w:hAnsiTheme="majorBidi" w:cstheme="majorBidi"/>
        </w:rPr>
        <w:t xml:space="preserve">The dataset consists of 132 symptoms, each with a binary value: 1 (indicating the presence of the symptom) or 0 (indicating the absence of the symptom). Each </w:t>
      </w:r>
      <w:r w:rsidRPr="00A555A6">
        <w:rPr>
          <w:rFonts w:asciiTheme="majorBidi" w:hAnsiTheme="majorBidi" w:cstheme="majorBidi"/>
        </w:rPr>
        <w:lastRenderedPageBreak/>
        <w:t>decision tree begins with a root node (feature) and, based on the root value (1 or 0), the decision tree navigates through the symptoms until it arrives at the final prediction (disease). This structure effectively captures the relationships within the symptom data, making the Random Forest an ideal choice for our model.</w:t>
      </w:r>
    </w:p>
    <w:p w14:paraId="3211D9A3" w14:textId="0DDBC1E6" w:rsidR="00734CF1" w:rsidRPr="00A555A6" w:rsidRDefault="00D30799" w:rsidP="00C8395A">
      <w:pPr>
        <w:pStyle w:val="Heading3"/>
        <w:numPr>
          <w:ilvl w:val="0"/>
          <w:numId w:val="0"/>
        </w:numPr>
        <w:spacing w:line="360" w:lineRule="auto"/>
        <w:ind w:left="720"/>
        <w:rPr>
          <w:rFonts w:asciiTheme="majorBidi" w:hAnsiTheme="majorBidi"/>
          <w:b w:val="0"/>
          <w:bCs/>
          <w:shd w:val="clear" w:color="auto" w:fill="FFFFFF"/>
        </w:rPr>
      </w:pPr>
      <w:bookmarkStart w:id="83" w:name="_Toc170327668"/>
      <w:r w:rsidRPr="00A555A6">
        <w:rPr>
          <w:rFonts w:asciiTheme="majorBidi" w:hAnsiTheme="majorBidi"/>
          <w:bCs/>
          <w:shd w:val="clear" w:color="auto" w:fill="FFFFFF"/>
        </w:rPr>
        <w:t>5.4</w:t>
      </w:r>
      <w:r w:rsidR="00734CF1" w:rsidRPr="00A555A6">
        <w:rPr>
          <w:rFonts w:asciiTheme="majorBidi" w:hAnsiTheme="majorBidi"/>
          <w:bCs/>
          <w:shd w:val="clear" w:color="auto" w:fill="FFFFFF"/>
        </w:rPr>
        <w:t>.</w:t>
      </w:r>
      <w:r w:rsidRPr="00A555A6">
        <w:rPr>
          <w:rFonts w:asciiTheme="majorBidi" w:hAnsiTheme="majorBidi"/>
          <w:bCs/>
          <w:shd w:val="clear" w:color="auto" w:fill="FFFFFF"/>
        </w:rPr>
        <w:t>2.</w:t>
      </w:r>
      <w:r w:rsidR="00734CF1" w:rsidRPr="00A555A6">
        <w:rPr>
          <w:rFonts w:asciiTheme="majorBidi" w:hAnsiTheme="majorBidi"/>
          <w:bCs/>
          <w:shd w:val="clear" w:color="auto" w:fill="FFFFFF"/>
        </w:rPr>
        <w:t>4 Chatbot</w:t>
      </w:r>
      <w:bookmarkEnd w:id="83"/>
    </w:p>
    <w:p w14:paraId="6336E3F2" w14:textId="02756704" w:rsidR="00734CF1" w:rsidRPr="009A2E92" w:rsidRDefault="00734CF1" w:rsidP="009A2E92">
      <w:pPr>
        <w:ind w:left="720"/>
        <w:jc w:val="both"/>
        <w:rPr>
          <w:rFonts w:asciiTheme="majorBidi" w:hAnsiTheme="majorBidi" w:cstheme="majorBidi"/>
        </w:rPr>
      </w:pPr>
      <w:r w:rsidRPr="00A555A6">
        <w:rPr>
          <w:rFonts w:asciiTheme="majorBidi" w:hAnsiTheme="majorBidi" w:cstheme="majorBidi"/>
        </w:rPr>
        <w:t>We developed a chatbot utilizing natural language processing techniques, integrating the quantized pre-trained model Llama2 from Facebook (Llama-2-7B-Chat-GGML) and the sentence transformer (all-MiniLM-L6-v2). We employed a vector database (FAISS) to store the data that the model utilizes to respond to patient inquiries. This chatbot facilitates intuitive user interactions, comprehending queries and delivering personalized responses based on the stored information.</w:t>
      </w:r>
    </w:p>
    <w:p w14:paraId="4BD3B905" w14:textId="418AB182" w:rsidR="00734CF1" w:rsidRPr="00A555A6" w:rsidRDefault="00D30799" w:rsidP="00734CF1">
      <w:pPr>
        <w:pStyle w:val="Heading2"/>
        <w:numPr>
          <w:ilvl w:val="0"/>
          <w:numId w:val="0"/>
        </w:numPr>
        <w:spacing w:line="360" w:lineRule="auto"/>
        <w:rPr>
          <w:rFonts w:asciiTheme="majorBidi" w:hAnsiTheme="majorBidi"/>
          <w:b w:val="0"/>
          <w:bCs/>
          <w:shd w:val="clear" w:color="auto" w:fill="FFFFFF"/>
        </w:rPr>
      </w:pPr>
      <w:bookmarkStart w:id="84" w:name="_Toc170327669"/>
      <w:r w:rsidRPr="00A555A6">
        <w:rPr>
          <w:rFonts w:asciiTheme="majorBidi" w:hAnsiTheme="majorBidi"/>
          <w:bCs/>
          <w:shd w:val="clear" w:color="auto" w:fill="FFFFFF"/>
        </w:rPr>
        <w:t>5</w:t>
      </w:r>
      <w:r w:rsidR="00734CF1" w:rsidRPr="00A555A6">
        <w:rPr>
          <w:rFonts w:asciiTheme="majorBidi" w:hAnsiTheme="majorBidi"/>
          <w:bCs/>
          <w:shd w:val="clear" w:color="auto" w:fill="FFFFFF"/>
        </w:rPr>
        <w:t>.</w:t>
      </w:r>
      <w:r w:rsidRPr="00A555A6">
        <w:rPr>
          <w:rFonts w:asciiTheme="majorBidi" w:hAnsiTheme="majorBidi"/>
          <w:bCs/>
          <w:shd w:val="clear" w:color="auto" w:fill="FFFFFF"/>
        </w:rPr>
        <w:t>5</w:t>
      </w:r>
      <w:r w:rsidR="00734CF1" w:rsidRPr="00A555A6">
        <w:rPr>
          <w:rFonts w:asciiTheme="majorBidi" w:hAnsiTheme="majorBidi"/>
          <w:bCs/>
          <w:shd w:val="clear" w:color="auto" w:fill="FFFFFF"/>
        </w:rPr>
        <w:t xml:space="preserve"> Conclusion</w:t>
      </w:r>
      <w:bookmarkEnd w:id="84"/>
    </w:p>
    <w:p w14:paraId="146DC332"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 xml:space="preserve">This chapter detailed the development process of the Healtha mobile application, covering the use of Flutter, </w:t>
      </w:r>
      <w:proofErr w:type="spellStart"/>
      <w:r w:rsidRPr="00A555A6">
        <w:rPr>
          <w:rFonts w:asciiTheme="majorBidi" w:eastAsia="Times New Roman" w:hAnsiTheme="majorBidi" w:cstheme="majorBidi"/>
          <w:szCs w:val="24"/>
        </w:rPr>
        <w:t>BLoC</w:t>
      </w:r>
      <w:proofErr w:type="spellEnd"/>
      <w:r w:rsidRPr="00A555A6">
        <w:rPr>
          <w:rFonts w:asciiTheme="majorBidi" w:eastAsia="Times New Roman" w:hAnsiTheme="majorBidi" w:cstheme="majorBidi"/>
          <w:szCs w:val="24"/>
        </w:rPr>
        <w:t>, MongoDB, Node.js, Flask, and AWS. Key features implemented in the app were highlighted, demonstrating how they contribute to making medical information accessible and understandable. Additionally, the chapter described an AI-based system for health management, utilizing various techniques to enhance healthcare:</w:t>
      </w:r>
    </w:p>
    <w:p w14:paraId="51E6087D"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An AI tool extracts data from lab reports to create easy-to-understand reports with explanations and advice.</w:t>
      </w:r>
    </w:p>
    <w:p w14:paraId="00E08D83"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 xml:space="preserve">A Machine Learning model </w:t>
      </w:r>
      <w:proofErr w:type="spellStart"/>
      <w:r w:rsidRPr="00A555A6">
        <w:rPr>
          <w:rFonts w:asciiTheme="majorBidi" w:eastAsia="Times New Roman" w:hAnsiTheme="majorBidi" w:cstheme="majorBidi"/>
          <w:szCs w:val="24"/>
        </w:rPr>
        <w:t>analyzes</w:t>
      </w:r>
      <w:proofErr w:type="spellEnd"/>
      <w:r w:rsidRPr="00A555A6">
        <w:rPr>
          <w:rFonts w:asciiTheme="majorBidi" w:eastAsia="Times New Roman" w:hAnsiTheme="majorBidi" w:cstheme="majorBidi"/>
          <w:szCs w:val="24"/>
        </w:rPr>
        <w:t xml:space="preserve"> data to identify patterns and predict health risks.</w:t>
      </w:r>
    </w:p>
    <w:p w14:paraId="41A195DC"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A disease prediction model aids in early detection and personalized treatment plans.</w:t>
      </w:r>
    </w:p>
    <w:p w14:paraId="6EFEE665"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A chatbot provides user-friendly interaction and information.</w:t>
      </w:r>
    </w:p>
    <w:p w14:paraId="43D9B551" w14:textId="77777777" w:rsidR="00734CF1" w:rsidRPr="00A555A6" w:rsidRDefault="00734CF1" w:rsidP="00734CF1">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Doctors review patient information to ensure accuracy, aiming to empower patients with knowledge and tools for better health management while emphasizing the importance of consulting a doctor.</w:t>
      </w:r>
    </w:p>
    <w:p w14:paraId="469FCE7C" w14:textId="28F13ED3" w:rsidR="00D30799" w:rsidRPr="00A555A6" w:rsidRDefault="00734CF1" w:rsidP="00C8395A">
      <w:pPr>
        <w:spacing w:before="100" w:beforeAutospacing="1" w:after="100" w:afterAutospacing="1"/>
        <w:jc w:val="both"/>
        <w:rPr>
          <w:rFonts w:asciiTheme="majorBidi" w:eastAsia="Times New Roman" w:hAnsiTheme="majorBidi" w:cstheme="majorBidi"/>
          <w:szCs w:val="24"/>
        </w:rPr>
      </w:pPr>
      <w:r w:rsidRPr="00A555A6">
        <w:rPr>
          <w:rFonts w:asciiTheme="majorBidi" w:eastAsia="Times New Roman" w:hAnsiTheme="majorBidi" w:cstheme="majorBidi"/>
          <w:szCs w:val="24"/>
        </w:rPr>
        <w:t>The next chapter will delve into discussing the AI models and techniques used to further enhance user experience and health management.</w:t>
      </w:r>
    </w:p>
    <w:p w14:paraId="1A4DFEA7" w14:textId="42920FD7" w:rsidR="00A555A6" w:rsidRDefault="00A555A6">
      <w:pPr>
        <w:spacing w:line="259" w:lineRule="auto"/>
        <w:rPr>
          <w:rFonts w:asciiTheme="majorBidi" w:eastAsiaTheme="majorEastAsia" w:hAnsiTheme="majorBidi" w:cstheme="majorBidi"/>
          <w:b/>
          <w:sz w:val="32"/>
          <w:szCs w:val="32"/>
        </w:rPr>
      </w:pPr>
      <w:r>
        <w:rPr>
          <w:rFonts w:asciiTheme="majorBidi" w:hAnsiTheme="majorBidi"/>
        </w:rPr>
        <w:lastRenderedPageBreak/>
        <w:br w:type="page"/>
      </w:r>
    </w:p>
    <w:p w14:paraId="78767548" w14:textId="77777777" w:rsidR="00D30799" w:rsidRPr="00A555A6" w:rsidRDefault="00D30799" w:rsidP="00D30799">
      <w:pPr>
        <w:pStyle w:val="Heading1"/>
        <w:numPr>
          <w:ilvl w:val="0"/>
          <w:numId w:val="0"/>
        </w:numPr>
        <w:rPr>
          <w:rFonts w:asciiTheme="majorBidi" w:hAnsiTheme="majorBidi"/>
        </w:rPr>
      </w:pPr>
    </w:p>
    <w:p w14:paraId="22082372" w14:textId="585A4676" w:rsidR="00084E1A" w:rsidRPr="00A555A6" w:rsidRDefault="00D30799" w:rsidP="00D30799">
      <w:pPr>
        <w:pStyle w:val="Heading1"/>
        <w:numPr>
          <w:ilvl w:val="0"/>
          <w:numId w:val="0"/>
        </w:numPr>
        <w:rPr>
          <w:rFonts w:asciiTheme="majorBidi" w:hAnsiTheme="majorBidi"/>
        </w:rPr>
      </w:pPr>
      <w:bookmarkStart w:id="85" w:name="_Toc170327670"/>
      <w:r w:rsidRPr="00A555A6">
        <w:rPr>
          <w:rFonts w:asciiTheme="majorBidi" w:hAnsiTheme="majorBidi"/>
        </w:rPr>
        <w:t>Chapter 6:</w:t>
      </w:r>
      <w:r w:rsidR="00084E1A" w:rsidRPr="00A555A6">
        <w:rPr>
          <w:rFonts w:asciiTheme="majorBidi" w:hAnsiTheme="majorBidi"/>
        </w:rPr>
        <w:t xml:space="preserve"> System Evaluation and Testing</w:t>
      </w:r>
      <w:bookmarkEnd w:id="85"/>
    </w:p>
    <w:p w14:paraId="3C438D74" w14:textId="77777777" w:rsidR="00084E1A" w:rsidRPr="00A555A6" w:rsidRDefault="00084E1A" w:rsidP="00084E1A">
      <w:pPr>
        <w:rPr>
          <w:rFonts w:asciiTheme="majorBidi" w:hAnsiTheme="majorBidi" w:cstheme="majorBidi"/>
        </w:rPr>
      </w:pPr>
    </w:p>
    <w:p w14:paraId="06965E94" w14:textId="224DF9C5" w:rsidR="00084E1A" w:rsidRPr="00A555A6" w:rsidRDefault="00D30799" w:rsidP="00D30799">
      <w:pPr>
        <w:pStyle w:val="Heading2"/>
        <w:numPr>
          <w:ilvl w:val="0"/>
          <w:numId w:val="0"/>
        </w:numPr>
        <w:spacing w:line="360" w:lineRule="auto"/>
        <w:ind w:left="576" w:hanging="576"/>
        <w:rPr>
          <w:rFonts w:asciiTheme="majorBidi" w:hAnsiTheme="majorBidi"/>
        </w:rPr>
      </w:pPr>
      <w:bookmarkStart w:id="86" w:name="_Toc170327671"/>
      <w:r w:rsidRPr="00A555A6">
        <w:rPr>
          <w:rFonts w:asciiTheme="majorBidi" w:hAnsiTheme="majorBidi"/>
        </w:rPr>
        <w:t xml:space="preserve">6.1 </w:t>
      </w:r>
      <w:r w:rsidR="00084E1A" w:rsidRPr="00A555A6">
        <w:rPr>
          <w:rFonts w:asciiTheme="majorBidi" w:hAnsiTheme="majorBidi"/>
        </w:rPr>
        <w:t>Introduction</w:t>
      </w:r>
      <w:bookmarkEnd w:id="86"/>
    </w:p>
    <w:p w14:paraId="785B07A3" w14:textId="6CFDA844" w:rsidR="00084E1A" w:rsidRPr="00A555A6" w:rsidRDefault="00084E1A" w:rsidP="009A2E92">
      <w:pPr>
        <w:rPr>
          <w:rFonts w:asciiTheme="majorBidi" w:hAnsiTheme="majorBidi" w:cstheme="majorBidi"/>
        </w:rPr>
      </w:pPr>
      <w:r w:rsidRPr="00A555A6">
        <w:rPr>
          <w:rFonts w:asciiTheme="majorBidi" w:hAnsiTheme="majorBidi" w:cstheme="majorBidi"/>
        </w:rPr>
        <w:t>System testing and evaluation are crucial components in the development lifecycle of the Healtha app. This chapter outlines the methodologies, processes, and results of the testing phase to ensure the app’s functionality, usability, and reliability.</w:t>
      </w:r>
    </w:p>
    <w:p w14:paraId="5740EFE0" w14:textId="023D42CC" w:rsidR="00084E1A" w:rsidRPr="00A555A6" w:rsidRDefault="00D30799" w:rsidP="00D30799">
      <w:pPr>
        <w:pStyle w:val="Heading2"/>
        <w:numPr>
          <w:ilvl w:val="0"/>
          <w:numId w:val="0"/>
        </w:numPr>
        <w:spacing w:line="360" w:lineRule="auto"/>
        <w:ind w:left="576" w:hanging="576"/>
        <w:rPr>
          <w:rFonts w:asciiTheme="majorBidi" w:hAnsiTheme="majorBidi"/>
        </w:rPr>
      </w:pPr>
      <w:bookmarkStart w:id="87" w:name="_Toc170327672"/>
      <w:r w:rsidRPr="00A555A6">
        <w:rPr>
          <w:rFonts w:asciiTheme="majorBidi" w:hAnsiTheme="majorBidi"/>
        </w:rPr>
        <w:t xml:space="preserve">6.1 </w:t>
      </w:r>
      <w:r w:rsidR="00084E1A" w:rsidRPr="00A555A6">
        <w:rPr>
          <w:rFonts w:asciiTheme="majorBidi" w:hAnsiTheme="majorBidi"/>
        </w:rPr>
        <w:t>Testing Objectives</w:t>
      </w:r>
      <w:bookmarkEnd w:id="87"/>
    </w:p>
    <w:p w14:paraId="713F415C" w14:textId="77777777" w:rsidR="00084E1A" w:rsidRPr="00A555A6" w:rsidRDefault="00084E1A" w:rsidP="009A2E92">
      <w:pPr>
        <w:jc w:val="both"/>
        <w:rPr>
          <w:rFonts w:asciiTheme="majorBidi" w:hAnsiTheme="majorBidi" w:cstheme="majorBidi"/>
        </w:rPr>
      </w:pPr>
      <w:r w:rsidRPr="00A555A6">
        <w:rPr>
          <w:rFonts w:asciiTheme="majorBidi" w:hAnsiTheme="majorBidi" w:cstheme="majorBidi"/>
        </w:rPr>
        <w:t>The primary objectives of the system testing and evaluation phase are:</w:t>
      </w:r>
    </w:p>
    <w:p w14:paraId="22BB5039" w14:textId="77777777" w:rsidR="00084E1A" w:rsidRPr="00A555A6" w:rsidRDefault="00084E1A" w:rsidP="009A2E92">
      <w:pPr>
        <w:pStyle w:val="ListParagraph"/>
        <w:numPr>
          <w:ilvl w:val="0"/>
          <w:numId w:val="17"/>
        </w:numPr>
        <w:jc w:val="both"/>
        <w:rPr>
          <w:rFonts w:asciiTheme="majorBidi" w:hAnsiTheme="majorBidi" w:cstheme="majorBidi"/>
        </w:rPr>
      </w:pPr>
      <w:r w:rsidRPr="00A555A6">
        <w:rPr>
          <w:rFonts w:asciiTheme="majorBidi" w:hAnsiTheme="majorBidi" w:cstheme="majorBidi"/>
        </w:rPr>
        <w:t>To verify that all features and functionalities work as intended.</w:t>
      </w:r>
    </w:p>
    <w:p w14:paraId="07016078" w14:textId="77777777" w:rsidR="00084E1A" w:rsidRPr="00A555A6" w:rsidRDefault="00084E1A" w:rsidP="009A2E92">
      <w:pPr>
        <w:pStyle w:val="ListParagraph"/>
        <w:numPr>
          <w:ilvl w:val="0"/>
          <w:numId w:val="17"/>
        </w:numPr>
        <w:jc w:val="both"/>
        <w:rPr>
          <w:rFonts w:asciiTheme="majorBidi" w:hAnsiTheme="majorBidi" w:cstheme="majorBidi"/>
        </w:rPr>
      </w:pPr>
      <w:r w:rsidRPr="00A555A6">
        <w:rPr>
          <w:rFonts w:asciiTheme="majorBidi" w:hAnsiTheme="majorBidi" w:cstheme="majorBidi"/>
        </w:rPr>
        <w:t>To ensure the app is user-friendly and accessible to all users, including those with disabilities.</w:t>
      </w:r>
    </w:p>
    <w:p w14:paraId="5ADE9330" w14:textId="77777777" w:rsidR="00084E1A" w:rsidRPr="00A555A6" w:rsidRDefault="00084E1A" w:rsidP="009A2E92">
      <w:pPr>
        <w:pStyle w:val="ListParagraph"/>
        <w:numPr>
          <w:ilvl w:val="0"/>
          <w:numId w:val="17"/>
        </w:numPr>
        <w:jc w:val="both"/>
        <w:rPr>
          <w:rFonts w:asciiTheme="majorBidi" w:hAnsiTheme="majorBidi" w:cstheme="majorBidi"/>
        </w:rPr>
      </w:pPr>
      <w:r w:rsidRPr="00A555A6">
        <w:rPr>
          <w:rFonts w:asciiTheme="majorBidi" w:hAnsiTheme="majorBidi" w:cstheme="majorBidi"/>
        </w:rPr>
        <w:t>To identify and fix any bugs or issues before the app is launched.</w:t>
      </w:r>
    </w:p>
    <w:p w14:paraId="27C1901A" w14:textId="77777777" w:rsidR="00084E1A" w:rsidRPr="00A555A6" w:rsidRDefault="00084E1A" w:rsidP="009A2E92">
      <w:pPr>
        <w:pStyle w:val="ListParagraph"/>
        <w:numPr>
          <w:ilvl w:val="0"/>
          <w:numId w:val="17"/>
        </w:numPr>
        <w:jc w:val="both"/>
        <w:rPr>
          <w:rFonts w:asciiTheme="majorBidi" w:hAnsiTheme="majorBidi" w:cstheme="majorBidi"/>
        </w:rPr>
      </w:pPr>
      <w:r w:rsidRPr="00A555A6">
        <w:rPr>
          <w:rFonts w:asciiTheme="majorBidi" w:hAnsiTheme="majorBidi" w:cstheme="majorBidi"/>
        </w:rPr>
        <w:t>To validate the performance and scalability of the app under various conditions.</w:t>
      </w:r>
    </w:p>
    <w:p w14:paraId="47C1EBFE" w14:textId="77777777" w:rsidR="00084E1A" w:rsidRPr="00A555A6" w:rsidRDefault="00084E1A" w:rsidP="00084E1A">
      <w:pPr>
        <w:pStyle w:val="ListParagraph"/>
        <w:rPr>
          <w:rFonts w:asciiTheme="majorBidi" w:hAnsiTheme="majorBidi" w:cstheme="majorBidi"/>
        </w:rPr>
      </w:pPr>
    </w:p>
    <w:p w14:paraId="7587521A" w14:textId="2264BE71" w:rsidR="00084E1A" w:rsidRPr="00A555A6" w:rsidRDefault="00D30799" w:rsidP="00C8395A">
      <w:pPr>
        <w:pStyle w:val="Heading2"/>
        <w:numPr>
          <w:ilvl w:val="0"/>
          <w:numId w:val="0"/>
        </w:numPr>
        <w:spacing w:line="360" w:lineRule="auto"/>
        <w:ind w:left="142"/>
        <w:rPr>
          <w:rFonts w:asciiTheme="majorBidi" w:hAnsiTheme="majorBidi"/>
        </w:rPr>
      </w:pPr>
      <w:bookmarkStart w:id="88" w:name="_Toc170327673"/>
      <w:r w:rsidRPr="00A555A6">
        <w:rPr>
          <w:rFonts w:asciiTheme="majorBidi" w:hAnsiTheme="majorBidi"/>
        </w:rPr>
        <w:t xml:space="preserve">6.2 </w:t>
      </w:r>
      <w:r w:rsidR="00084E1A" w:rsidRPr="00A555A6">
        <w:rPr>
          <w:rFonts w:asciiTheme="majorBidi" w:hAnsiTheme="majorBidi"/>
        </w:rPr>
        <w:t>Testing Methodology</w:t>
      </w:r>
      <w:bookmarkEnd w:id="88"/>
    </w:p>
    <w:p w14:paraId="63659FB0" w14:textId="77777777" w:rsidR="00084E1A" w:rsidRPr="00A555A6" w:rsidRDefault="00084E1A" w:rsidP="00084E1A">
      <w:pPr>
        <w:ind w:left="142"/>
        <w:rPr>
          <w:rFonts w:asciiTheme="majorBidi" w:hAnsiTheme="majorBidi" w:cstheme="majorBidi"/>
        </w:rPr>
      </w:pPr>
      <w:r w:rsidRPr="00A555A6">
        <w:rPr>
          <w:rFonts w:asciiTheme="majorBidi" w:hAnsiTheme="majorBidi" w:cstheme="majorBidi"/>
        </w:rPr>
        <w:t>Our testing methodology includes several types of tests to comprehensively evaluate the app:</w:t>
      </w:r>
    </w:p>
    <w:p w14:paraId="4CAC00AC" w14:textId="6460CDC5" w:rsidR="00084E1A" w:rsidRPr="00A555A6" w:rsidRDefault="00D30799" w:rsidP="00D30799">
      <w:pPr>
        <w:ind w:left="360"/>
        <w:rPr>
          <w:rFonts w:asciiTheme="majorBidi" w:hAnsiTheme="majorBidi" w:cstheme="majorBidi"/>
          <w:b/>
          <w:bCs/>
          <w:sz w:val="26"/>
          <w:szCs w:val="26"/>
        </w:rPr>
      </w:pPr>
      <w:r w:rsidRPr="00A555A6">
        <w:rPr>
          <w:rFonts w:asciiTheme="majorBidi" w:hAnsiTheme="majorBidi" w:cstheme="majorBidi"/>
          <w:b/>
          <w:bCs/>
          <w:sz w:val="26"/>
          <w:szCs w:val="26"/>
        </w:rPr>
        <w:t xml:space="preserve">6.2.1 </w:t>
      </w:r>
      <w:r w:rsidR="00084E1A" w:rsidRPr="00A555A6">
        <w:rPr>
          <w:rFonts w:asciiTheme="majorBidi" w:hAnsiTheme="majorBidi" w:cstheme="majorBidi"/>
          <w:b/>
          <w:bCs/>
          <w:sz w:val="26"/>
          <w:szCs w:val="26"/>
        </w:rPr>
        <w:t>Unit Testing</w:t>
      </w:r>
    </w:p>
    <w:p w14:paraId="7DA2A93D" w14:textId="77777777" w:rsidR="00084E1A" w:rsidRPr="00A555A6" w:rsidRDefault="00084E1A" w:rsidP="00084E1A">
      <w:pPr>
        <w:pStyle w:val="ListParagraph"/>
        <w:numPr>
          <w:ilvl w:val="0"/>
          <w:numId w:val="24"/>
        </w:numPr>
        <w:rPr>
          <w:rFonts w:asciiTheme="majorBidi" w:hAnsiTheme="majorBidi" w:cstheme="majorBidi"/>
          <w:szCs w:val="24"/>
        </w:rPr>
      </w:pPr>
      <w:r w:rsidRPr="00A555A6">
        <w:rPr>
          <w:rFonts w:asciiTheme="majorBidi" w:hAnsiTheme="majorBidi" w:cstheme="majorBidi"/>
          <w:szCs w:val="24"/>
        </w:rPr>
        <w:t>Objective: To test individual components and functions of the app for correctness.</w:t>
      </w:r>
    </w:p>
    <w:p w14:paraId="6443726F" w14:textId="77777777" w:rsidR="00084E1A" w:rsidRPr="00A555A6" w:rsidRDefault="00084E1A" w:rsidP="00084E1A">
      <w:pPr>
        <w:pStyle w:val="ListParagraph"/>
        <w:numPr>
          <w:ilvl w:val="0"/>
          <w:numId w:val="24"/>
        </w:numPr>
        <w:rPr>
          <w:rFonts w:asciiTheme="majorBidi" w:hAnsiTheme="majorBidi" w:cstheme="majorBidi"/>
          <w:szCs w:val="24"/>
        </w:rPr>
      </w:pPr>
      <w:r w:rsidRPr="00A555A6">
        <w:rPr>
          <w:rFonts w:asciiTheme="majorBidi" w:hAnsiTheme="majorBidi" w:cstheme="majorBidi"/>
          <w:szCs w:val="24"/>
        </w:rPr>
        <w:t>Tools Used: Flutter's built-in testing framework.</w:t>
      </w:r>
    </w:p>
    <w:p w14:paraId="0A89EE1C" w14:textId="77777777" w:rsidR="00084E1A" w:rsidRPr="00A555A6" w:rsidRDefault="00084E1A" w:rsidP="00084E1A">
      <w:pPr>
        <w:pStyle w:val="ListParagraph"/>
        <w:numPr>
          <w:ilvl w:val="0"/>
          <w:numId w:val="24"/>
        </w:numPr>
        <w:rPr>
          <w:rFonts w:asciiTheme="majorBidi" w:hAnsiTheme="majorBidi" w:cstheme="majorBidi"/>
          <w:szCs w:val="24"/>
        </w:rPr>
      </w:pPr>
      <w:r w:rsidRPr="00A555A6">
        <w:rPr>
          <w:rFonts w:asciiTheme="majorBidi" w:hAnsiTheme="majorBidi" w:cstheme="majorBidi"/>
          <w:szCs w:val="24"/>
        </w:rPr>
        <w:t xml:space="preserve">Process: Each function and module </w:t>
      </w:r>
      <w:proofErr w:type="gramStart"/>
      <w:r w:rsidRPr="00A555A6">
        <w:rPr>
          <w:rFonts w:asciiTheme="majorBidi" w:hAnsiTheme="majorBidi" w:cstheme="majorBidi"/>
          <w:szCs w:val="24"/>
        </w:rPr>
        <w:t>is</w:t>
      </w:r>
      <w:proofErr w:type="gramEnd"/>
      <w:r w:rsidRPr="00A555A6">
        <w:rPr>
          <w:rFonts w:asciiTheme="majorBidi" w:hAnsiTheme="majorBidi" w:cstheme="majorBidi"/>
          <w:szCs w:val="24"/>
        </w:rPr>
        <w:t xml:space="preserve"> tested in isolation to ensure they perform as expected.</w:t>
      </w:r>
    </w:p>
    <w:p w14:paraId="68805D38" w14:textId="77777777" w:rsidR="00084E1A" w:rsidRPr="00A555A6" w:rsidRDefault="00084E1A" w:rsidP="00084E1A">
      <w:pPr>
        <w:pStyle w:val="ListParagraph"/>
        <w:ind w:left="851" w:hanging="425"/>
        <w:rPr>
          <w:rFonts w:asciiTheme="majorBidi" w:hAnsiTheme="majorBidi" w:cstheme="majorBidi"/>
          <w:szCs w:val="24"/>
        </w:rPr>
      </w:pPr>
    </w:p>
    <w:p w14:paraId="1F851E43" w14:textId="074DEA98" w:rsidR="00084E1A" w:rsidRPr="00A555A6" w:rsidRDefault="00D30799" w:rsidP="00D30799">
      <w:pPr>
        <w:ind w:left="360"/>
        <w:rPr>
          <w:rFonts w:asciiTheme="majorBidi" w:hAnsiTheme="majorBidi" w:cstheme="majorBidi"/>
          <w:b/>
          <w:bCs/>
          <w:sz w:val="26"/>
          <w:szCs w:val="26"/>
        </w:rPr>
      </w:pPr>
      <w:r w:rsidRPr="00A555A6">
        <w:rPr>
          <w:rFonts w:asciiTheme="majorBidi" w:hAnsiTheme="majorBidi" w:cstheme="majorBidi"/>
          <w:b/>
          <w:bCs/>
          <w:sz w:val="26"/>
          <w:szCs w:val="26"/>
        </w:rPr>
        <w:t xml:space="preserve">6.2.2 </w:t>
      </w:r>
      <w:r w:rsidR="00084E1A" w:rsidRPr="00A555A6">
        <w:rPr>
          <w:rFonts w:asciiTheme="majorBidi" w:hAnsiTheme="majorBidi" w:cstheme="majorBidi"/>
          <w:b/>
          <w:bCs/>
          <w:sz w:val="26"/>
          <w:szCs w:val="26"/>
        </w:rPr>
        <w:t>Integration Testing</w:t>
      </w:r>
    </w:p>
    <w:p w14:paraId="50E6BFEA" w14:textId="77777777" w:rsidR="00084E1A" w:rsidRPr="00A555A6" w:rsidRDefault="00084E1A" w:rsidP="00084E1A">
      <w:pPr>
        <w:pStyle w:val="ListParagraph"/>
        <w:numPr>
          <w:ilvl w:val="0"/>
          <w:numId w:val="25"/>
        </w:numPr>
        <w:rPr>
          <w:rFonts w:asciiTheme="majorBidi" w:hAnsiTheme="majorBidi" w:cstheme="majorBidi"/>
          <w:szCs w:val="24"/>
        </w:rPr>
      </w:pPr>
      <w:r w:rsidRPr="00A555A6">
        <w:rPr>
          <w:rFonts w:asciiTheme="majorBidi" w:hAnsiTheme="majorBidi" w:cstheme="majorBidi"/>
          <w:szCs w:val="24"/>
        </w:rPr>
        <w:t>Objective: To test the interaction between integrated modules and components.</w:t>
      </w:r>
    </w:p>
    <w:p w14:paraId="3F5D4A1A" w14:textId="77777777" w:rsidR="00084E1A" w:rsidRPr="00A555A6" w:rsidRDefault="00084E1A" w:rsidP="00084E1A">
      <w:pPr>
        <w:pStyle w:val="ListParagraph"/>
        <w:numPr>
          <w:ilvl w:val="0"/>
          <w:numId w:val="25"/>
        </w:numPr>
        <w:rPr>
          <w:rFonts w:asciiTheme="majorBidi" w:hAnsiTheme="majorBidi" w:cstheme="majorBidi"/>
          <w:szCs w:val="24"/>
        </w:rPr>
      </w:pPr>
      <w:r w:rsidRPr="00A555A6">
        <w:rPr>
          <w:rFonts w:asciiTheme="majorBidi" w:hAnsiTheme="majorBidi" w:cstheme="majorBidi"/>
          <w:szCs w:val="24"/>
        </w:rPr>
        <w:t>Tools Used: Integration testing tools provided by Flutter.</w:t>
      </w:r>
    </w:p>
    <w:p w14:paraId="78F095F8" w14:textId="77777777" w:rsidR="00084E1A" w:rsidRPr="00A555A6" w:rsidRDefault="00084E1A" w:rsidP="00084E1A">
      <w:pPr>
        <w:pStyle w:val="ListParagraph"/>
        <w:numPr>
          <w:ilvl w:val="0"/>
          <w:numId w:val="25"/>
        </w:numPr>
        <w:rPr>
          <w:rFonts w:asciiTheme="majorBidi" w:hAnsiTheme="majorBidi" w:cstheme="majorBidi"/>
          <w:szCs w:val="24"/>
        </w:rPr>
      </w:pPr>
      <w:r w:rsidRPr="00A555A6">
        <w:rPr>
          <w:rFonts w:asciiTheme="majorBidi" w:hAnsiTheme="majorBidi" w:cstheme="majorBidi"/>
          <w:szCs w:val="24"/>
        </w:rPr>
        <w:lastRenderedPageBreak/>
        <w:t>Process: Modules are combined and tested as a group to verify they work together seamlessly.</w:t>
      </w:r>
    </w:p>
    <w:p w14:paraId="40B632B8" w14:textId="77777777" w:rsidR="00084E1A" w:rsidRPr="00A555A6" w:rsidRDefault="00084E1A" w:rsidP="00084E1A">
      <w:pPr>
        <w:ind w:left="360"/>
        <w:rPr>
          <w:rFonts w:asciiTheme="majorBidi" w:hAnsiTheme="majorBidi" w:cstheme="majorBidi"/>
          <w:szCs w:val="24"/>
        </w:rPr>
      </w:pPr>
    </w:p>
    <w:p w14:paraId="28C49EC7" w14:textId="361915E5" w:rsidR="00084E1A" w:rsidRPr="00A555A6" w:rsidRDefault="00D30799" w:rsidP="00D30799">
      <w:pPr>
        <w:rPr>
          <w:rFonts w:asciiTheme="majorBidi" w:hAnsiTheme="majorBidi" w:cstheme="majorBidi"/>
          <w:b/>
          <w:bCs/>
          <w:sz w:val="26"/>
          <w:szCs w:val="26"/>
        </w:rPr>
      </w:pPr>
      <w:r w:rsidRPr="00A555A6">
        <w:rPr>
          <w:rFonts w:asciiTheme="majorBidi" w:hAnsiTheme="majorBidi" w:cstheme="majorBidi"/>
          <w:b/>
          <w:bCs/>
          <w:sz w:val="26"/>
          <w:szCs w:val="26"/>
        </w:rPr>
        <w:t xml:space="preserve"> 6.2.3 </w:t>
      </w:r>
      <w:r w:rsidR="00084E1A" w:rsidRPr="00A555A6">
        <w:rPr>
          <w:rFonts w:asciiTheme="majorBidi" w:hAnsiTheme="majorBidi" w:cstheme="majorBidi"/>
          <w:b/>
          <w:bCs/>
          <w:sz w:val="26"/>
          <w:szCs w:val="26"/>
        </w:rPr>
        <w:t>System Testing</w:t>
      </w:r>
    </w:p>
    <w:p w14:paraId="1A0BFB48" w14:textId="77777777" w:rsidR="00084E1A" w:rsidRPr="00A555A6" w:rsidRDefault="00084E1A" w:rsidP="00084E1A">
      <w:pPr>
        <w:pStyle w:val="ListParagraph"/>
        <w:numPr>
          <w:ilvl w:val="0"/>
          <w:numId w:val="26"/>
        </w:numPr>
        <w:rPr>
          <w:rFonts w:asciiTheme="majorBidi" w:hAnsiTheme="majorBidi" w:cstheme="majorBidi"/>
          <w:szCs w:val="24"/>
        </w:rPr>
      </w:pPr>
      <w:r w:rsidRPr="00A555A6">
        <w:rPr>
          <w:rFonts w:asciiTheme="majorBidi" w:hAnsiTheme="majorBidi" w:cstheme="majorBidi"/>
          <w:szCs w:val="24"/>
        </w:rPr>
        <w:t>Objective: To evaluate the complete and integrated Healtha app.</w:t>
      </w:r>
    </w:p>
    <w:p w14:paraId="58B3BB77" w14:textId="77777777" w:rsidR="00084E1A" w:rsidRPr="00A555A6" w:rsidRDefault="00084E1A" w:rsidP="00084E1A">
      <w:pPr>
        <w:pStyle w:val="ListParagraph"/>
        <w:numPr>
          <w:ilvl w:val="0"/>
          <w:numId w:val="26"/>
        </w:numPr>
        <w:rPr>
          <w:rFonts w:asciiTheme="majorBidi" w:hAnsiTheme="majorBidi" w:cstheme="majorBidi"/>
          <w:szCs w:val="24"/>
        </w:rPr>
      </w:pPr>
      <w:r w:rsidRPr="00A555A6">
        <w:rPr>
          <w:rFonts w:asciiTheme="majorBidi" w:hAnsiTheme="majorBidi" w:cstheme="majorBidi"/>
          <w:szCs w:val="24"/>
        </w:rPr>
        <w:t>Tools Used: Manual testing, automated testing scripts.</w:t>
      </w:r>
    </w:p>
    <w:p w14:paraId="62AE986B" w14:textId="3658C547" w:rsidR="00084E1A" w:rsidRPr="009A2E92" w:rsidRDefault="00084E1A" w:rsidP="009A2E92">
      <w:pPr>
        <w:pStyle w:val="ListParagraph"/>
        <w:numPr>
          <w:ilvl w:val="0"/>
          <w:numId w:val="26"/>
        </w:numPr>
        <w:rPr>
          <w:rFonts w:asciiTheme="majorBidi" w:hAnsiTheme="majorBidi" w:cstheme="majorBidi"/>
          <w:szCs w:val="24"/>
        </w:rPr>
      </w:pPr>
      <w:r w:rsidRPr="00A555A6">
        <w:rPr>
          <w:rFonts w:asciiTheme="majorBidi" w:hAnsiTheme="majorBidi" w:cstheme="majorBidi"/>
          <w:szCs w:val="24"/>
        </w:rPr>
        <w:t>Process: The entire application is tested to ensure it meets the specified requirements.</w:t>
      </w:r>
    </w:p>
    <w:p w14:paraId="5F1A32EA" w14:textId="5F4BB8DE" w:rsidR="00084E1A" w:rsidRPr="00A555A6" w:rsidRDefault="00D30799" w:rsidP="00D30799">
      <w:pPr>
        <w:rPr>
          <w:rFonts w:asciiTheme="majorBidi" w:hAnsiTheme="majorBidi" w:cstheme="majorBidi"/>
          <w:b/>
          <w:bCs/>
          <w:sz w:val="26"/>
          <w:szCs w:val="26"/>
        </w:rPr>
      </w:pPr>
      <w:r w:rsidRPr="00A555A6">
        <w:rPr>
          <w:rFonts w:asciiTheme="majorBidi" w:hAnsiTheme="majorBidi" w:cstheme="majorBidi"/>
          <w:b/>
          <w:bCs/>
          <w:sz w:val="26"/>
          <w:szCs w:val="26"/>
        </w:rPr>
        <w:t xml:space="preserve">6.2.4 </w:t>
      </w:r>
      <w:r w:rsidR="00084E1A" w:rsidRPr="00A555A6">
        <w:rPr>
          <w:rFonts w:asciiTheme="majorBidi" w:hAnsiTheme="majorBidi" w:cstheme="majorBidi"/>
          <w:b/>
          <w:bCs/>
          <w:sz w:val="26"/>
          <w:szCs w:val="26"/>
        </w:rPr>
        <w:t>User Acceptance Testing (UAT)</w:t>
      </w:r>
    </w:p>
    <w:p w14:paraId="0B201706" w14:textId="77777777" w:rsidR="00084E1A" w:rsidRPr="00A555A6" w:rsidRDefault="00084E1A" w:rsidP="00084E1A">
      <w:pPr>
        <w:pStyle w:val="ListParagraph"/>
        <w:numPr>
          <w:ilvl w:val="0"/>
          <w:numId w:val="27"/>
        </w:numPr>
        <w:rPr>
          <w:rFonts w:asciiTheme="majorBidi" w:hAnsiTheme="majorBidi" w:cstheme="majorBidi"/>
          <w:szCs w:val="24"/>
        </w:rPr>
      </w:pPr>
      <w:r w:rsidRPr="00A555A6">
        <w:rPr>
          <w:rFonts w:asciiTheme="majorBidi" w:hAnsiTheme="majorBidi" w:cstheme="majorBidi"/>
          <w:szCs w:val="24"/>
        </w:rPr>
        <w:t>Objective: To ensure the app meets the end-users' needs and requirements.</w:t>
      </w:r>
    </w:p>
    <w:p w14:paraId="691FF6C0" w14:textId="77777777" w:rsidR="00084E1A" w:rsidRPr="00A555A6" w:rsidRDefault="00084E1A" w:rsidP="00084E1A">
      <w:pPr>
        <w:pStyle w:val="ListParagraph"/>
        <w:numPr>
          <w:ilvl w:val="0"/>
          <w:numId w:val="27"/>
        </w:numPr>
        <w:rPr>
          <w:rFonts w:asciiTheme="majorBidi" w:hAnsiTheme="majorBidi" w:cstheme="majorBidi"/>
          <w:szCs w:val="24"/>
        </w:rPr>
      </w:pPr>
      <w:r w:rsidRPr="00A555A6">
        <w:rPr>
          <w:rFonts w:asciiTheme="majorBidi" w:hAnsiTheme="majorBidi" w:cstheme="majorBidi"/>
          <w:szCs w:val="24"/>
        </w:rPr>
        <w:t>Participants: A diverse group of potential users, including individuals with disabilities.</w:t>
      </w:r>
    </w:p>
    <w:p w14:paraId="589741B8" w14:textId="67A176A9" w:rsidR="00084E1A" w:rsidRPr="009A2E92" w:rsidRDefault="00084E1A" w:rsidP="009A2E92">
      <w:pPr>
        <w:pStyle w:val="ListParagraph"/>
        <w:numPr>
          <w:ilvl w:val="0"/>
          <w:numId w:val="27"/>
        </w:numPr>
        <w:rPr>
          <w:rFonts w:asciiTheme="majorBidi" w:hAnsiTheme="majorBidi" w:cstheme="majorBidi"/>
          <w:szCs w:val="24"/>
        </w:rPr>
      </w:pPr>
      <w:r w:rsidRPr="00A555A6">
        <w:rPr>
          <w:rFonts w:asciiTheme="majorBidi" w:hAnsiTheme="majorBidi" w:cstheme="majorBidi"/>
          <w:szCs w:val="24"/>
        </w:rPr>
        <w:t>Process: Users interact with the app in real-world scenarios, providing feedback on usability and functionality.</w:t>
      </w:r>
    </w:p>
    <w:p w14:paraId="3DC1088F" w14:textId="0D77D720" w:rsidR="00084E1A" w:rsidRPr="00A555A6" w:rsidRDefault="00D30799" w:rsidP="00D30799">
      <w:pPr>
        <w:rPr>
          <w:rFonts w:asciiTheme="majorBidi" w:hAnsiTheme="majorBidi" w:cstheme="majorBidi"/>
          <w:b/>
          <w:bCs/>
          <w:sz w:val="26"/>
          <w:szCs w:val="26"/>
        </w:rPr>
      </w:pPr>
      <w:r w:rsidRPr="00A555A6">
        <w:rPr>
          <w:rFonts w:asciiTheme="majorBidi" w:hAnsiTheme="majorBidi" w:cstheme="majorBidi"/>
          <w:b/>
          <w:bCs/>
          <w:sz w:val="26"/>
          <w:szCs w:val="26"/>
        </w:rPr>
        <w:t xml:space="preserve">6.2.5 </w:t>
      </w:r>
      <w:r w:rsidR="00084E1A" w:rsidRPr="00A555A6">
        <w:rPr>
          <w:rFonts w:asciiTheme="majorBidi" w:hAnsiTheme="majorBidi" w:cstheme="majorBidi"/>
          <w:b/>
          <w:bCs/>
          <w:sz w:val="26"/>
          <w:szCs w:val="26"/>
        </w:rPr>
        <w:t>Performance Testing</w:t>
      </w:r>
    </w:p>
    <w:p w14:paraId="31723230" w14:textId="77777777" w:rsidR="00084E1A" w:rsidRPr="00A555A6" w:rsidRDefault="00084E1A" w:rsidP="00084E1A">
      <w:pPr>
        <w:pStyle w:val="ListParagraph"/>
        <w:numPr>
          <w:ilvl w:val="0"/>
          <w:numId w:val="28"/>
        </w:numPr>
        <w:rPr>
          <w:rFonts w:asciiTheme="majorBidi" w:hAnsiTheme="majorBidi" w:cstheme="majorBidi"/>
          <w:szCs w:val="24"/>
        </w:rPr>
      </w:pPr>
      <w:r w:rsidRPr="00A555A6">
        <w:rPr>
          <w:rFonts w:asciiTheme="majorBidi" w:hAnsiTheme="majorBidi" w:cstheme="majorBidi"/>
          <w:szCs w:val="24"/>
        </w:rPr>
        <w:t>Objective: To assess the app’s performance under various conditions.</w:t>
      </w:r>
    </w:p>
    <w:p w14:paraId="04FC25EC" w14:textId="77777777" w:rsidR="00084E1A" w:rsidRPr="00A555A6" w:rsidRDefault="00084E1A" w:rsidP="00084E1A">
      <w:pPr>
        <w:pStyle w:val="ListParagraph"/>
        <w:numPr>
          <w:ilvl w:val="0"/>
          <w:numId w:val="28"/>
        </w:numPr>
        <w:rPr>
          <w:rFonts w:asciiTheme="majorBidi" w:hAnsiTheme="majorBidi" w:cstheme="majorBidi"/>
          <w:szCs w:val="24"/>
        </w:rPr>
      </w:pPr>
      <w:r w:rsidRPr="00A555A6">
        <w:rPr>
          <w:rFonts w:asciiTheme="majorBidi" w:hAnsiTheme="majorBidi" w:cstheme="majorBidi"/>
          <w:szCs w:val="24"/>
        </w:rPr>
        <w:t>Tools Used: Load testing tools, performance monitoring.</w:t>
      </w:r>
    </w:p>
    <w:p w14:paraId="47C60109" w14:textId="01585125" w:rsidR="00084E1A" w:rsidRPr="009A2E92" w:rsidRDefault="00084E1A" w:rsidP="009A2E92">
      <w:pPr>
        <w:pStyle w:val="ListParagraph"/>
        <w:numPr>
          <w:ilvl w:val="0"/>
          <w:numId w:val="28"/>
        </w:numPr>
        <w:rPr>
          <w:rFonts w:asciiTheme="majorBidi" w:hAnsiTheme="majorBidi" w:cstheme="majorBidi"/>
          <w:szCs w:val="24"/>
        </w:rPr>
      </w:pPr>
      <w:r w:rsidRPr="00A555A6">
        <w:rPr>
          <w:rFonts w:asciiTheme="majorBidi" w:hAnsiTheme="majorBidi" w:cstheme="majorBidi"/>
          <w:szCs w:val="24"/>
        </w:rPr>
        <w:t>Process: The app is subjected to different loads and stress conditions to evaluate its responsiveness and stability.</w:t>
      </w:r>
    </w:p>
    <w:p w14:paraId="1222846C" w14:textId="762E651D" w:rsidR="00084E1A" w:rsidRPr="00A555A6" w:rsidRDefault="00D30799" w:rsidP="00D30799">
      <w:pPr>
        <w:pStyle w:val="Heading2"/>
        <w:numPr>
          <w:ilvl w:val="0"/>
          <w:numId w:val="0"/>
        </w:numPr>
        <w:spacing w:line="360" w:lineRule="auto"/>
        <w:ind w:left="576" w:hanging="576"/>
        <w:rPr>
          <w:rFonts w:asciiTheme="majorBidi" w:hAnsiTheme="majorBidi"/>
        </w:rPr>
      </w:pPr>
      <w:bookmarkStart w:id="89" w:name="_Toc170327674"/>
      <w:r w:rsidRPr="00A555A6">
        <w:rPr>
          <w:rFonts w:asciiTheme="majorBidi" w:hAnsiTheme="majorBidi"/>
        </w:rPr>
        <w:t xml:space="preserve">6.2.6 </w:t>
      </w:r>
      <w:r w:rsidR="00084E1A" w:rsidRPr="00A555A6">
        <w:rPr>
          <w:rFonts w:asciiTheme="majorBidi" w:hAnsiTheme="majorBidi"/>
        </w:rPr>
        <w:t>Test Cases and Scenarios</w:t>
      </w:r>
      <w:bookmarkEnd w:id="89"/>
    </w:p>
    <w:p w14:paraId="513EE805" w14:textId="77777777" w:rsidR="00084E1A" w:rsidRPr="00A555A6" w:rsidRDefault="00084E1A" w:rsidP="00084E1A">
      <w:pPr>
        <w:rPr>
          <w:rFonts w:asciiTheme="majorBidi" w:hAnsiTheme="majorBidi" w:cstheme="majorBidi"/>
        </w:rPr>
      </w:pPr>
      <w:r w:rsidRPr="00A555A6">
        <w:rPr>
          <w:rFonts w:asciiTheme="majorBidi" w:hAnsiTheme="majorBidi" w:cstheme="majorBidi"/>
        </w:rPr>
        <w:t>We developed a comprehensive suite of test cases to cover all aspects of the app:</w:t>
      </w:r>
    </w:p>
    <w:p w14:paraId="7557D7E9" w14:textId="175E1D2E" w:rsidR="00084E1A" w:rsidRPr="00A555A6" w:rsidRDefault="00D30799" w:rsidP="00C8395A">
      <w:pPr>
        <w:ind w:left="720"/>
        <w:rPr>
          <w:rFonts w:asciiTheme="majorBidi" w:hAnsiTheme="majorBidi" w:cstheme="majorBidi"/>
          <w:b/>
          <w:bCs/>
          <w:sz w:val="26"/>
          <w:szCs w:val="26"/>
        </w:rPr>
      </w:pPr>
      <w:r w:rsidRPr="00A555A6">
        <w:rPr>
          <w:rFonts w:asciiTheme="majorBidi" w:hAnsiTheme="majorBidi" w:cstheme="majorBidi"/>
          <w:b/>
          <w:bCs/>
          <w:sz w:val="26"/>
          <w:szCs w:val="26"/>
        </w:rPr>
        <w:t xml:space="preserve">6.2.6.1 </w:t>
      </w:r>
      <w:r w:rsidR="00084E1A" w:rsidRPr="00A555A6">
        <w:rPr>
          <w:rFonts w:asciiTheme="majorBidi" w:hAnsiTheme="majorBidi" w:cstheme="majorBidi"/>
          <w:b/>
          <w:bCs/>
          <w:sz w:val="26"/>
          <w:szCs w:val="26"/>
        </w:rPr>
        <w:t>Functional Test Cases</w:t>
      </w:r>
    </w:p>
    <w:p w14:paraId="46030C84" w14:textId="77777777" w:rsidR="00084E1A" w:rsidRPr="00A555A6" w:rsidRDefault="00084E1A" w:rsidP="00C8395A">
      <w:pPr>
        <w:ind w:left="1080"/>
        <w:rPr>
          <w:rFonts w:asciiTheme="majorBidi" w:hAnsiTheme="majorBidi" w:cstheme="majorBidi"/>
          <w:szCs w:val="24"/>
        </w:rPr>
      </w:pPr>
      <w:r w:rsidRPr="00A555A6">
        <w:rPr>
          <w:rFonts w:asciiTheme="majorBidi" w:hAnsiTheme="majorBidi" w:cstheme="majorBidi"/>
          <w:szCs w:val="24"/>
        </w:rPr>
        <w:t>Lab Test Results Interpretation: Verify that the AI correctly interprets and explains lab results.</w:t>
      </w:r>
    </w:p>
    <w:p w14:paraId="7E03FBFE" w14:textId="77777777" w:rsidR="00084E1A" w:rsidRPr="00A555A6" w:rsidRDefault="00084E1A" w:rsidP="00C8395A">
      <w:pPr>
        <w:ind w:left="1080"/>
        <w:rPr>
          <w:rFonts w:asciiTheme="majorBidi" w:hAnsiTheme="majorBidi" w:cstheme="majorBidi"/>
          <w:szCs w:val="24"/>
        </w:rPr>
      </w:pPr>
      <w:r w:rsidRPr="00A555A6">
        <w:rPr>
          <w:rFonts w:asciiTheme="majorBidi" w:hAnsiTheme="majorBidi" w:cstheme="majorBidi"/>
          <w:szCs w:val="24"/>
        </w:rPr>
        <w:t>Recommendation System: Ensure the system accurately suggests medical specialties and potential conditions based on symptoms.</w:t>
      </w:r>
    </w:p>
    <w:p w14:paraId="3430C309" w14:textId="342DB06A" w:rsidR="00084E1A" w:rsidRPr="00A555A6" w:rsidRDefault="00084E1A" w:rsidP="009A2E92">
      <w:pPr>
        <w:ind w:left="1080"/>
        <w:rPr>
          <w:rFonts w:asciiTheme="majorBidi" w:hAnsiTheme="majorBidi" w:cstheme="majorBidi"/>
          <w:szCs w:val="24"/>
        </w:rPr>
      </w:pPr>
      <w:r w:rsidRPr="00A555A6">
        <w:rPr>
          <w:rFonts w:asciiTheme="majorBidi" w:hAnsiTheme="majorBidi" w:cstheme="majorBidi"/>
          <w:szCs w:val="24"/>
        </w:rPr>
        <w:t>Nearest Doctor Location: Confirm that the app correctly identifies and recommends nearby doctors and hospitals.</w:t>
      </w:r>
    </w:p>
    <w:p w14:paraId="4DB70384" w14:textId="186CD5BC" w:rsidR="00084E1A" w:rsidRPr="00A555A6" w:rsidRDefault="00D30799" w:rsidP="00C8395A">
      <w:pPr>
        <w:ind w:left="720"/>
        <w:rPr>
          <w:rFonts w:asciiTheme="majorBidi" w:hAnsiTheme="majorBidi" w:cstheme="majorBidi"/>
          <w:b/>
          <w:bCs/>
          <w:sz w:val="26"/>
          <w:szCs w:val="26"/>
        </w:rPr>
      </w:pPr>
      <w:r w:rsidRPr="00A555A6">
        <w:rPr>
          <w:rFonts w:asciiTheme="majorBidi" w:hAnsiTheme="majorBidi" w:cstheme="majorBidi"/>
          <w:b/>
          <w:bCs/>
          <w:sz w:val="26"/>
          <w:szCs w:val="26"/>
        </w:rPr>
        <w:lastRenderedPageBreak/>
        <w:t xml:space="preserve">6.2.6.2 </w:t>
      </w:r>
      <w:r w:rsidR="00084E1A" w:rsidRPr="00A555A6">
        <w:rPr>
          <w:rFonts w:asciiTheme="majorBidi" w:hAnsiTheme="majorBidi" w:cstheme="majorBidi"/>
          <w:b/>
          <w:bCs/>
          <w:sz w:val="26"/>
          <w:szCs w:val="26"/>
        </w:rPr>
        <w:t>Accessibility Test Cases</w:t>
      </w:r>
    </w:p>
    <w:p w14:paraId="010EB13B" w14:textId="77777777" w:rsidR="00084E1A" w:rsidRPr="00A555A6" w:rsidRDefault="00084E1A" w:rsidP="00C8395A">
      <w:pPr>
        <w:ind w:left="1080"/>
        <w:rPr>
          <w:rFonts w:asciiTheme="majorBidi" w:hAnsiTheme="majorBidi" w:cstheme="majorBidi"/>
          <w:szCs w:val="24"/>
        </w:rPr>
      </w:pPr>
      <w:r w:rsidRPr="00A555A6">
        <w:rPr>
          <w:rFonts w:asciiTheme="majorBidi" w:hAnsiTheme="majorBidi" w:cstheme="majorBidi"/>
          <w:szCs w:val="24"/>
        </w:rPr>
        <w:t>Screen Reader Support: Test the lab reader’s functionality for users with visual impairments.</w:t>
      </w:r>
    </w:p>
    <w:p w14:paraId="2BB1C27B" w14:textId="77777777" w:rsidR="00084E1A" w:rsidRPr="00A555A6" w:rsidRDefault="00084E1A" w:rsidP="00C8395A">
      <w:pPr>
        <w:ind w:left="1080"/>
        <w:rPr>
          <w:rFonts w:asciiTheme="majorBidi" w:hAnsiTheme="majorBidi" w:cstheme="majorBidi"/>
          <w:szCs w:val="24"/>
        </w:rPr>
      </w:pPr>
      <w:r w:rsidRPr="00A555A6">
        <w:rPr>
          <w:rFonts w:asciiTheme="majorBidi" w:hAnsiTheme="majorBidi" w:cstheme="majorBidi"/>
          <w:szCs w:val="24"/>
        </w:rPr>
        <w:t>Customizable Text Size and Font: Validate the app’s text customization features.</w:t>
      </w:r>
    </w:p>
    <w:p w14:paraId="620AD696" w14:textId="57D5A049" w:rsidR="00084E1A" w:rsidRPr="00A555A6" w:rsidRDefault="00084E1A" w:rsidP="009A2E92">
      <w:pPr>
        <w:ind w:left="1080"/>
        <w:rPr>
          <w:rFonts w:asciiTheme="majorBidi" w:hAnsiTheme="majorBidi" w:cstheme="majorBidi"/>
          <w:szCs w:val="24"/>
        </w:rPr>
      </w:pPr>
      <w:r w:rsidRPr="00A555A6">
        <w:rPr>
          <w:rFonts w:asciiTheme="majorBidi" w:hAnsiTheme="majorBidi" w:cstheme="majorBidi"/>
          <w:szCs w:val="24"/>
        </w:rPr>
        <w:t>High Contrast Mode: Ensure the app is usable in high contrast mode.</w:t>
      </w:r>
    </w:p>
    <w:p w14:paraId="54D71D58" w14:textId="6A1C736E" w:rsidR="00084E1A" w:rsidRPr="00A555A6" w:rsidRDefault="00D30799" w:rsidP="00C8395A">
      <w:pPr>
        <w:ind w:left="720"/>
        <w:rPr>
          <w:rFonts w:asciiTheme="majorBidi" w:hAnsiTheme="majorBidi" w:cstheme="majorBidi"/>
          <w:b/>
          <w:bCs/>
          <w:sz w:val="26"/>
          <w:szCs w:val="26"/>
        </w:rPr>
      </w:pPr>
      <w:r w:rsidRPr="00A555A6">
        <w:rPr>
          <w:rFonts w:asciiTheme="majorBidi" w:hAnsiTheme="majorBidi" w:cstheme="majorBidi"/>
          <w:b/>
          <w:bCs/>
          <w:sz w:val="26"/>
          <w:szCs w:val="26"/>
        </w:rPr>
        <w:t xml:space="preserve">6.2.6.3 </w:t>
      </w:r>
      <w:r w:rsidR="00084E1A" w:rsidRPr="00A555A6">
        <w:rPr>
          <w:rFonts w:asciiTheme="majorBidi" w:hAnsiTheme="majorBidi" w:cstheme="majorBidi"/>
          <w:b/>
          <w:bCs/>
          <w:sz w:val="26"/>
          <w:szCs w:val="26"/>
        </w:rPr>
        <w:t>Performance Test Cases</w:t>
      </w:r>
    </w:p>
    <w:p w14:paraId="5B8DA58A" w14:textId="77777777" w:rsidR="00084E1A" w:rsidRPr="00A555A6" w:rsidRDefault="00084E1A" w:rsidP="00C8395A">
      <w:pPr>
        <w:ind w:left="1080"/>
        <w:rPr>
          <w:rFonts w:asciiTheme="majorBidi" w:hAnsiTheme="majorBidi" w:cstheme="majorBidi"/>
          <w:szCs w:val="24"/>
        </w:rPr>
      </w:pPr>
      <w:r w:rsidRPr="00A555A6">
        <w:rPr>
          <w:rFonts w:asciiTheme="majorBidi" w:hAnsiTheme="majorBidi" w:cstheme="majorBidi"/>
          <w:szCs w:val="24"/>
        </w:rPr>
        <w:t>Load Handling: Evaluate how the app performs with multiple simultaneous users.</w:t>
      </w:r>
    </w:p>
    <w:p w14:paraId="6414808A" w14:textId="77777777" w:rsidR="00084E1A" w:rsidRPr="00A555A6" w:rsidRDefault="00084E1A" w:rsidP="00C8395A">
      <w:pPr>
        <w:ind w:left="1080"/>
        <w:rPr>
          <w:rFonts w:asciiTheme="majorBidi" w:hAnsiTheme="majorBidi" w:cstheme="majorBidi"/>
          <w:szCs w:val="24"/>
        </w:rPr>
      </w:pPr>
      <w:r w:rsidRPr="00A555A6">
        <w:rPr>
          <w:rFonts w:asciiTheme="majorBidi" w:hAnsiTheme="majorBidi" w:cstheme="majorBidi"/>
          <w:szCs w:val="24"/>
        </w:rPr>
        <w:t>Response Time: Measure the app’s response time for various functions.</w:t>
      </w:r>
    </w:p>
    <w:p w14:paraId="27C62456" w14:textId="3972E454" w:rsidR="00084E1A" w:rsidRPr="00A555A6" w:rsidRDefault="00084E1A" w:rsidP="009A2E92">
      <w:pPr>
        <w:ind w:left="1080"/>
        <w:rPr>
          <w:rFonts w:asciiTheme="majorBidi" w:hAnsiTheme="majorBidi" w:cstheme="majorBidi"/>
          <w:szCs w:val="24"/>
        </w:rPr>
      </w:pPr>
      <w:r w:rsidRPr="00A555A6">
        <w:rPr>
          <w:rFonts w:asciiTheme="majorBidi" w:hAnsiTheme="majorBidi" w:cstheme="majorBidi"/>
          <w:szCs w:val="24"/>
        </w:rPr>
        <w:t>Resource Utilization: Monitor the app’s usage of device resources such as CPU and memory.</w:t>
      </w:r>
    </w:p>
    <w:p w14:paraId="776CC4F1" w14:textId="2F4D05A3" w:rsidR="00084E1A" w:rsidRPr="00A555A6" w:rsidRDefault="00D30799" w:rsidP="00C8395A">
      <w:pPr>
        <w:pStyle w:val="Heading2"/>
        <w:numPr>
          <w:ilvl w:val="0"/>
          <w:numId w:val="0"/>
        </w:numPr>
        <w:spacing w:line="360" w:lineRule="auto"/>
        <w:ind w:left="1296" w:hanging="576"/>
        <w:rPr>
          <w:rFonts w:asciiTheme="majorBidi" w:hAnsiTheme="majorBidi"/>
        </w:rPr>
      </w:pPr>
      <w:bookmarkStart w:id="90" w:name="_Toc170327675"/>
      <w:r w:rsidRPr="00A555A6">
        <w:rPr>
          <w:rFonts w:asciiTheme="majorBidi" w:hAnsiTheme="majorBidi"/>
        </w:rPr>
        <w:t xml:space="preserve">6.2.6.4 </w:t>
      </w:r>
      <w:r w:rsidR="00084E1A" w:rsidRPr="00A555A6">
        <w:rPr>
          <w:rFonts w:asciiTheme="majorBidi" w:hAnsiTheme="majorBidi"/>
        </w:rPr>
        <w:t>Evaluation Metrics</w:t>
      </w:r>
      <w:bookmarkEnd w:id="90"/>
    </w:p>
    <w:p w14:paraId="22CC44C1" w14:textId="77777777" w:rsidR="00084E1A" w:rsidRPr="00A555A6" w:rsidRDefault="00084E1A" w:rsidP="00C8395A">
      <w:pPr>
        <w:ind w:left="720"/>
        <w:rPr>
          <w:rFonts w:asciiTheme="majorBidi" w:hAnsiTheme="majorBidi" w:cstheme="majorBidi"/>
        </w:rPr>
      </w:pPr>
      <w:r w:rsidRPr="00A555A6">
        <w:rPr>
          <w:rFonts w:asciiTheme="majorBidi" w:hAnsiTheme="majorBidi" w:cstheme="majorBidi"/>
        </w:rPr>
        <w:t>We used the following metrics to evaluate the app’s performance and usability:</w:t>
      </w:r>
    </w:p>
    <w:p w14:paraId="11767144" w14:textId="77777777" w:rsidR="00084E1A" w:rsidRPr="00A555A6" w:rsidRDefault="00084E1A" w:rsidP="00C8395A">
      <w:pPr>
        <w:pStyle w:val="ListParagraph"/>
        <w:numPr>
          <w:ilvl w:val="0"/>
          <w:numId w:val="20"/>
        </w:numPr>
        <w:ind w:left="1440"/>
        <w:rPr>
          <w:rFonts w:asciiTheme="majorBidi" w:hAnsiTheme="majorBidi" w:cstheme="majorBidi"/>
        </w:rPr>
      </w:pPr>
      <w:r w:rsidRPr="00A555A6">
        <w:rPr>
          <w:rFonts w:asciiTheme="majorBidi" w:hAnsiTheme="majorBidi" w:cstheme="majorBidi"/>
        </w:rPr>
        <w:t>Accuracy of AI Interpretations: Percentage of correctly interpreted lab results.</w:t>
      </w:r>
    </w:p>
    <w:p w14:paraId="07E3E651" w14:textId="77777777" w:rsidR="00084E1A" w:rsidRPr="00A555A6" w:rsidRDefault="00084E1A" w:rsidP="00C8395A">
      <w:pPr>
        <w:pStyle w:val="ListParagraph"/>
        <w:numPr>
          <w:ilvl w:val="0"/>
          <w:numId w:val="20"/>
        </w:numPr>
        <w:ind w:left="1440"/>
        <w:rPr>
          <w:rFonts w:asciiTheme="majorBidi" w:hAnsiTheme="majorBidi" w:cstheme="majorBidi"/>
        </w:rPr>
      </w:pPr>
      <w:r w:rsidRPr="00A555A6">
        <w:rPr>
          <w:rFonts w:asciiTheme="majorBidi" w:hAnsiTheme="majorBidi" w:cstheme="majorBidi"/>
        </w:rPr>
        <w:t>User Satisfaction: Based on feedback from UAT participants.</w:t>
      </w:r>
    </w:p>
    <w:p w14:paraId="4D077622" w14:textId="77777777" w:rsidR="00084E1A" w:rsidRPr="00A555A6" w:rsidRDefault="00084E1A" w:rsidP="00C8395A">
      <w:pPr>
        <w:pStyle w:val="ListParagraph"/>
        <w:numPr>
          <w:ilvl w:val="0"/>
          <w:numId w:val="20"/>
        </w:numPr>
        <w:ind w:left="1440"/>
        <w:rPr>
          <w:rFonts w:asciiTheme="majorBidi" w:hAnsiTheme="majorBidi" w:cstheme="majorBidi"/>
        </w:rPr>
      </w:pPr>
      <w:r w:rsidRPr="00A555A6">
        <w:rPr>
          <w:rFonts w:asciiTheme="majorBidi" w:hAnsiTheme="majorBidi" w:cstheme="majorBidi"/>
        </w:rPr>
        <w:t>Response Time: Average time taken for the app to respond to user inputs.</w:t>
      </w:r>
    </w:p>
    <w:p w14:paraId="24BD7419" w14:textId="691BDF25" w:rsidR="00084E1A" w:rsidRPr="009A2E92" w:rsidRDefault="00084E1A" w:rsidP="009A2E92">
      <w:pPr>
        <w:pStyle w:val="ListParagraph"/>
        <w:numPr>
          <w:ilvl w:val="0"/>
          <w:numId w:val="20"/>
        </w:numPr>
        <w:ind w:left="1440"/>
        <w:rPr>
          <w:rFonts w:asciiTheme="majorBidi" w:hAnsiTheme="majorBidi" w:cstheme="majorBidi"/>
        </w:rPr>
      </w:pPr>
      <w:r w:rsidRPr="00A555A6">
        <w:rPr>
          <w:rFonts w:asciiTheme="majorBidi" w:hAnsiTheme="majorBidi" w:cstheme="majorBidi"/>
        </w:rPr>
        <w:t>Accessibility Compliance: Conformance to accessibility standards (e.g., WCAG 2.1)</w:t>
      </w:r>
      <w:r w:rsidR="009A2E92">
        <w:rPr>
          <w:rFonts w:asciiTheme="majorBidi" w:hAnsiTheme="majorBidi" w:cstheme="majorBidi"/>
        </w:rPr>
        <w:t>.</w:t>
      </w:r>
    </w:p>
    <w:p w14:paraId="131BBAC0" w14:textId="5A3D6267" w:rsidR="00084E1A" w:rsidRPr="00A555A6" w:rsidRDefault="00D30799" w:rsidP="00D30799">
      <w:pPr>
        <w:pStyle w:val="Heading2"/>
        <w:numPr>
          <w:ilvl w:val="0"/>
          <w:numId w:val="0"/>
        </w:numPr>
        <w:spacing w:line="360" w:lineRule="auto"/>
        <w:ind w:left="360"/>
        <w:rPr>
          <w:rFonts w:asciiTheme="majorBidi" w:hAnsiTheme="majorBidi"/>
        </w:rPr>
      </w:pPr>
      <w:bookmarkStart w:id="91" w:name="_Toc170327676"/>
      <w:r w:rsidRPr="00A555A6">
        <w:rPr>
          <w:rFonts w:asciiTheme="majorBidi" w:hAnsiTheme="majorBidi"/>
        </w:rPr>
        <w:t xml:space="preserve">6.3 </w:t>
      </w:r>
      <w:r w:rsidR="00084E1A" w:rsidRPr="00A555A6">
        <w:rPr>
          <w:rFonts w:asciiTheme="majorBidi" w:hAnsiTheme="majorBidi"/>
        </w:rPr>
        <w:t>Results and Findings</w:t>
      </w:r>
      <w:bookmarkEnd w:id="91"/>
    </w:p>
    <w:p w14:paraId="29D81F29" w14:textId="55B5591A" w:rsidR="00084E1A" w:rsidRPr="00A555A6" w:rsidRDefault="00D30799" w:rsidP="00D30799">
      <w:pPr>
        <w:rPr>
          <w:rFonts w:asciiTheme="majorBidi" w:hAnsiTheme="majorBidi" w:cstheme="majorBidi"/>
          <w:b/>
          <w:bCs/>
          <w:sz w:val="26"/>
          <w:szCs w:val="26"/>
        </w:rPr>
      </w:pPr>
      <w:r w:rsidRPr="00A555A6">
        <w:rPr>
          <w:rFonts w:asciiTheme="majorBidi" w:hAnsiTheme="majorBidi" w:cstheme="majorBidi"/>
          <w:b/>
          <w:bCs/>
          <w:sz w:val="26"/>
          <w:szCs w:val="26"/>
        </w:rPr>
        <w:t xml:space="preserve">       6.3.1 </w:t>
      </w:r>
      <w:r w:rsidR="00084E1A" w:rsidRPr="00A555A6">
        <w:rPr>
          <w:rFonts w:asciiTheme="majorBidi" w:hAnsiTheme="majorBidi" w:cstheme="majorBidi"/>
          <w:b/>
          <w:bCs/>
          <w:sz w:val="26"/>
          <w:szCs w:val="26"/>
        </w:rPr>
        <w:t>Functional Testing Results</w:t>
      </w:r>
    </w:p>
    <w:p w14:paraId="63301F57" w14:textId="77777777" w:rsidR="00084E1A" w:rsidRPr="00A555A6" w:rsidRDefault="00084E1A" w:rsidP="00084E1A">
      <w:pPr>
        <w:pStyle w:val="ListParagraph"/>
        <w:numPr>
          <w:ilvl w:val="0"/>
          <w:numId w:val="21"/>
        </w:numPr>
        <w:rPr>
          <w:rFonts w:asciiTheme="majorBidi" w:hAnsiTheme="majorBidi" w:cstheme="majorBidi"/>
          <w:szCs w:val="24"/>
        </w:rPr>
      </w:pPr>
      <w:r w:rsidRPr="00A555A6">
        <w:rPr>
          <w:rFonts w:asciiTheme="majorBidi" w:hAnsiTheme="majorBidi" w:cstheme="majorBidi"/>
          <w:szCs w:val="24"/>
        </w:rPr>
        <w:t>Lab Test Results Interpretation: Achieved 95% accuracy in AI interpretations.</w:t>
      </w:r>
    </w:p>
    <w:p w14:paraId="482F3654" w14:textId="77777777" w:rsidR="00084E1A" w:rsidRPr="00A555A6" w:rsidRDefault="00084E1A" w:rsidP="00084E1A">
      <w:pPr>
        <w:pStyle w:val="ListParagraph"/>
        <w:numPr>
          <w:ilvl w:val="0"/>
          <w:numId w:val="21"/>
        </w:numPr>
        <w:rPr>
          <w:rFonts w:asciiTheme="majorBidi" w:hAnsiTheme="majorBidi" w:cstheme="majorBidi"/>
          <w:szCs w:val="24"/>
        </w:rPr>
      </w:pPr>
      <w:r w:rsidRPr="00A555A6">
        <w:rPr>
          <w:rFonts w:asciiTheme="majorBidi" w:hAnsiTheme="majorBidi" w:cstheme="majorBidi"/>
          <w:szCs w:val="24"/>
        </w:rPr>
        <w:t>Recommendation System: Successfully recommended appropriate medical specialties 93% of the time.</w:t>
      </w:r>
    </w:p>
    <w:p w14:paraId="0D999735" w14:textId="396A2148" w:rsidR="00084E1A" w:rsidRPr="009A2E92" w:rsidRDefault="00084E1A" w:rsidP="009A2E92">
      <w:pPr>
        <w:pStyle w:val="ListParagraph"/>
        <w:numPr>
          <w:ilvl w:val="0"/>
          <w:numId w:val="21"/>
        </w:numPr>
        <w:rPr>
          <w:rFonts w:asciiTheme="majorBidi" w:hAnsiTheme="majorBidi" w:cstheme="majorBidi"/>
          <w:szCs w:val="24"/>
        </w:rPr>
      </w:pPr>
      <w:r w:rsidRPr="00A555A6">
        <w:rPr>
          <w:rFonts w:asciiTheme="majorBidi" w:hAnsiTheme="majorBidi" w:cstheme="majorBidi"/>
          <w:szCs w:val="24"/>
        </w:rPr>
        <w:t>Nearest Doctor Location: Correctly identified nearby medical facilities with 98% accuracy.</w:t>
      </w:r>
    </w:p>
    <w:p w14:paraId="584A76D0" w14:textId="7D92368F" w:rsidR="00084E1A" w:rsidRPr="00A555A6" w:rsidRDefault="00D30799" w:rsidP="00D30799">
      <w:pPr>
        <w:rPr>
          <w:rFonts w:asciiTheme="majorBidi" w:hAnsiTheme="majorBidi" w:cstheme="majorBidi"/>
          <w:b/>
          <w:bCs/>
          <w:sz w:val="26"/>
          <w:szCs w:val="26"/>
        </w:rPr>
      </w:pPr>
      <w:r w:rsidRPr="00A555A6">
        <w:rPr>
          <w:rFonts w:asciiTheme="majorBidi" w:hAnsiTheme="majorBidi" w:cstheme="majorBidi"/>
          <w:b/>
          <w:bCs/>
          <w:sz w:val="26"/>
          <w:szCs w:val="26"/>
        </w:rPr>
        <w:lastRenderedPageBreak/>
        <w:t xml:space="preserve">          6.3.2 </w:t>
      </w:r>
      <w:r w:rsidR="00084E1A" w:rsidRPr="00A555A6">
        <w:rPr>
          <w:rFonts w:asciiTheme="majorBidi" w:hAnsiTheme="majorBidi" w:cstheme="majorBidi"/>
          <w:b/>
          <w:bCs/>
          <w:sz w:val="26"/>
          <w:szCs w:val="26"/>
        </w:rPr>
        <w:t>Accessibility Testing Results</w:t>
      </w:r>
    </w:p>
    <w:p w14:paraId="3BBCE9FF" w14:textId="77777777" w:rsidR="00084E1A" w:rsidRPr="00A555A6" w:rsidRDefault="00084E1A" w:rsidP="00084E1A">
      <w:pPr>
        <w:pStyle w:val="ListParagraph"/>
        <w:numPr>
          <w:ilvl w:val="0"/>
          <w:numId w:val="22"/>
        </w:numPr>
        <w:rPr>
          <w:rFonts w:asciiTheme="majorBidi" w:hAnsiTheme="majorBidi" w:cstheme="majorBidi"/>
          <w:szCs w:val="24"/>
        </w:rPr>
      </w:pPr>
      <w:r w:rsidRPr="00A555A6">
        <w:rPr>
          <w:rFonts w:asciiTheme="majorBidi" w:hAnsiTheme="majorBidi" w:cstheme="majorBidi"/>
          <w:szCs w:val="24"/>
        </w:rPr>
        <w:t>Screen Reader Support: Positive feedback from visually impaired users, with minor suggestions for improvement.</w:t>
      </w:r>
    </w:p>
    <w:p w14:paraId="5969ACB5" w14:textId="77777777" w:rsidR="00084E1A" w:rsidRPr="00A555A6" w:rsidRDefault="00084E1A" w:rsidP="00084E1A">
      <w:pPr>
        <w:pStyle w:val="ListParagraph"/>
        <w:numPr>
          <w:ilvl w:val="0"/>
          <w:numId w:val="22"/>
        </w:numPr>
        <w:rPr>
          <w:rFonts w:asciiTheme="majorBidi" w:hAnsiTheme="majorBidi" w:cstheme="majorBidi"/>
          <w:szCs w:val="24"/>
        </w:rPr>
      </w:pPr>
      <w:r w:rsidRPr="00A555A6">
        <w:rPr>
          <w:rFonts w:asciiTheme="majorBidi" w:hAnsiTheme="majorBidi" w:cstheme="majorBidi"/>
          <w:szCs w:val="24"/>
        </w:rPr>
        <w:t>Customizable Text Size and Font: All test cases passed, and users reported improved readability.</w:t>
      </w:r>
    </w:p>
    <w:p w14:paraId="46138A20" w14:textId="77777777" w:rsidR="00084E1A" w:rsidRPr="00A555A6" w:rsidRDefault="00084E1A" w:rsidP="00084E1A">
      <w:pPr>
        <w:pStyle w:val="ListParagraph"/>
        <w:numPr>
          <w:ilvl w:val="0"/>
          <w:numId w:val="22"/>
        </w:numPr>
        <w:rPr>
          <w:rFonts w:asciiTheme="majorBidi" w:hAnsiTheme="majorBidi" w:cstheme="majorBidi"/>
          <w:szCs w:val="24"/>
        </w:rPr>
      </w:pPr>
      <w:r w:rsidRPr="00A555A6">
        <w:rPr>
          <w:rFonts w:asciiTheme="majorBidi" w:hAnsiTheme="majorBidi" w:cstheme="majorBidi"/>
          <w:szCs w:val="24"/>
        </w:rPr>
        <w:t>High Contrast Mode: Fully functional with no reported issues.</w:t>
      </w:r>
    </w:p>
    <w:p w14:paraId="76A6B674" w14:textId="43C561FC" w:rsidR="00084E1A" w:rsidRPr="00A555A6" w:rsidRDefault="00977A4E" w:rsidP="00977A4E">
      <w:pPr>
        <w:ind w:left="720"/>
        <w:rPr>
          <w:rFonts w:asciiTheme="majorBidi" w:hAnsiTheme="majorBidi" w:cstheme="majorBidi"/>
          <w:b/>
          <w:bCs/>
          <w:sz w:val="26"/>
          <w:szCs w:val="26"/>
        </w:rPr>
      </w:pPr>
      <w:r w:rsidRPr="00A555A6">
        <w:rPr>
          <w:rFonts w:asciiTheme="majorBidi" w:hAnsiTheme="majorBidi" w:cstheme="majorBidi"/>
          <w:b/>
          <w:bCs/>
          <w:sz w:val="26"/>
          <w:szCs w:val="26"/>
        </w:rPr>
        <w:t xml:space="preserve">6.3.3 </w:t>
      </w:r>
      <w:r w:rsidR="00084E1A" w:rsidRPr="00A555A6">
        <w:rPr>
          <w:rFonts w:asciiTheme="majorBidi" w:hAnsiTheme="majorBidi" w:cstheme="majorBidi"/>
          <w:b/>
          <w:bCs/>
          <w:sz w:val="26"/>
          <w:szCs w:val="26"/>
        </w:rPr>
        <w:t>Performance Testing Results</w:t>
      </w:r>
    </w:p>
    <w:p w14:paraId="74B26F42" w14:textId="77777777" w:rsidR="00084E1A" w:rsidRPr="00A555A6" w:rsidRDefault="00084E1A" w:rsidP="00084E1A">
      <w:pPr>
        <w:pStyle w:val="ListParagraph"/>
        <w:numPr>
          <w:ilvl w:val="0"/>
          <w:numId w:val="23"/>
        </w:numPr>
        <w:rPr>
          <w:rFonts w:asciiTheme="majorBidi" w:hAnsiTheme="majorBidi" w:cstheme="majorBidi"/>
          <w:szCs w:val="24"/>
        </w:rPr>
      </w:pPr>
      <w:r w:rsidRPr="00A555A6">
        <w:rPr>
          <w:rFonts w:asciiTheme="majorBidi" w:hAnsiTheme="majorBidi" w:cstheme="majorBidi"/>
          <w:szCs w:val="24"/>
        </w:rPr>
        <w:t>Load Handling: The app remained stable with up to 1,000 concurrent users.</w:t>
      </w:r>
    </w:p>
    <w:p w14:paraId="7C631F33" w14:textId="77777777" w:rsidR="00084E1A" w:rsidRPr="00A555A6" w:rsidRDefault="00084E1A" w:rsidP="00084E1A">
      <w:pPr>
        <w:pStyle w:val="ListParagraph"/>
        <w:numPr>
          <w:ilvl w:val="0"/>
          <w:numId w:val="23"/>
        </w:numPr>
        <w:rPr>
          <w:rFonts w:asciiTheme="majorBidi" w:hAnsiTheme="majorBidi" w:cstheme="majorBidi"/>
          <w:szCs w:val="24"/>
        </w:rPr>
      </w:pPr>
      <w:r w:rsidRPr="00A555A6">
        <w:rPr>
          <w:rFonts w:asciiTheme="majorBidi" w:hAnsiTheme="majorBidi" w:cstheme="majorBidi"/>
          <w:szCs w:val="24"/>
        </w:rPr>
        <w:t>Response Time: Average response time was 1.2 seconds, meeting the target of under 2 seconds.</w:t>
      </w:r>
    </w:p>
    <w:p w14:paraId="01B0DAD9" w14:textId="77777777" w:rsidR="00084E1A" w:rsidRPr="00A555A6" w:rsidRDefault="00084E1A" w:rsidP="00084E1A">
      <w:pPr>
        <w:pStyle w:val="ListParagraph"/>
        <w:numPr>
          <w:ilvl w:val="0"/>
          <w:numId w:val="23"/>
        </w:numPr>
        <w:rPr>
          <w:rFonts w:asciiTheme="majorBidi" w:hAnsiTheme="majorBidi" w:cstheme="majorBidi"/>
          <w:szCs w:val="24"/>
        </w:rPr>
      </w:pPr>
      <w:r w:rsidRPr="00A555A6">
        <w:rPr>
          <w:rFonts w:asciiTheme="majorBidi" w:hAnsiTheme="majorBidi" w:cstheme="majorBidi"/>
          <w:szCs w:val="24"/>
        </w:rPr>
        <w:t>Resource Utilization: Efficient use of device resources, with no significant slowdowns observed.</w:t>
      </w:r>
    </w:p>
    <w:p w14:paraId="78C858EC" w14:textId="7B09F2DC" w:rsidR="00084E1A" w:rsidRPr="00A555A6" w:rsidRDefault="00977A4E" w:rsidP="00977A4E">
      <w:pPr>
        <w:pStyle w:val="Heading2"/>
        <w:numPr>
          <w:ilvl w:val="0"/>
          <w:numId w:val="0"/>
        </w:numPr>
        <w:spacing w:line="360" w:lineRule="auto"/>
        <w:ind w:left="360"/>
        <w:rPr>
          <w:rFonts w:asciiTheme="majorBidi" w:hAnsiTheme="majorBidi"/>
        </w:rPr>
      </w:pPr>
      <w:bookmarkStart w:id="92" w:name="_Toc170327677"/>
      <w:r w:rsidRPr="00A555A6">
        <w:rPr>
          <w:rFonts w:asciiTheme="majorBidi" w:hAnsiTheme="majorBidi"/>
        </w:rPr>
        <w:t xml:space="preserve">6.4 </w:t>
      </w:r>
      <w:r w:rsidR="00084E1A" w:rsidRPr="00A555A6">
        <w:rPr>
          <w:rFonts w:asciiTheme="majorBidi" w:hAnsiTheme="majorBidi"/>
        </w:rPr>
        <w:t>Conclusion</w:t>
      </w:r>
      <w:bookmarkEnd w:id="92"/>
    </w:p>
    <w:p w14:paraId="39084861" w14:textId="77777777" w:rsidR="00084E1A" w:rsidRPr="00A555A6" w:rsidRDefault="00084E1A" w:rsidP="00084E1A">
      <w:pPr>
        <w:rPr>
          <w:rFonts w:asciiTheme="majorBidi" w:hAnsiTheme="majorBidi" w:cstheme="majorBidi"/>
        </w:rPr>
      </w:pPr>
      <w:r w:rsidRPr="00A555A6">
        <w:rPr>
          <w:rFonts w:asciiTheme="majorBidi" w:hAnsiTheme="majorBidi" w:cstheme="majorBidi"/>
        </w:rPr>
        <w:t>The system testing and evaluation phase demonstrated that the Healtha app is robust, user-friendly, and accessible. The app meets the functional requirements and performs well under various conditions. Feedback from user acceptance testing indicates high satisfaction and usability, particularly among users with disabilities. Moving forward, we will continue to monitor the app’s performance and address any issues that arise post-launch.</w:t>
      </w:r>
    </w:p>
    <w:p w14:paraId="2C2CCE1C" w14:textId="21F10F2C" w:rsidR="00084E1A" w:rsidRPr="00A555A6" w:rsidRDefault="00084E1A" w:rsidP="00084E1A">
      <w:pPr>
        <w:rPr>
          <w:rFonts w:asciiTheme="majorBidi" w:hAnsiTheme="majorBidi" w:cstheme="majorBidi"/>
        </w:rPr>
        <w:sectPr w:rsidR="00084E1A" w:rsidRPr="00A555A6" w:rsidSect="00C923EF">
          <w:headerReference w:type="default" r:id="rId30"/>
          <w:pgSz w:w="11906" w:h="16838"/>
          <w:pgMar w:top="1134" w:right="1134" w:bottom="1134" w:left="2268" w:header="709" w:footer="709" w:gutter="0"/>
          <w:cols w:space="720"/>
        </w:sectPr>
      </w:pPr>
    </w:p>
    <w:p w14:paraId="7B4B1415" w14:textId="2DB19E95" w:rsidR="006109C7" w:rsidRPr="00A555A6" w:rsidRDefault="00977A4E" w:rsidP="00977A4E">
      <w:pPr>
        <w:pStyle w:val="Heading1"/>
        <w:numPr>
          <w:ilvl w:val="0"/>
          <w:numId w:val="0"/>
        </w:numPr>
        <w:spacing w:line="360" w:lineRule="auto"/>
        <w:rPr>
          <w:rFonts w:asciiTheme="majorBidi" w:hAnsiTheme="majorBidi"/>
        </w:rPr>
      </w:pPr>
      <w:bookmarkStart w:id="93" w:name="_Toc170327678"/>
      <w:r w:rsidRPr="00A555A6">
        <w:rPr>
          <w:rFonts w:asciiTheme="majorBidi" w:hAnsiTheme="majorBidi"/>
        </w:rPr>
        <w:lastRenderedPageBreak/>
        <w:t xml:space="preserve">Chapter 7: </w:t>
      </w:r>
      <w:r w:rsidR="00515E0E" w:rsidRPr="00A555A6">
        <w:rPr>
          <w:rFonts w:asciiTheme="majorBidi" w:hAnsiTheme="majorBidi"/>
        </w:rPr>
        <w:t>Discussion</w:t>
      </w:r>
      <w:bookmarkEnd w:id="93"/>
    </w:p>
    <w:p w14:paraId="2EAC2392" w14:textId="671B1008" w:rsidR="00186251" w:rsidRPr="00A555A6" w:rsidRDefault="00977A4E" w:rsidP="00977A4E">
      <w:pPr>
        <w:pStyle w:val="Heading2"/>
        <w:numPr>
          <w:ilvl w:val="0"/>
          <w:numId w:val="0"/>
        </w:numPr>
        <w:spacing w:line="360" w:lineRule="auto"/>
        <w:ind w:left="576" w:hanging="576"/>
        <w:rPr>
          <w:rFonts w:asciiTheme="majorBidi" w:hAnsiTheme="majorBidi"/>
        </w:rPr>
      </w:pPr>
      <w:bookmarkStart w:id="94" w:name="_Toc170327679"/>
      <w:r w:rsidRPr="00A555A6">
        <w:rPr>
          <w:rFonts w:asciiTheme="majorBidi" w:hAnsiTheme="majorBidi"/>
        </w:rPr>
        <w:t xml:space="preserve">7.1 </w:t>
      </w:r>
      <w:r w:rsidR="00F4643F" w:rsidRPr="00A555A6">
        <w:rPr>
          <w:rFonts w:asciiTheme="majorBidi" w:hAnsiTheme="majorBidi"/>
        </w:rPr>
        <w:t>Introduction</w:t>
      </w:r>
      <w:bookmarkEnd w:id="94"/>
    </w:p>
    <w:p w14:paraId="1CDD66A4" w14:textId="77777777" w:rsidR="00186251" w:rsidRPr="00A555A6" w:rsidRDefault="00186251" w:rsidP="009A2E92">
      <w:pPr>
        <w:jc w:val="both"/>
        <w:rPr>
          <w:rFonts w:asciiTheme="majorBidi" w:hAnsiTheme="majorBidi" w:cstheme="majorBidi"/>
        </w:rPr>
      </w:pPr>
      <w:r w:rsidRPr="00A555A6">
        <w:rPr>
          <w:rFonts w:asciiTheme="majorBidi" w:hAnsiTheme="majorBidi" w:cstheme="majorBidi"/>
        </w:rPr>
        <w:t xml:space="preserve">In this chapter, we will discuss the findings from the development and testing of our AI-powered mobile application designed to interpret laboratory results for the general public. </w:t>
      </w:r>
    </w:p>
    <w:p w14:paraId="3B6307EF" w14:textId="399F24FE" w:rsidR="00186251" w:rsidRPr="00A555A6" w:rsidRDefault="00186251" w:rsidP="009A2E92">
      <w:pPr>
        <w:jc w:val="both"/>
        <w:rPr>
          <w:rFonts w:asciiTheme="majorBidi" w:hAnsiTheme="majorBidi" w:cstheme="majorBidi"/>
        </w:rPr>
      </w:pPr>
      <w:r w:rsidRPr="00A555A6">
        <w:rPr>
          <w:rFonts w:asciiTheme="majorBidi" w:hAnsiTheme="majorBidi" w:cstheme="majorBidi"/>
        </w:rPr>
        <w:t>We will interpret the results, compare them with existing solutions, explore their implications, and suggest areas for future research. This discussion aims to provide a comprehensive understanding of the significance of our work and its potential impact on public health literacy.</w:t>
      </w:r>
    </w:p>
    <w:p w14:paraId="61343EA7" w14:textId="625F8298" w:rsidR="00186251" w:rsidRPr="00A555A6" w:rsidRDefault="00977A4E" w:rsidP="00977A4E">
      <w:pPr>
        <w:pStyle w:val="Heading2"/>
        <w:numPr>
          <w:ilvl w:val="0"/>
          <w:numId w:val="0"/>
        </w:numPr>
        <w:rPr>
          <w:rFonts w:asciiTheme="majorBidi" w:hAnsiTheme="majorBidi"/>
        </w:rPr>
      </w:pPr>
      <w:bookmarkStart w:id="95" w:name="_Toc170327680"/>
      <w:r w:rsidRPr="00A555A6">
        <w:rPr>
          <w:rFonts w:asciiTheme="majorBidi" w:hAnsiTheme="majorBidi"/>
        </w:rPr>
        <w:t xml:space="preserve">7.2 </w:t>
      </w:r>
      <w:r w:rsidR="00186251" w:rsidRPr="00A555A6">
        <w:rPr>
          <w:rFonts w:asciiTheme="majorBidi" w:hAnsiTheme="majorBidi"/>
        </w:rPr>
        <w:t>Main Findings</w:t>
      </w:r>
      <w:bookmarkEnd w:id="95"/>
    </w:p>
    <w:p w14:paraId="2C547CE9" w14:textId="7ED220A3" w:rsidR="00186251" w:rsidRPr="00A555A6" w:rsidRDefault="00977A4E" w:rsidP="00977A4E">
      <w:pPr>
        <w:rPr>
          <w:rFonts w:asciiTheme="majorBidi" w:eastAsiaTheme="majorEastAsia" w:hAnsiTheme="majorBidi" w:cstheme="majorBidi"/>
          <w:b/>
          <w:sz w:val="26"/>
          <w:szCs w:val="26"/>
        </w:rPr>
      </w:pPr>
      <w:r w:rsidRPr="00A555A6">
        <w:rPr>
          <w:rFonts w:asciiTheme="majorBidi" w:eastAsiaTheme="majorEastAsia" w:hAnsiTheme="majorBidi" w:cstheme="majorBidi"/>
          <w:b/>
          <w:sz w:val="26"/>
          <w:szCs w:val="26"/>
        </w:rPr>
        <w:t>7</w:t>
      </w:r>
      <w:r w:rsidR="00186251" w:rsidRPr="00A555A6">
        <w:rPr>
          <w:rFonts w:asciiTheme="majorBidi" w:eastAsiaTheme="majorEastAsia" w:hAnsiTheme="majorBidi" w:cstheme="majorBidi"/>
          <w:b/>
          <w:sz w:val="26"/>
          <w:szCs w:val="26"/>
        </w:rPr>
        <w:t>.2.1 Effectiveness of AI Models</w:t>
      </w:r>
    </w:p>
    <w:p w14:paraId="4502B041" w14:textId="347F43D5" w:rsidR="00186251" w:rsidRPr="00A555A6" w:rsidRDefault="00186251" w:rsidP="009A2E92">
      <w:pPr>
        <w:ind w:left="720"/>
        <w:jc w:val="both"/>
        <w:rPr>
          <w:rFonts w:asciiTheme="majorBidi" w:hAnsiTheme="majorBidi" w:cstheme="majorBidi"/>
        </w:rPr>
      </w:pPr>
      <w:r w:rsidRPr="00A555A6">
        <w:rPr>
          <w:rFonts w:asciiTheme="majorBidi" w:hAnsiTheme="majorBidi" w:cstheme="majorBidi"/>
        </w:rPr>
        <w:t>Our application utilizes various AI models, including Natural Language Processing (NLP) and data visualization algorithms, to simplify the interpretation of laboratory results. During testing, these models accurately translated technical medical terms into plain English explanations. This accuracy was measured through user feedback and validation against medical expert reviews, showing an 85% satisfaction rate among users for clarity and comprehensibility.</w:t>
      </w:r>
    </w:p>
    <w:p w14:paraId="133078C5" w14:textId="616D2DB4" w:rsidR="00186251" w:rsidRPr="00A555A6" w:rsidRDefault="00977A4E" w:rsidP="00977A4E">
      <w:pPr>
        <w:rPr>
          <w:rFonts w:asciiTheme="majorBidi" w:eastAsiaTheme="majorEastAsia" w:hAnsiTheme="majorBidi" w:cstheme="majorBidi"/>
          <w:b/>
          <w:sz w:val="26"/>
          <w:szCs w:val="26"/>
        </w:rPr>
      </w:pPr>
      <w:r w:rsidRPr="00A555A6">
        <w:rPr>
          <w:rFonts w:asciiTheme="majorBidi" w:eastAsiaTheme="majorEastAsia" w:hAnsiTheme="majorBidi" w:cstheme="majorBidi"/>
          <w:b/>
          <w:sz w:val="26"/>
          <w:szCs w:val="26"/>
        </w:rPr>
        <w:t>7</w:t>
      </w:r>
      <w:r w:rsidR="00186251" w:rsidRPr="00A555A6">
        <w:rPr>
          <w:rFonts w:asciiTheme="majorBidi" w:eastAsiaTheme="majorEastAsia" w:hAnsiTheme="majorBidi" w:cstheme="majorBidi"/>
          <w:b/>
          <w:sz w:val="26"/>
          <w:szCs w:val="26"/>
        </w:rPr>
        <w:t>.2.2 User engagement and understanding</w:t>
      </w:r>
      <w:r w:rsidR="00186251" w:rsidRPr="00A555A6">
        <w:rPr>
          <w:rFonts w:asciiTheme="majorBidi" w:eastAsiaTheme="majorEastAsia" w:hAnsiTheme="majorBidi" w:cstheme="majorBidi"/>
          <w:b/>
          <w:sz w:val="26"/>
          <w:szCs w:val="26"/>
          <w:rtl/>
        </w:rPr>
        <w:t xml:space="preserve"> </w:t>
      </w:r>
    </w:p>
    <w:p w14:paraId="4595D829" w14:textId="77777777" w:rsidR="00186251" w:rsidRPr="00A555A6" w:rsidRDefault="00186251" w:rsidP="009A2E92">
      <w:pPr>
        <w:ind w:left="720"/>
        <w:jc w:val="both"/>
        <w:rPr>
          <w:rFonts w:asciiTheme="majorBidi" w:hAnsiTheme="majorBidi" w:cstheme="majorBidi"/>
          <w:rtl/>
        </w:rPr>
      </w:pPr>
      <w:r w:rsidRPr="00A555A6">
        <w:rPr>
          <w:rFonts w:asciiTheme="majorBidi" w:hAnsiTheme="majorBidi" w:cstheme="majorBidi"/>
        </w:rPr>
        <w:t>The user-</w:t>
      </w:r>
      <w:proofErr w:type="spellStart"/>
      <w:r w:rsidRPr="00A555A6">
        <w:rPr>
          <w:rFonts w:asciiTheme="majorBidi" w:hAnsiTheme="majorBidi" w:cstheme="majorBidi"/>
        </w:rPr>
        <w:t>centered</w:t>
      </w:r>
      <w:proofErr w:type="spellEnd"/>
      <w:r w:rsidRPr="00A555A6">
        <w:rPr>
          <w:rFonts w:asciiTheme="majorBidi" w:hAnsiTheme="majorBidi" w:cstheme="majorBidi"/>
        </w:rPr>
        <w:t xml:space="preserve"> design of the app, which features simple graphics, a chatbot, and translation for analysis, dramatically enhanced user engagement and understanding. Users reported a 70% improvement in their ability to understand their lab results compared to traditional methods. This demonstrates the effectiveness of the app "In reducing confusion, disorientation and anxiety related to understanding medical information.</w:t>
      </w:r>
    </w:p>
    <w:p w14:paraId="2E211920" w14:textId="48FF21C2" w:rsidR="00186251" w:rsidRPr="00A555A6" w:rsidRDefault="00977A4E" w:rsidP="00977A4E">
      <w:pPr>
        <w:rPr>
          <w:rFonts w:asciiTheme="majorBidi" w:eastAsiaTheme="majorEastAsia" w:hAnsiTheme="majorBidi" w:cstheme="majorBidi"/>
          <w:b/>
          <w:sz w:val="26"/>
          <w:szCs w:val="26"/>
        </w:rPr>
      </w:pPr>
      <w:r w:rsidRPr="00A555A6">
        <w:rPr>
          <w:rFonts w:asciiTheme="majorBidi" w:eastAsiaTheme="majorEastAsia" w:hAnsiTheme="majorBidi" w:cstheme="majorBidi"/>
          <w:b/>
          <w:sz w:val="26"/>
          <w:szCs w:val="26"/>
        </w:rPr>
        <w:t>7</w:t>
      </w:r>
      <w:r w:rsidR="00186251" w:rsidRPr="00A555A6">
        <w:rPr>
          <w:rFonts w:asciiTheme="majorBidi" w:eastAsiaTheme="majorEastAsia" w:hAnsiTheme="majorBidi" w:cstheme="majorBidi"/>
          <w:b/>
          <w:sz w:val="26"/>
          <w:szCs w:val="26"/>
        </w:rPr>
        <w:t>.2.3 Chatbot Functionality:</w:t>
      </w:r>
    </w:p>
    <w:p w14:paraId="46CDAC14" w14:textId="77777777" w:rsidR="00186251" w:rsidRDefault="00186251" w:rsidP="009A2E92">
      <w:pPr>
        <w:ind w:left="720"/>
        <w:jc w:val="both"/>
        <w:rPr>
          <w:rFonts w:asciiTheme="majorBidi" w:hAnsiTheme="majorBidi" w:cstheme="majorBidi"/>
        </w:rPr>
      </w:pPr>
      <w:r w:rsidRPr="00A555A6">
        <w:rPr>
          <w:rFonts w:asciiTheme="majorBidi" w:hAnsiTheme="majorBidi" w:cstheme="majorBidi"/>
        </w:rPr>
        <w:t>The integrated chatbot feature provided real-time assistance and answered user queries effectively. It utilized NLP to understand user questions and provided relevant, easy-to-understand responses. The chatbot's performance was validated through simulated user interactions, achieving a 90% accuracy in providing correct information and guidance.</w:t>
      </w:r>
    </w:p>
    <w:p w14:paraId="5A5BF76D" w14:textId="77777777" w:rsidR="009A2E92" w:rsidRPr="00A555A6" w:rsidRDefault="009A2E92" w:rsidP="009A2E92">
      <w:pPr>
        <w:ind w:left="720"/>
        <w:jc w:val="both"/>
        <w:rPr>
          <w:rFonts w:asciiTheme="majorBidi" w:hAnsiTheme="majorBidi" w:cstheme="majorBidi"/>
        </w:rPr>
      </w:pPr>
    </w:p>
    <w:p w14:paraId="015617B4" w14:textId="152FE80B" w:rsidR="009A2E92" w:rsidRPr="00A555A6" w:rsidRDefault="00977A4E" w:rsidP="009A2E92">
      <w:pPr>
        <w:rPr>
          <w:rFonts w:asciiTheme="majorBidi" w:eastAsiaTheme="majorEastAsia" w:hAnsiTheme="majorBidi" w:cstheme="majorBidi"/>
          <w:b/>
          <w:sz w:val="26"/>
          <w:szCs w:val="26"/>
        </w:rPr>
      </w:pPr>
      <w:r w:rsidRPr="00A555A6">
        <w:rPr>
          <w:rFonts w:asciiTheme="majorBidi" w:eastAsiaTheme="majorEastAsia" w:hAnsiTheme="majorBidi" w:cstheme="majorBidi"/>
          <w:b/>
          <w:sz w:val="26"/>
          <w:szCs w:val="26"/>
        </w:rPr>
        <w:lastRenderedPageBreak/>
        <w:t>7</w:t>
      </w:r>
      <w:r w:rsidR="00186251" w:rsidRPr="00A555A6">
        <w:rPr>
          <w:rFonts w:asciiTheme="majorBidi" w:eastAsiaTheme="majorEastAsia" w:hAnsiTheme="majorBidi" w:cstheme="majorBidi"/>
          <w:b/>
          <w:sz w:val="26"/>
          <w:szCs w:val="26"/>
        </w:rPr>
        <w:t>.2.4 Disease Prediction Mode</w:t>
      </w:r>
      <w:r w:rsidR="009A2E92">
        <w:rPr>
          <w:rFonts w:asciiTheme="majorBidi" w:eastAsiaTheme="majorEastAsia" w:hAnsiTheme="majorBidi" w:cstheme="majorBidi"/>
          <w:b/>
          <w:sz w:val="26"/>
          <w:szCs w:val="26"/>
        </w:rPr>
        <w:t>:</w:t>
      </w:r>
    </w:p>
    <w:p w14:paraId="0CFF644E" w14:textId="77777777" w:rsidR="00186251" w:rsidRPr="00A555A6" w:rsidRDefault="00186251" w:rsidP="009A2E92">
      <w:pPr>
        <w:ind w:left="720"/>
        <w:jc w:val="both"/>
        <w:rPr>
          <w:rFonts w:asciiTheme="majorBidi" w:hAnsiTheme="majorBidi" w:cstheme="majorBidi"/>
        </w:rPr>
      </w:pPr>
      <w:r w:rsidRPr="00A555A6">
        <w:rPr>
          <w:rFonts w:asciiTheme="majorBidi" w:hAnsiTheme="majorBidi" w:cstheme="majorBidi"/>
        </w:rPr>
        <w:t>The disease prediction model within our application allows patients to input their symptoms, after which the model predicts the most likely diseases and provides advice until the patient can see a doctor. The model also suggests the category of doctor the patient should visit. This feature was tested extensively and showed an 80% accuracy rate in disease prediction, with users reporting a 70% satisfaction rate with the advice provided. This model empowers users with preliminary insights into their health conditions and guides them towards appropriate medical consultations.</w:t>
      </w:r>
    </w:p>
    <w:p w14:paraId="6E0DE400" w14:textId="2D5FA482" w:rsidR="00186251" w:rsidRPr="00A555A6" w:rsidRDefault="00977A4E" w:rsidP="00977A4E">
      <w:pPr>
        <w:rPr>
          <w:rFonts w:asciiTheme="majorBidi" w:eastAsiaTheme="majorEastAsia" w:hAnsiTheme="majorBidi" w:cstheme="majorBidi"/>
          <w:b/>
          <w:sz w:val="26"/>
          <w:szCs w:val="26"/>
        </w:rPr>
      </w:pPr>
      <w:r w:rsidRPr="00A555A6">
        <w:rPr>
          <w:rFonts w:asciiTheme="majorBidi" w:eastAsiaTheme="majorEastAsia" w:hAnsiTheme="majorBidi" w:cstheme="majorBidi"/>
          <w:b/>
          <w:sz w:val="26"/>
          <w:szCs w:val="26"/>
        </w:rPr>
        <w:t>7</w:t>
      </w:r>
      <w:r w:rsidR="00186251" w:rsidRPr="00A555A6">
        <w:rPr>
          <w:rFonts w:asciiTheme="majorBidi" w:eastAsiaTheme="majorEastAsia" w:hAnsiTheme="majorBidi" w:cstheme="majorBidi"/>
          <w:b/>
          <w:sz w:val="26"/>
          <w:szCs w:val="26"/>
        </w:rPr>
        <w:t xml:space="preserve">.2.5 Integration of Health </w:t>
      </w:r>
      <w:r w:rsidRPr="00A555A6">
        <w:rPr>
          <w:rFonts w:asciiTheme="majorBidi" w:eastAsiaTheme="majorEastAsia" w:hAnsiTheme="majorBidi" w:cstheme="majorBidi"/>
          <w:b/>
          <w:sz w:val="26"/>
          <w:szCs w:val="26"/>
        </w:rPr>
        <w:t>Encyclopaedias</w:t>
      </w:r>
    </w:p>
    <w:p w14:paraId="25F0CB23" w14:textId="30C7EE66" w:rsidR="00186251" w:rsidRPr="00A555A6" w:rsidRDefault="00186251" w:rsidP="009A2E92">
      <w:pPr>
        <w:ind w:left="720"/>
        <w:jc w:val="both"/>
        <w:rPr>
          <w:rFonts w:asciiTheme="majorBidi" w:hAnsiTheme="majorBidi" w:cstheme="majorBidi"/>
        </w:rPr>
      </w:pPr>
      <w:r w:rsidRPr="00A555A6">
        <w:rPr>
          <w:rFonts w:asciiTheme="majorBidi" w:hAnsiTheme="majorBidi" w:cstheme="majorBidi"/>
        </w:rPr>
        <w:t xml:space="preserve">The app integrates comprehensive </w:t>
      </w:r>
      <w:r w:rsidR="00977A4E" w:rsidRPr="00A555A6">
        <w:rPr>
          <w:rFonts w:asciiTheme="majorBidi" w:hAnsiTheme="majorBidi" w:cstheme="majorBidi"/>
        </w:rPr>
        <w:t>encyclopaedias</w:t>
      </w:r>
      <w:r w:rsidRPr="00A555A6">
        <w:rPr>
          <w:rFonts w:asciiTheme="majorBidi" w:hAnsiTheme="majorBidi" w:cstheme="majorBidi"/>
        </w:rPr>
        <w:t xml:space="preserve"> on lab tests and diseases, enhancing health literacy by providing users with detailed information about their health. This feature empowers users with knowledge, enabling them to make informed decisions about their health. Users reported a 70% increase in health literacy and a 55% improvement in their ability to manage their health proactively.</w:t>
      </w:r>
    </w:p>
    <w:p w14:paraId="241F40AD" w14:textId="657EA29E" w:rsidR="00186251" w:rsidRPr="00A555A6" w:rsidRDefault="00977A4E" w:rsidP="00977A4E">
      <w:pPr>
        <w:rPr>
          <w:rFonts w:asciiTheme="majorBidi" w:eastAsiaTheme="majorEastAsia" w:hAnsiTheme="majorBidi" w:cstheme="majorBidi"/>
          <w:b/>
          <w:sz w:val="26"/>
          <w:szCs w:val="26"/>
        </w:rPr>
      </w:pPr>
      <w:r w:rsidRPr="00A555A6">
        <w:rPr>
          <w:rFonts w:asciiTheme="majorBidi" w:eastAsiaTheme="majorEastAsia" w:hAnsiTheme="majorBidi" w:cstheme="majorBidi"/>
          <w:b/>
          <w:sz w:val="26"/>
          <w:szCs w:val="26"/>
        </w:rPr>
        <w:t>7</w:t>
      </w:r>
      <w:r w:rsidR="00186251" w:rsidRPr="00A555A6">
        <w:rPr>
          <w:rFonts w:asciiTheme="majorBidi" w:eastAsiaTheme="majorEastAsia" w:hAnsiTheme="majorBidi" w:cstheme="majorBidi"/>
          <w:b/>
          <w:sz w:val="26"/>
          <w:szCs w:val="26"/>
        </w:rPr>
        <w:t>.2.6 Specialized Doctor Interface</w:t>
      </w:r>
    </w:p>
    <w:p w14:paraId="31EE6649" w14:textId="70E38F5F" w:rsidR="00186251" w:rsidRPr="00A555A6" w:rsidRDefault="00186251" w:rsidP="009A2E92">
      <w:pPr>
        <w:ind w:left="720"/>
        <w:jc w:val="both"/>
        <w:rPr>
          <w:rFonts w:asciiTheme="majorBidi" w:hAnsiTheme="majorBidi" w:cstheme="majorBidi"/>
        </w:rPr>
      </w:pPr>
      <w:r w:rsidRPr="00A555A6">
        <w:rPr>
          <w:rFonts w:asciiTheme="majorBidi" w:hAnsiTheme="majorBidi" w:cstheme="majorBidi"/>
        </w:rPr>
        <w:t xml:space="preserve"> Our application includes a specialized interface for doctors, ensuring the reliability of the information provided to patients. This interface allows doctors to review, modify if necessary, and approve laboratory analysis results before they are sent to patients. The integration of this feature was validated through user testing with doctors, who reported a 95% satisfaction rate with the interface’s ease of use and effectiveness in ensuring data accuracy. This step is crucial in maintaining the credibility of the app and ensuring patients receive accurate information.</w:t>
      </w:r>
    </w:p>
    <w:p w14:paraId="21D6D570" w14:textId="1914C409" w:rsidR="00186251" w:rsidRPr="00A555A6" w:rsidRDefault="00977A4E" w:rsidP="00977A4E">
      <w:pPr>
        <w:pStyle w:val="Heading2"/>
        <w:numPr>
          <w:ilvl w:val="0"/>
          <w:numId w:val="0"/>
        </w:numPr>
        <w:rPr>
          <w:rFonts w:asciiTheme="majorBidi" w:hAnsiTheme="majorBidi"/>
          <w:rtl/>
        </w:rPr>
      </w:pPr>
      <w:bookmarkStart w:id="96" w:name="_Toc170327681"/>
      <w:r w:rsidRPr="00A555A6">
        <w:rPr>
          <w:rFonts w:asciiTheme="majorBidi" w:hAnsiTheme="majorBidi"/>
        </w:rPr>
        <w:t xml:space="preserve">7.3 </w:t>
      </w:r>
      <w:r w:rsidR="00186251" w:rsidRPr="00A555A6">
        <w:rPr>
          <w:rFonts w:asciiTheme="majorBidi" w:hAnsiTheme="majorBidi"/>
        </w:rPr>
        <w:t>Implications</w:t>
      </w:r>
      <w:bookmarkEnd w:id="96"/>
    </w:p>
    <w:p w14:paraId="49C6F823" w14:textId="7DF7925B" w:rsidR="00186251" w:rsidRPr="00A555A6" w:rsidRDefault="00186251" w:rsidP="009A2E92">
      <w:pPr>
        <w:jc w:val="both"/>
        <w:rPr>
          <w:rFonts w:asciiTheme="majorBidi" w:hAnsiTheme="majorBidi" w:cstheme="majorBidi"/>
        </w:rPr>
      </w:pPr>
      <w:r w:rsidRPr="00A555A6">
        <w:rPr>
          <w:rFonts w:asciiTheme="majorBidi" w:hAnsiTheme="majorBidi" w:cstheme="majorBidi"/>
        </w:rPr>
        <w:t xml:space="preserve">The findings indicate that our AI-powered mobile application can significantly enhance health literacy by making complex medical information accessible to a broader audience. The integration of disease prediction models and health </w:t>
      </w:r>
      <w:r w:rsidR="00977A4E" w:rsidRPr="00A555A6">
        <w:rPr>
          <w:rFonts w:asciiTheme="majorBidi" w:hAnsiTheme="majorBidi" w:cstheme="majorBidi"/>
        </w:rPr>
        <w:t>encyclopaedias</w:t>
      </w:r>
      <w:r w:rsidRPr="00A555A6">
        <w:rPr>
          <w:rFonts w:asciiTheme="majorBidi" w:hAnsiTheme="majorBidi" w:cstheme="majorBidi"/>
        </w:rPr>
        <w:t xml:space="preserve"> further empowers users to manage their health proactively. This has important implications for public health, as better understanding of lab results and potential health risks can lead to more informed health decisions and improved patient outcomes. Moreover, the successful </w:t>
      </w:r>
      <w:r w:rsidRPr="00A555A6">
        <w:rPr>
          <w:rFonts w:asciiTheme="majorBidi" w:hAnsiTheme="majorBidi" w:cstheme="majorBidi"/>
        </w:rPr>
        <w:lastRenderedPageBreak/>
        <w:t>integration of AI models and user-friendly interfaces in healthcare applications suggests a promising direction for future innovations in health technology.</w:t>
      </w:r>
    </w:p>
    <w:p w14:paraId="7B9B1D7C" w14:textId="702D0449" w:rsidR="00186251" w:rsidRPr="00A555A6" w:rsidRDefault="00977A4E" w:rsidP="00977A4E">
      <w:pPr>
        <w:pStyle w:val="Heading2"/>
        <w:numPr>
          <w:ilvl w:val="0"/>
          <w:numId w:val="0"/>
        </w:numPr>
        <w:rPr>
          <w:rFonts w:asciiTheme="majorBidi" w:hAnsiTheme="majorBidi"/>
        </w:rPr>
      </w:pPr>
      <w:bookmarkStart w:id="97" w:name="_Toc170327682"/>
      <w:r w:rsidRPr="00A555A6">
        <w:rPr>
          <w:rFonts w:asciiTheme="majorBidi" w:hAnsiTheme="majorBidi"/>
        </w:rPr>
        <w:t xml:space="preserve">7.4 </w:t>
      </w:r>
      <w:r w:rsidR="00186251" w:rsidRPr="00A555A6">
        <w:rPr>
          <w:rFonts w:asciiTheme="majorBidi" w:hAnsiTheme="majorBidi"/>
        </w:rPr>
        <w:t>Comparison with Existing Solutions</w:t>
      </w:r>
      <w:bookmarkEnd w:id="97"/>
    </w:p>
    <w:p w14:paraId="2C789BD1" w14:textId="65AAD853" w:rsidR="00186251" w:rsidRPr="00A555A6" w:rsidRDefault="00186251" w:rsidP="009A2E92">
      <w:pPr>
        <w:jc w:val="both"/>
        <w:rPr>
          <w:rFonts w:asciiTheme="majorBidi" w:hAnsiTheme="majorBidi" w:cstheme="majorBidi"/>
          <w:lang w:bidi="ar-EG"/>
        </w:rPr>
      </w:pPr>
      <w:r w:rsidRPr="00A555A6">
        <w:rPr>
          <w:rFonts w:asciiTheme="majorBidi" w:hAnsiTheme="majorBidi" w:cstheme="majorBidi"/>
          <w:lang w:bidi="ar-EG"/>
        </w:rPr>
        <w:t xml:space="preserve">Compared to existing solutions, our application stands out due to its comprehensive use of AI models, disease prediction capabilities, and its focus on user experience. Traditional methods, such as printed lab reports and online medical dictionaries, often fail to provide personalized and easily understandable explanations. Our app not only translates medical jargon but also offers visual aids, disease predictions, and interactive features that enhance user comprehension and engagement. This positions our application as a superior alternative for individuals seeking clarity in their health information and proactive health </w:t>
      </w:r>
      <w:r w:rsidR="009A2E92" w:rsidRPr="00A555A6">
        <w:rPr>
          <w:rFonts w:asciiTheme="majorBidi" w:hAnsiTheme="majorBidi" w:cstheme="majorBidi"/>
          <w:lang w:bidi="ar-EG"/>
        </w:rPr>
        <w:t>management</w:t>
      </w:r>
      <w:r w:rsidRPr="00A555A6">
        <w:rPr>
          <w:rFonts w:asciiTheme="majorBidi" w:hAnsiTheme="majorBidi" w:cstheme="majorBidi"/>
          <w:lang w:bidi="ar-EG"/>
        </w:rPr>
        <w:t>.</w:t>
      </w:r>
    </w:p>
    <w:p w14:paraId="29FE6D34" w14:textId="1CD53539" w:rsidR="00186251" w:rsidRPr="00A555A6" w:rsidRDefault="00977A4E" w:rsidP="00977A4E">
      <w:pPr>
        <w:pStyle w:val="Heading2"/>
        <w:numPr>
          <w:ilvl w:val="0"/>
          <w:numId w:val="0"/>
        </w:numPr>
        <w:ind w:left="576" w:hanging="576"/>
        <w:rPr>
          <w:rFonts w:asciiTheme="majorBidi" w:hAnsiTheme="majorBidi"/>
        </w:rPr>
      </w:pPr>
      <w:bookmarkStart w:id="98" w:name="_Toc167755195"/>
      <w:bookmarkStart w:id="99" w:name="_Toc170327683"/>
      <w:r w:rsidRPr="00A555A6">
        <w:rPr>
          <w:rFonts w:asciiTheme="majorBidi" w:hAnsiTheme="majorBidi"/>
        </w:rPr>
        <w:t xml:space="preserve">7.6 </w:t>
      </w:r>
      <w:r w:rsidR="00186251" w:rsidRPr="00A555A6">
        <w:rPr>
          <w:rFonts w:asciiTheme="majorBidi" w:hAnsiTheme="majorBidi"/>
        </w:rPr>
        <w:t>Conclusion</w:t>
      </w:r>
      <w:bookmarkEnd w:id="98"/>
      <w:bookmarkEnd w:id="99"/>
    </w:p>
    <w:p w14:paraId="20B03A49" w14:textId="77777777" w:rsidR="00186251" w:rsidRPr="00A555A6" w:rsidRDefault="00186251" w:rsidP="009A2E92">
      <w:pPr>
        <w:jc w:val="both"/>
        <w:rPr>
          <w:rFonts w:asciiTheme="majorBidi" w:hAnsiTheme="majorBidi" w:cstheme="majorBidi"/>
        </w:rPr>
      </w:pPr>
      <w:r w:rsidRPr="00A555A6">
        <w:rPr>
          <w:rFonts w:asciiTheme="majorBidi" w:hAnsiTheme="majorBidi" w:cstheme="majorBidi"/>
        </w:rPr>
        <w:t>In conclusion, our AI-powered mobile application has demonstrated significant potential in improving the public's understanding of laboratory results and predicting diseases. The effective use of AI models, combined with a user-centric design and comprehensive health information, has resulted in an accessible and informative tool for health literacy and proactive health management. The integration of a specialized doctor interface and patient-doctor communication feature further enhances the app’s credibility and usability. The implications of this work suggest a positive impact on public health, with opportunities for further development and innovation. Future research and continuous improvement will be key to maximizing the app's benefits and ensuring its relevance in an evolving healthcare landscape</w:t>
      </w:r>
    </w:p>
    <w:p w14:paraId="59C00D9F" w14:textId="23B8C68E" w:rsidR="00977A4E" w:rsidRPr="00A555A6" w:rsidRDefault="00977A4E" w:rsidP="00977A4E">
      <w:pPr>
        <w:pStyle w:val="Heading2"/>
        <w:spacing w:line="360" w:lineRule="auto"/>
        <w:rPr>
          <w:rFonts w:asciiTheme="majorBidi" w:hAnsiTheme="majorBidi"/>
        </w:rPr>
        <w:sectPr w:rsidR="00977A4E" w:rsidRPr="00A555A6" w:rsidSect="00C923EF">
          <w:headerReference w:type="default" r:id="rId31"/>
          <w:pgSz w:w="11906" w:h="16838"/>
          <w:pgMar w:top="1134" w:right="1134" w:bottom="1134" w:left="2268" w:header="709" w:footer="709" w:gutter="0"/>
          <w:cols w:space="720"/>
        </w:sectPr>
      </w:pPr>
    </w:p>
    <w:p w14:paraId="6C375F89" w14:textId="4AFAC90E" w:rsidR="006109C7" w:rsidRPr="00A555A6" w:rsidRDefault="00977A4E" w:rsidP="00977A4E">
      <w:pPr>
        <w:pStyle w:val="Heading1"/>
        <w:numPr>
          <w:ilvl w:val="0"/>
          <w:numId w:val="0"/>
        </w:numPr>
        <w:spacing w:line="360" w:lineRule="auto"/>
        <w:rPr>
          <w:rFonts w:asciiTheme="majorBidi" w:hAnsiTheme="majorBidi"/>
        </w:rPr>
      </w:pPr>
      <w:bookmarkStart w:id="100" w:name="_Toc170327684"/>
      <w:r w:rsidRPr="00A555A6">
        <w:rPr>
          <w:rFonts w:asciiTheme="majorBidi" w:hAnsiTheme="majorBidi"/>
        </w:rPr>
        <w:lastRenderedPageBreak/>
        <w:t xml:space="preserve">Chapter 8: </w:t>
      </w:r>
      <w:r w:rsidR="006109C7" w:rsidRPr="00A555A6">
        <w:rPr>
          <w:rFonts w:asciiTheme="majorBidi" w:hAnsiTheme="majorBidi"/>
        </w:rPr>
        <w:t>Conclusion</w:t>
      </w:r>
      <w:r w:rsidR="00B627D5" w:rsidRPr="00A555A6">
        <w:rPr>
          <w:rFonts w:asciiTheme="majorBidi" w:hAnsiTheme="majorBidi"/>
        </w:rPr>
        <w:t xml:space="preserve"> and Future W</w:t>
      </w:r>
      <w:r w:rsidR="00B67AB8" w:rsidRPr="00A555A6">
        <w:rPr>
          <w:rFonts w:asciiTheme="majorBidi" w:hAnsiTheme="majorBidi"/>
        </w:rPr>
        <w:t>ork</w:t>
      </w:r>
      <w:bookmarkEnd w:id="100"/>
    </w:p>
    <w:p w14:paraId="10384248" w14:textId="697037FC" w:rsidR="00515E0E" w:rsidRPr="00A555A6" w:rsidRDefault="00977A4E" w:rsidP="00977A4E">
      <w:pPr>
        <w:pStyle w:val="Heading2"/>
        <w:numPr>
          <w:ilvl w:val="0"/>
          <w:numId w:val="0"/>
        </w:numPr>
        <w:spacing w:line="360" w:lineRule="auto"/>
        <w:rPr>
          <w:rFonts w:asciiTheme="majorBidi" w:hAnsiTheme="majorBidi"/>
        </w:rPr>
      </w:pPr>
      <w:bookmarkStart w:id="101" w:name="_Toc160473383"/>
      <w:bookmarkStart w:id="102" w:name="_Toc170327685"/>
      <w:r w:rsidRPr="00A555A6">
        <w:rPr>
          <w:rFonts w:asciiTheme="majorBidi" w:hAnsiTheme="majorBidi"/>
        </w:rPr>
        <w:t xml:space="preserve">8.1 </w:t>
      </w:r>
      <w:r w:rsidR="00515E0E" w:rsidRPr="00A555A6">
        <w:rPr>
          <w:rFonts w:asciiTheme="majorBidi" w:hAnsiTheme="majorBidi"/>
        </w:rPr>
        <w:t>Introduction</w:t>
      </w:r>
      <w:bookmarkEnd w:id="101"/>
      <w:bookmarkEnd w:id="102"/>
    </w:p>
    <w:p w14:paraId="74043DCB" w14:textId="6639E1AF" w:rsidR="00515E0E" w:rsidRPr="00A555A6" w:rsidRDefault="00515E0E" w:rsidP="009A2E92">
      <w:pPr>
        <w:jc w:val="both"/>
        <w:rPr>
          <w:rFonts w:asciiTheme="majorBidi" w:hAnsiTheme="majorBidi" w:cstheme="majorBidi"/>
          <w:szCs w:val="24"/>
        </w:rPr>
      </w:pPr>
      <w:r w:rsidRPr="00A555A6">
        <w:rPr>
          <w:rFonts w:asciiTheme="majorBidi" w:hAnsiTheme="majorBidi" w:cstheme="majorBidi"/>
          <w:szCs w:val="24"/>
        </w:rPr>
        <w:t>AI and data mining in mobile apps transform healthcare by enhancing analysis, communication, and disease prediction. Future work includes enhancing AI models, personalizing medicine, integrating wearables, improving UX, adding telemedicine, ensuring security, expanding compatibility, collaborating on research, educating patients, and addressing global health disparities.</w:t>
      </w:r>
    </w:p>
    <w:p w14:paraId="42C6E09F" w14:textId="0BF6D815" w:rsidR="00626B41" w:rsidRPr="00A555A6" w:rsidRDefault="00977A4E" w:rsidP="00977A4E">
      <w:pPr>
        <w:pStyle w:val="Heading2"/>
        <w:numPr>
          <w:ilvl w:val="0"/>
          <w:numId w:val="0"/>
        </w:numPr>
        <w:spacing w:line="360" w:lineRule="auto"/>
        <w:ind w:left="576" w:hanging="576"/>
        <w:rPr>
          <w:rFonts w:asciiTheme="majorBidi" w:hAnsiTheme="majorBidi"/>
        </w:rPr>
      </w:pPr>
      <w:bookmarkStart w:id="103" w:name="_Toc170327686"/>
      <w:r w:rsidRPr="00A555A6">
        <w:rPr>
          <w:rFonts w:asciiTheme="majorBidi" w:hAnsiTheme="majorBidi"/>
        </w:rPr>
        <w:t xml:space="preserve">8.2 </w:t>
      </w:r>
      <w:r w:rsidR="00515E0E" w:rsidRPr="00A555A6">
        <w:rPr>
          <w:rFonts w:asciiTheme="majorBidi" w:hAnsiTheme="majorBidi"/>
        </w:rPr>
        <w:t>Conclusion</w:t>
      </w:r>
      <w:bookmarkEnd w:id="103"/>
    </w:p>
    <w:p w14:paraId="716B5DD1" w14:textId="5593E83D" w:rsidR="00515E0E" w:rsidRPr="00A555A6" w:rsidRDefault="00626B41" w:rsidP="009A2E92">
      <w:pPr>
        <w:jc w:val="both"/>
        <w:rPr>
          <w:rFonts w:asciiTheme="majorBidi" w:hAnsiTheme="majorBidi" w:cstheme="majorBidi"/>
          <w:szCs w:val="24"/>
        </w:rPr>
      </w:pPr>
      <w:r w:rsidRPr="00A555A6">
        <w:rPr>
          <w:rFonts w:asciiTheme="majorBidi" w:hAnsiTheme="majorBidi" w:cstheme="majorBidi"/>
          <w:szCs w:val="24"/>
        </w:rPr>
        <w:t>The integration of AI and data mining models within mobile applications, powered by Firebase, not only revolutionizes healthcare management but also enhances user experience through seamless notification and chat features. By leveraging the ubiquity of mobile devices, these applications empower users with advanced computational capabilities, facilitating enhanced understanding of medical analyses, streamlined communication with healthcare providers, and more accurate disease prediction. Our findings underscore the potential of mobile applications equipped with AI and data mining models to revolutionize healthcare delivery, enhance patient outcomes, and advance scientific research in the field of healthcare informatics. As we continue to explore innovative applications of AI and data mining technologies within mobile platforms, we anticipate further advancements in healthcare accessibility, efficiency, and effectiveness.</w:t>
      </w:r>
    </w:p>
    <w:p w14:paraId="3EFB0028" w14:textId="1C525A88" w:rsidR="00515E0E" w:rsidRPr="00A555A6" w:rsidRDefault="00977A4E" w:rsidP="00977A4E">
      <w:pPr>
        <w:pStyle w:val="Heading2"/>
        <w:numPr>
          <w:ilvl w:val="0"/>
          <w:numId w:val="0"/>
        </w:numPr>
        <w:spacing w:line="360" w:lineRule="auto"/>
        <w:ind w:left="576" w:hanging="576"/>
        <w:rPr>
          <w:rFonts w:asciiTheme="majorBidi" w:hAnsiTheme="majorBidi"/>
        </w:rPr>
      </w:pPr>
      <w:bookmarkStart w:id="104" w:name="_Toc170327687"/>
      <w:r w:rsidRPr="00A555A6">
        <w:rPr>
          <w:rFonts w:asciiTheme="majorBidi" w:hAnsiTheme="majorBidi"/>
        </w:rPr>
        <w:t xml:space="preserve">8.3 </w:t>
      </w:r>
      <w:r w:rsidR="00515E0E" w:rsidRPr="00A555A6">
        <w:rPr>
          <w:rFonts w:asciiTheme="majorBidi" w:hAnsiTheme="majorBidi"/>
        </w:rPr>
        <w:t>Future Work</w:t>
      </w:r>
      <w:bookmarkEnd w:id="104"/>
    </w:p>
    <w:p w14:paraId="7BA12E03" w14:textId="51E0A0BA" w:rsidR="00515E0E" w:rsidRPr="00A555A6" w:rsidRDefault="00515E0E" w:rsidP="009A2E92">
      <w:pPr>
        <w:jc w:val="both"/>
        <w:rPr>
          <w:rFonts w:asciiTheme="majorBidi" w:hAnsiTheme="majorBidi" w:cstheme="majorBidi"/>
          <w:szCs w:val="24"/>
        </w:rPr>
      </w:pPr>
      <w:r w:rsidRPr="00A555A6">
        <w:rPr>
          <w:rFonts w:asciiTheme="majorBidi" w:hAnsiTheme="majorBidi" w:cstheme="majorBidi"/>
          <w:szCs w:val="24"/>
        </w:rPr>
        <w:t>Building on the promising outcomes highlighted in our conclusion, the future work will focus on several key areas to further advance the capabilities and impact of our AI-driven healthcare application:</w:t>
      </w:r>
    </w:p>
    <w:p w14:paraId="50FD2F14" w14:textId="3182E4A6" w:rsidR="00515E0E" w:rsidRPr="00A555A6" w:rsidRDefault="00977A4E" w:rsidP="009A2E92">
      <w:pPr>
        <w:jc w:val="both"/>
        <w:rPr>
          <w:rFonts w:asciiTheme="majorBidi" w:hAnsiTheme="majorBidi" w:cstheme="majorBidi"/>
          <w:szCs w:val="24"/>
        </w:rPr>
      </w:pPr>
      <w:r w:rsidRPr="00A555A6">
        <w:rPr>
          <w:rFonts w:asciiTheme="majorBidi" w:hAnsiTheme="majorBidi" w:cstheme="majorBidi"/>
          <w:szCs w:val="24"/>
        </w:rPr>
        <w:t>8.3.1</w:t>
      </w:r>
      <w:r w:rsidR="00515E0E" w:rsidRPr="00A555A6">
        <w:rPr>
          <w:rFonts w:asciiTheme="majorBidi" w:hAnsiTheme="majorBidi" w:cstheme="majorBidi"/>
          <w:szCs w:val="24"/>
        </w:rPr>
        <w:t xml:space="preserve"> </w:t>
      </w:r>
      <w:r w:rsidR="00515E0E" w:rsidRPr="00A555A6">
        <w:rPr>
          <w:rFonts w:asciiTheme="majorBidi" w:hAnsiTheme="majorBidi" w:cstheme="majorBidi"/>
          <w:b/>
          <w:bCs/>
          <w:szCs w:val="24"/>
        </w:rPr>
        <w:t>Enhanced Predictive Models</w:t>
      </w:r>
      <w:r w:rsidR="00515E0E" w:rsidRPr="00A555A6">
        <w:rPr>
          <w:rFonts w:asciiTheme="majorBidi" w:hAnsiTheme="majorBidi" w:cstheme="majorBidi"/>
          <w:szCs w:val="24"/>
        </w:rPr>
        <w:t>: We aim to refine and expand our AI algorithms to include a broader range of diseases and conditions. This involves integrating more comprehensive datasets and employing advanced machine learning techniques to improve prediction accuracy and reliability.</w:t>
      </w:r>
    </w:p>
    <w:p w14:paraId="5E09D388" w14:textId="048C2560" w:rsidR="00515E0E" w:rsidRPr="00A555A6" w:rsidRDefault="00977A4E" w:rsidP="009A2E92">
      <w:pPr>
        <w:jc w:val="both"/>
        <w:rPr>
          <w:rFonts w:asciiTheme="majorBidi" w:hAnsiTheme="majorBidi" w:cstheme="majorBidi"/>
          <w:szCs w:val="24"/>
        </w:rPr>
      </w:pPr>
      <w:r w:rsidRPr="00A555A6">
        <w:rPr>
          <w:rFonts w:asciiTheme="majorBidi" w:hAnsiTheme="majorBidi" w:cstheme="majorBidi"/>
          <w:szCs w:val="24"/>
        </w:rPr>
        <w:t xml:space="preserve">8.3.2 </w:t>
      </w:r>
      <w:r w:rsidR="00515E0E" w:rsidRPr="00A555A6">
        <w:rPr>
          <w:rFonts w:asciiTheme="majorBidi" w:hAnsiTheme="majorBidi" w:cstheme="majorBidi"/>
          <w:b/>
          <w:bCs/>
          <w:szCs w:val="24"/>
        </w:rPr>
        <w:t>Personalized Medicine</w:t>
      </w:r>
      <w:r w:rsidR="00515E0E" w:rsidRPr="00A555A6">
        <w:rPr>
          <w:rFonts w:asciiTheme="majorBidi" w:hAnsiTheme="majorBidi" w:cstheme="majorBidi"/>
          <w:szCs w:val="24"/>
        </w:rPr>
        <w:t xml:space="preserve">: Future iterations will focus on developing personalized healthcare plans based on individual user data. By leveraging AI to </w:t>
      </w:r>
      <w:proofErr w:type="spellStart"/>
      <w:r w:rsidR="00515E0E" w:rsidRPr="00A555A6">
        <w:rPr>
          <w:rFonts w:asciiTheme="majorBidi" w:hAnsiTheme="majorBidi" w:cstheme="majorBidi"/>
          <w:szCs w:val="24"/>
        </w:rPr>
        <w:t>analyze</w:t>
      </w:r>
      <w:proofErr w:type="spellEnd"/>
      <w:r w:rsidR="00515E0E" w:rsidRPr="00A555A6">
        <w:rPr>
          <w:rFonts w:asciiTheme="majorBidi" w:hAnsiTheme="majorBidi" w:cstheme="majorBidi"/>
          <w:szCs w:val="24"/>
        </w:rPr>
        <w:t xml:space="preserve"> genetic, </w:t>
      </w:r>
      <w:r w:rsidR="00515E0E" w:rsidRPr="00A555A6">
        <w:rPr>
          <w:rFonts w:asciiTheme="majorBidi" w:hAnsiTheme="majorBidi" w:cstheme="majorBidi"/>
          <w:szCs w:val="24"/>
        </w:rPr>
        <w:lastRenderedPageBreak/>
        <w:t>lifestyle, and health data, we can offer more tailored health recommendations and interventions.</w:t>
      </w:r>
    </w:p>
    <w:p w14:paraId="68AD5974" w14:textId="1ED9EA7F" w:rsidR="00515E0E" w:rsidRPr="00A555A6" w:rsidRDefault="00977A4E" w:rsidP="009A2E92">
      <w:pPr>
        <w:jc w:val="both"/>
        <w:rPr>
          <w:rFonts w:asciiTheme="majorBidi" w:hAnsiTheme="majorBidi" w:cstheme="majorBidi"/>
          <w:szCs w:val="24"/>
        </w:rPr>
      </w:pPr>
      <w:r w:rsidRPr="00A555A6">
        <w:rPr>
          <w:rFonts w:asciiTheme="majorBidi" w:hAnsiTheme="majorBidi" w:cstheme="majorBidi"/>
          <w:szCs w:val="24"/>
        </w:rPr>
        <w:t xml:space="preserve">8.3.3 </w:t>
      </w:r>
      <w:r w:rsidR="00515E0E" w:rsidRPr="00A555A6">
        <w:rPr>
          <w:rFonts w:asciiTheme="majorBidi" w:hAnsiTheme="majorBidi" w:cstheme="majorBidi"/>
          <w:b/>
          <w:bCs/>
          <w:szCs w:val="24"/>
        </w:rPr>
        <w:t>Integration with Wearable Device</w:t>
      </w:r>
      <w:r w:rsidR="00515E0E" w:rsidRPr="00A555A6">
        <w:rPr>
          <w:rFonts w:asciiTheme="majorBidi" w:hAnsiTheme="majorBidi" w:cstheme="majorBidi"/>
          <w:szCs w:val="24"/>
        </w:rPr>
        <w:t>: Incorporating data from wearable health devices will provide real-time monitoring and more dynamic health insights. This integration will enable continuous health tracking, early detection of anomalies, and prompt medical advice.</w:t>
      </w:r>
    </w:p>
    <w:p w14:paraId="061B63B3" w14:textId="2905D5F7" w:rsidR="00515E0E" w:rsidRPr="00A555A6" w:rsidRDefault="00977A4E" w:rsidP="009A2E92">
      <w:pPr>
        <w:jc w:val="both"/>
        <w:rPr>
          <w:rFonts w:asciiTheme="majorBidi" w:hAnsiTheme="majorBidi" w:cstheme="majorBidi"/>
          <w:szCs w:val="24"/>
        </w:rPr>
      </w:pPr>
      <w:r w:rsidRPr="00A555A6">
        <w:rPr>
          <w:rFonts w:asciiTheme="majorBidi" w:hAnsiTheme="majorBidi" w:cstheme="majorBidi"/>
          <w:szCs w:val="24"/>
        </w:rPr>
        <w:t>8.3.4</w:t>
      </w:r>
      <w:r w:rsidR="00515E0E" w:rsidRPr="00A555A6">
        <w:rPr>
          <w:rFonts w:asciiTheme="majorBidi" w:hAnsiTheme="majorBidi" w:cstheme="majorBidi"/>
          <w:szCs w:val="24"/>
        </w:rPr>
        <w:t xml:space="preserve"> </w:t>
      </w:r>
      <w:r w:rsidR="00515E0E" w:rsidRPr="00A555A6">
        <w:rPr>
          <w:rFonts w:asciiTheme="majorBidi" w:hAnsiTheme="majorBidi" w:cstheme="majorBidi"/>
          <w:b/>
          <w:bCs/>
          <w:szCs w:val="24"/>
        </w:rPr>
        <w:t>User Experience Enhancement</w:t>
      </w:r>
      <w:r w:rsidR="00515E0E" w:rsidRPr="00A555A6">
        <w:rPr>
          <w:rFonts w:asciiTheme="majorBidi" w:hAnsiTheme="majorBidi" w:cstheme="majorBidi"/>
          <w:szCs w:val="24"/>
        </w:rPr>
        <w:t>: We plan to invest in user interface and user experience improvements to make the app more intuitive and accessible. This includes optimizing the design for diverse user groups and ensuring seamless interaction with the app's features.</w:t>
      </w:r>
    </w:p>
    <w:p w14:paraId="396FF316" w14:textId="40313D7F" w:rsidR="00515E0E" w:rsidRPr="00A555A6" w:rsidRDefault="00977A4E" w:rsidP="009A2E92">
      <w:pPr>
        <w:jc w:val="both"/>
        <w:rPr>
          <w:rFonts w:asciiTheme="majorBidi" w:hAnsiTheme="majorBidi" w:cstheme="majorBidi"/>
          <w:szCs w:val="24"/>
        </w:rPr>
      </w:pPr>
      <w:r w:rsidRPr="00A555A6">
        <w:rPr>
          <w:rFonts w:asciiTheme="majorBidi" w:hAnsiTheme="majorBidi" w:cstheme="majorBidi"/>
          <w:szCs w:val="24"/>
        </w:rPr>
        <w:t xml:space="preserve">8.3.5 </w:t>
      </w:r>
      <w:r w:rsidR="00515E0E" w:rsidRPr="00A555A6">
        <w:rPr>
          <w:rFonts w:asciiTheme="majorBidi" w:hAnsiTheme="majorBidi" w:cstheme="majorBidi"/>
          <w:b/>
          <w:bCs/>
          <w:szCs w:val="24"/>
        </w:rPr>
        <w:t>Telemedicine Integration</w:t>
      </w:r>
      <w:r w:rsidR="00515E0E" w:rsidRPr="00A555A6">
        <w:rPr>
          <w:rFonts w:asciiTheme="majorBidi" w:hAnsiTheme="majorBidi" w:cstheme="majorBidi"/>
          <w:szCs w:val="24"/>
        </w:rPr>
        <w:t>: To facilitate direct communication between patients and healthcare providers, we will integrate telemedicine functionalities. This will include features such as virtual consultations, secure messaging, and electronic health records access.</w:t>
      </w:r>
    </w:p>
    <w:p w14:paraId="73B56990" w14:textId="197BDF46" w:rsidR="001941E2" w:rsidRPr="00A555A6" w:rsidRDefault="00977A4E" w:rsidP="009A2E92">
      <w:pPr>
        <w:jc w:val="both"/>
        <w:rPr>
          <w:rFonts w:asciiTheme="majorBidi" w:hAnsiTheme="majorBidi" w:cstheme="majorBidi"/>
          <w:szCs w:val="24"/>
        </w:rPr>
      </w:pPr>
      <w:r w:rsidRPr="00A555A6">
        <w:rPr>
          <w:rFonts w:asciiTheme="majorBidi" w:hAnsiTheme="majorBidi" w:cstheme="majorBidi"/>
          <w:szCs w:val="24"/>
        </w:rPr>
        <w:t>8.3.6</w:t>
      </w:r>
      <w:r w:rsidR="00515E0E" w:rsidRPr="00A555A6">
        <w:rPr>
          <w:rFonts w:asciiTheme="majorBidi" w:hAnsiTheme="majorBidi" w:cstheme="majorBidi"/>
          <w:szCs w:val="24"/>
        </w:rPr>
        <w:t xml:space="preserve"> </w:t>
      </w:r>
      <w:r w:rsidR="00515E0E" w:rsidRPr="00A555A6">
        <w:rPr>
          <w:rFonts w:asciiTheme="majorBidi" w:hAnsiTheme="majorBidi" w:cstheme="majorBidi"/>
          <w:b/>
          <w:bCs/>
          <w:szCs w:val="24"/>
        </w:rPr>
        <w:t>Data Privacy and Security</w:t>
      </w:r>
      <w:r w:rsidR="00515E0E" w:rsidRPr="00A555A6">
        <w:rPr>
          <w:rFonts w:asciiTheme="majorBidi" w:hAnsiTheme="majorBidi" w:cstheme="majorBidi"/>
          <w:szCs w:val="24"/>
        </w:rPr>
        <w:t>: As we handle sensitive health data, ensuring robust data privacy and security measures is paramount. Future work will involve implementing advanced encryption methods, secure data storage solutions, and compliance with relevant healthcare regulations and standards.</w:t>
      </w:r>
    </w:p>
    <w:p w14:paraId="0F69E313" w14:textId="55723584" w:rsidR="00515E0E" w:rsidRPr="00A555A6" w:rsidRDefault="00977A4E" w:rsidP="009A2E92">
      <w:pPr>
        <w:jc w:val="both"/>
        <w:rPr>
          <w:rFonts w:asciiTheme="majorBidi" w:hAnsiTheme="majorBidi" w:cstheme="majorBidi"/>
          <w:szCs w:val="24"/>
        </w:rPr>
      </w:pPr>
      <w:r w:rsidRPr="00A555A6">
        <w:rPr>
          <w:rFonts w:asciiTheme="majorBidi" w:hAnsiTheme="majorBidi" w:cstheme="majorBidi"/>
          <w:szCs w:val="24"/>
        </w:rPr>
        <w:t>8.3.</w:t>
      </w:r>
      <w:r w:rsidR="001941E2" w:rsidRPr="00A555A6">
        <w:rPr>
          <w:rFonts w:asciiTheme="majorBidi" w:hAnsiTheme="majorBidi" w:cstheme="majorBidi"/>
          <w:szCs w:val="24"/>
        </w:rPr>
        <w:t>7</w:t>
      </w:r>
      <w:r w:rsidR="00515E0E" w:rsidRPr="00A555A6">
        <w:rPr>
          <w:rFonts w:asciiTheme="majorBidi" w:hAnsiTheme="majorBidi" w:cstheme="majorBidi"/>
          <w:szCs w:val="24"/>
        </w:rPr>
        <w:t xml:space="preserve"> </w:t>
      </w:r>
      <w:r w:rsidR="00515E0E" w:rsidRPr="00A555A6">
        <w:rPr>
          <w:rFonts w:asciiTheme="majorBidi" w:hAnsiTheme="majorBidi" w:cstheme="majorBidi"/>
          <w:b/>
          <w:bCs/>
          <w:szCs w:val="24"/>
        </w:rPr>
        <w:t>Collaborative Research and Partnerships</w:t>
      </w:r>
      <w:r w:rsidR="00515E0E" w:rsidRPr="00A555A6">
        <w:rPr>
          <w:rFonts w:asciiTheme="majorBidi" w:hAnsiTheme="majorBidi" w:cstheme="majorBidi"/>
          <w:szCs w:val="24"/>
        </w:rPr>
        <w:t>: We intend to collaborate with academic institutions, healthcare providers, and research organizations to stay at the forefront of AI and healthcare innovations. These partnerships will help us validate our models, enhance our methodologies, and contribute to the broader scientific community.</w:t>
      </w:r>
    </w:p>
    <w:p w14:paraId="51AC2ACA" w14:textId="64E5CA2B" w:rsidR="00140B82" w:rsidRPr="00A555A6" w:rsidRDefault="00977A4E" w:rsidP="00140B82">
      <w:pPr>
        <w:rPr>
          <w:rFonts w:asciiTheme="majorBidi" w:hAnsiTheme="majorBidi" w:cstheme="majorBidi"/>
          <w:b/>
          <w:bCs/>
          <w:szCs w:val="24"/>
        </w:rPr>
      </w:pPr>
      <w:r w:rsidRPr="00A555A6">
        <w:rPr>
          <w:rFonts w:asciiTheme="majorBidi" w:hAnsiTheme="majorBidi" w:cstheme="majorBidi"/>
          <w:szCs w:val="24"/>
        </w:rPr>
        <w:t>8.3.</w:t>
      </w:r>
      <w:r w:rsidR="001941E2" w:rsidRPr="00A555A6">
        <w:rPr>
          <w:rFonts w:asciiTheme="majorBidi" w:hAnsiTheme="majorBidi" w:cstheme="majorBidi"/>
          <w:szCs w:val="24"/>
        </w:rPr>
        <w:t>8</w:t>
      </w:r>
      <w:r w:rsidR="00140B82" w:rsidRPr="00A555A6">
        <w:rPr>
          <w:rFonts w:asciiTheme="majorBidi" w:hAnsiTheme="majorBidi" w:cstheme="majorBidi"/>
          <w:szCs w:val="24"/>
        </w:rPr>
        <w:t xml:space="preserve"> </w:t>
      </w:r>
      <w:r w:rsidR="00140B82" w:rsidRPr="00A555A6">
        <w:rPr>
          <w:rFonts w:asciiTheme="majorBidi" w:hAnsiTheme="majorBidi" w:cstheme="majorBidi"/>
          <w:b/>
          <w:bCs/>
          <w:szCs w:val="24"/>
        </w:rPr>
        <w:t xml:space="preserve">Multiple lab tests into single report: </w:t>
      </w:r>
    </w:p>
    <w:p w14:paraId="0A9A6E7D" w14:textId="77777777" w:rsidR="00140B82" w:rsidRPr="00A555A6" w:rsidRDefault="00140B82" w:rsidP="00515E0E">
      <w:pPr>
        <w:rPr>
          <w:rFonts w:asciiTheme="majorBidi" w:hAnsiTheme="majorBidi" w:cstheme="majorBidi"/>
          <w:b/>
          <w:bCs/>
          <w:szCs w:val="24"/>
        </w:rPr>
      </w:pPr>
      <w:r w:rsidRPr="00A555A6">
        <w:rPr>
          <w:rFonts w:asciiTheme="majorBidi" w:hAnsiTheme="majorBidi" w:cstheme="majorBidi"/>
          <w:szCs w:val="24"/>
        </w:rPr>
        <w:t>8.3.10</w:t>
      </w:r>
      <w:r w:rsidRPr="00A555A6">
        <w:rPr>
          <w:rFonts w:asciiTheme="majorBidi" w:hAnsiTheme="majorBidi" w:cstheme="majorBidi"/>
          <w:b/>
          <w:bCs/>
          <w:szCs w:val="24"/>
        </w:rPr>
        <w:t xml:space="preserve"> building patient’s history: </w:t>
      </w:r>
    </w:p>
    <w:p w14:paraId="49A21B89" w14:textId="26415B0E" w:rsidR="00515E0E" w:rsidRPr="00A555A6" w:rsidRDefault="00140B82" w:rsidP="009A2E92">
      <w:pPr>
        <w:rPr>
          <w:rFonts w:asciiTheme="majorBidi" w:hAnsiTheme="majorBidi" w:cstheme="majorBidi"/>
          <w:szCs w:val="24"/>
        </w:rPr>
      </w:pPr>
      <w:r w:rsidRPr="00A555A6">
        <w:rPr>
          <w:rFonts w:asciiTheme="majorBidi" w:hAnsiTheme="majorBidi" w:cstheme="majorBidi"/>
          <w:szCs w:val="24"/>
        </w:rPr>
        <w:t>8.3.11</w:t>
      </w:r>
      <w:r w:rsidRPr="00A555A6">
        <w:rPr>
          <w:rFonts w:asciiTheme="majorBidi" w:hAnsiTheme="majorBidi" w:cstheme="majorBidi"/>
          <w:b/>
          <w:bCs/>
          <w:szCs w:val="24"/>
        </w:rPr>
        <w:t xml:space="preserve"> </w:t>
      </w:r>
      <w:r w:rsidR="000C35EE" w:rsidRPr="00A555A6">
        <w:rPr>
          <w:rFonts w:asciiTheme="majorBidi" w:hAnsiTheme="majorBidi" w:cstheme="majorBidi"/>
          <w:b/>
          <w:bCs/>
          <w:szCs w:val="24"/>
        </w:rPr>
        <w:t>Integrating First Aid Guide</w:t>
      </w:r>
      <w:r w:rsidRPr="00A555A6">
        <w:rPr>
          <w:rFonts w:asciiTheme="majorBidi" w:hAnsiTheme="majorBidi" w:cstheme="majorBidi"/>
          <w:b/>
          <w:bCs/>
          <w:szCs w:val="24"/>
        </w:rPr>
        <w:t xml:space="preserve">:  </w:t>
      </w:r>
    </w:p>
    <w:p w14:paraId="6B0734F4" w14:textId="77777777" w:rsidR="00515E0E" w:rsidRPr="00A555A6" w:rsidRDefault="00515E0E" w:rsidP="009A2E92">
      <w:pPr>
        <w:jc w:val="both"/>
        <w:rPr>
          <w:rFonts w:asciiTheme="majorBidi" w:hAnsiTheme="majorBidi" w:cstheme="majorBidi"/>
          <w:szCs w:val="24"/>
        </w:rPr>
      </w:pPr>
      <w:r w:rsidRPr="00A555A6">
        <w:rPr>
          <w:rFonts w:asciiTheme="majorBidi" w:hAnsiTheme="majorBidi" w:cstheme="majorBidi"/>
          <w:szCs w:val="24"/>
        </w:rPr>
        <w:t>By addressing these future work areas, App aims to continue its trajectory of innovation and impact in the realm of AI-driven healthcare. Our goal is to not only improve individual health outcomes but also contribute to the broader advancement of healthcare systems worldwide.</w:t>
      </w:r>
    </w:p>
    <w:p w14:paraId="128A979F" w14:textId="0E875AD9" w:rsidR="00AD68A6" w:rsidRPr="00A555A6" w:rsidRDefault="00AD68A6" w:rsidP="00515E0E">
      <w:pPr>
        <w:pStyle w:val="Heading2"/>
        <w:spacing w:line="360" w:lineRule="auto"/>
        <w:rPr>
          <w:rFonts w:asciiTheme="majorBidi" w:hAnsiTheme="majorBidi"/>
        </w:rPr>
        <w:sectPr w:rsidR="00AD68A6" w:rsidRPr="00A555A6" w:rsidSect="00C923EF">
          <w:headerReference w:type="default" r:id="rId32"/>
          <w:pgSz w:w="11906" w:h="16838"/>
          <w:pgMar w:top="1134" w:right="1134" w:bottom="1134" w:left="2268" w:header="709" w:footer="709" w:gutter="0"/>
          <w:cols w:space="720"/>
        </w:sectPr>
      </w:pPr>
    </w:p>
    <w:p w14:paraId="68DBE0E8" w14:textId="1A8C0E23" w:rsidR="006109C7" w:rsidRPr="00A555A6" w:rsidRDefault="006109C7" w:rsidP="00515E0E">
      <w:pPr>
        <w:pStyle w:val="Heading1"/>
        <w:numPr>
          <w:ilvl w:val="0"/>
          <w:numId w:val="0"/>
        </w:numPr>
        <w:spacing w:line="360" w:lineRule="auto"/>
        <w:ind w:left="567" w:hanging="567"/>
        <w:rPr>
          <w:rFonts w:asciiTheme="majorBidi" w:hAnsiTheme="majorBidi"/>
        </w:rPr>
      </w:pPr>
      <w:bookmarkStart w:id="105" w:name="_Toc170327688"/>
      <w:r w:rsidRPr="00A555A6">
        <w:rPr>
          <w:rFonts w:asciiTheme="majorBidi" w:hAnsiTheme="majorBidi"/>
        </w:rPr>
        <w:lastRenderedPageBreak/>
        <w:t>References</w:t>
      </w:r>
      <w:bookmarkEnd w:id="105"/>
    </w:p>
    <w:p w14:paraId="3BE58699" w14:textId="77777777"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[1]</w:t>
      </w:r>
      <w:r w:rsidRPr="00A555A6">
        <w:rPr>
          <w:rFonts w:asciiTheme="majorBidi" w:hAnsiTheme="majorBidi" w:cstheme="majorBidi"/>
          <w:szCs w:val="24"/>
        </w:rPr>
        <w:t xml:space="preserve"> D. Wang, J. Su, and H. YU, Feature Extraction and Analysis of Natural Language Processing for Deep Learning English Language”, 14 February 2020.</w:t>
      </w:r>
    </w:p>
    <w:p w14:paraId="6F695DE4" w14:textId="77777777"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[2]</w:t>
      </w:r>
      <w:r w:rsidRPr="00A555A6">
        <w:rPr>
          <w:rFonts w:asciiTheme="majorBidi" w:hAnsiTheme="majorBidi" w:cstheme="majorBidi"/>
          <w:szCs w:val="24"/>
        </w:rPr>
        <w:t xml:space="preserve"> M. Sammons, C. Christodoulopoulos, P. </w:t>
      </w:r>
      <w:proofErr w:type="spellStart"/>
      <w:r w:rsidRPr="00A555A6">
        <w:rPr>
          <w:rFonts w:asciiTheme="majorBidi" w:hAnsiTheme="majorBidi" w:cstheme="majorBidi"/>
          <w:szCs w:val="24"/>
        </w:rPr>
        <w:t>Kordjamshidi</w:t>
      </w:r>
      <w:proofErr w:type="spellEnd"/>
      <w:r w:rsidRPr="00A555A6">
        <w:rPr>
          <w:rFonts w:asciiTheme="majorBidi" w:hAnsiTheme="majorBidi" w:cstheme="majorBidi"/>
          <w:szCs w:val="24"/>
        </w:rPr>
        <w:t xml:space="preserve">, D. </w:t>
      </w:r>
      <w:proofErr w:type="spellStart"/>
      <w:r w:rsidRPr="00A555A6">
        <w:rPr>
          <w:rFonts w:asciiTheme="majorBidi" w:hAnsiTheme="majorBidi" w:cstheme="majorBidi"/>
          <w:szCs w:val="24"/>
        </w:rPr>
        <w:t>Khashabi</w:t>
      </w:r>
      <w:proofErr w:type="spellEnd"/>
      <w:r w:rsidRPr="00A555A6">
        <w:rPr>
          <w:rFonts w:asciiTheme="majorBidi" w:hAnsiTheme="majorBidi" w:cstheme="majorBidi"/>
          <w:szCs w:val="24"/>
        </w:rPr>
        <w:t xml:space="preserve">, V. Srikumar, and D. Roth. 2016. EDISON: Feature Extraction for NLP, Simplified. In Proceedings of the Tenth International Conference on Language Resources and Evaluation (LREC'16), pages 4085–4092, </w:t>
      </w:r>
      <w:proofErr w:type="spellStart"/>
      <w:r w:rsidRPr="00A555A6">
        <w:rPr>
          <w:rFonts w:asciiTheme="majorBidi" w:hAnsiTheme="majorBidi" w:cstheme="majorBidi"/>
          <w:szCs w:val="24"/>
        </w:rPr>
        <w:t>Portorož</w:t>
      </w:r>
      <w:proofErr w:type="spellEnd"/>
      <w:r w:rsidRPr="00A555A6">
        <w:rPr>
          <w:rFonts w:asciiTheme="majorBidi" w:hAnsiTheme="majorBidi" w:cstheme="majorBidi"/>
          <w:szCs w:val="24"/>
        </w:rPr>
        <w:t>, Slovenia. European Language Resources Association (ELRA).</w:t>
      </w:r>
    </w:p>
    <w:p w14:paraId="3843EA84" w14:textId="77777777"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[3]</w:t>
      </w:r>
      <w:r w:rsidRPr="00A555A6">
        <w:rPr>
          <w:rFonts w:asciiTheme="majorBidi" w:hAnsiTheme="majorBidi" w:cstheme="majorBidi"/>
          <w:szCs w:val="24"/>
        </w:rPr>
        <w:t xml:space="preserve"> D. Wang, J. Su, and H. Yu, "Feature Extraction and Analysis of Natural Language Processing for Deep Learning English Language," in IEEE Access, vol. 8, pp. 46335-46345, 2020.</w:t>
      </w:r>
    </w:p>
    <w:p w14:paraId="20889901" w14:textId="77777777"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[4]</w:t>
      </w:r>
      <w:r w:rsidRPr="00A555A6">
        <w:rPr>
          <w:rFonts w:asciiTheme="majorBidi" w:hAnsiTheme="majorBidi" w:cstheme="majorBidi"/>
          <w:szCs w:val="24"/>
        </w:rPr>
        <w:t xml:space="preserve"> S. Dara and P. </w:t>
      </w:r>
      <w:proofErr w:type="spellStart"/>
      <w:r w:rsidRPr="00A555A6">
        <w:rPr>
          <w:rFonts w:asciiTheme="majorBidi" w:hAnsiTheme="majorBidi" w:cstheme="majorBidi"/>
          <w:szCs w:val="24"/>
        </w:rPr>
        <w:t>Tumma</w:t>
      </w:r>
      <w:proofErr w:type="spellEnd"/>
      <w:r w:rsidRPr="00A555A6">
        <w:rPr>
          <w:rFonts w:asciiTheme="majorBidi" w:hAnsiTheme="majorBidi" w:cstheme="majorBidi"/>
          <w:szCs w:val="24"/>
        </w:rPr>
        <w:t xml:space="preserve">, Feature Extraction By Using Deep Learning: A Survey, 2018 Second International Conference on </w:t>
      </w:r>
      <w:proofErr w:type="spellStart"/>
      <w:proofErr w:type="gramStart"/>
      <w:r w:rsidRPr="00A555A6">
        <w:rPr>
          <w:rFonts w:asciiTheme="majorBidi" w:hAnsiTheme="majorBidi" w:cstheme="majorBidi"/>
          <w:szCs w:val="24"/>
        </w:rPr>
        <w:t>Electronics,Communication</w:t>
      </w:r>
      <w:proofErr w:type="spellEnd"/>
      <w:proofErr w:type="gramEnd"/>
      <w:r w:rsidRPr="00A555A6">
        <w:rPr>
          <w:rFonts w:asciiTheme="majorBidi" w:hAnsiTheme="majorBidi" w:cstheme="majorBidi"/>
          <w:szCs w:val="24"/>
        </w:rPr>
        <w:t xml:space="preserve"> and Aerospace Technology (ICECA), Coimbatore, India, 2018.</w:t>
      </w:r>
    </w:p>
    <w:p w14:paraId="3362870B" w14:textId="77777777"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[5]</w:t>
      </w:r>
      <w:r w:rsidRPr="00A555A6">
        <w:rPr>
          <w:rFonts w:asciiTheme="majorBidi" w:hAnsiTheme="majorBidi" w:cstheme="majorBidi"/>
          <w:szCs w:val="24"/>
        </w:rPr>
        <w:t xml:space="preserve"> N. H. Bakar, Z. M. </w:t>
      </w:r>
      <w:proofErr w:type="spellStart"/>
      <w:r w:rsidRPr="00A555A6">
        <w:rPr>
          <w:rFonts w:asciiTheme="majorBidi" w:hAnsiTheme="majorBidi" w:cstheme="majorBidi"/>
          <w:szCs w:val="24"/>
        </w:rPr>
        <w:t>Kasirun</w:t>
      </w:r>
      <w:proofErr w:type="spellEnd"/>
      <w:r w:rsidRPr="00A555A6">
        <w:rPr>
          <w:rFonts w:asciiTheme="majorBidi" w:hAnsiTheme="majorBidi" w:cstheme="majorBidi"/>
          <w:szCs w:val="24"/>
        </w:rPr>
        <w:t>, and N. Salleh, Feature extraction approaches from natural language requirements for reuse in software product lines: A systematic literature review, Journal of Systems and Software, Volume 106, 2015, 132-149, https://doi.org/10.1016/j.jss.2015.05.006.</w:t>
      </w:r>
    </w:p>
    <w:p w14:paraId="65E37601" w14:textId="77777777"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[6]</w:t>
      </w:r>
      <w:r w:rsidRPr="00A555A6">
        <w:rPr>
          <w:rFonts w:asciiTheme="majorBidi" w:hAnsiTheme="majorBidi" w:cstheme="majorBidi"/>
          <w:szCs w:val="24"/>
        </w:rPr>
        <w:t xml:space="preserve"> F. Shaheen, B. Verma and M. </w:t>
      </w:r>
      <w:proofErr w:type="spellStart"/>
      <w:r w:rsidRPr="00A555A6">
        <w:rPr>
          <w:rFonts w:asciiTheme="majorBidi" w:hAnsiTheme="majorBidi" w:cstheme="majorBidi"/>
          <w:szCs w:val="24"/>
        </w:rPr>
        <w:t>Asafuddoula</w:t>
      </w:r>
      <w:proofErr w:type="spellEnd"/>
      <w:r w:rsidRPr="00A555A6">
        <w:rPr>
          <w:rFonts w:asciiTheme="majorBidi" w:hAnsiTheme="majorBidi" w:cstheme="majorBidi"/>
          <w:szCs w:val="24"/>
        </w:rPr>
        <w:t>, Impact of Automatic Feature Extraction in Deep Learning Architecture, 2016 International Conference on Digital Image Computing: Techniques and Applications (DICTA), Gold Coast, QLD, Australia, 2016.</w:t>
      </w:r>
    </w:p>
    <w:p w14:paraId="6232E95D" w14:textId="77777777"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[7]</w:t>
      </w:r>
      <w:r w:rsidRPr="00A555A6">
        <w:rPr>
          <w:rFonts w:asciiTheme="majorBidi" w:hAnsiTheme="majorBidi" w:cstheme="majorBidi"/>
          <w:szCs w:val="24"/>
        </w:rPr>
        <w:t xml:space="preserve"> S. Pérez-Soler, E. Guerra, and J. de Lara. </w:t>
      </w:r>
      <w:proofErr w:type="spellStart"/>
      <w:r w:rsidRPr="00A555A6">
        <w:rPr>
          <w:rFonts w:asciiTheme="majorBidi" w:hAnsiTheme="majorBidi" w:cstheme="majorBidi"/>
          <w:szCs w:val="24"/>
        </w:rPr>
        <w:t>ModelDriven</w:t>
      </w:r>
      <w:proofErr w:type="spellEnd"/>
      <w:r w:rsidRPr="00A555A6">
        <w:rPr>
          <w:rFonts w:asciiTheme="majorBidi" w:hAnsiTheme="majorBidi" w:cstheme="majorBidi"/>
          <w:szCs w:val="24"/>
        </w:rPr>
        <w:t xml:space="preserve"> Chatbot Development. In: Dobbie, G., Frank, U., Kappel, G., Liddle, S.W., Mayr, H.C. (eds) Conceptual </w:t>
      </w:r>
      <w:proofErr w:type="spellStart"/>
      <w:r w:rsidRPr="00A555A6">
        <w:rPr>
          <w:rFonts w:asciiTheme="majorBidi" w:hAnsiTheme="majorBidi" w:cstheme="majorBidi"/>
          <w:szCs w:val="24"/>
        </w:rPr>
        <w:t>Modeling</w:t>
      </w:r>
      <w:proofErr w:type="spellEnd"/>
      <w:r w:rsidRPr="00A555A6">
        <w:rPr>
          <w:rFonts w:asciiTheme="majorBidi" w:hAnsiTheme="majorBidi" w:cstheme="majorBidi"/>
          <w:szCs w:val="24"/>
        </w:rPr>
        <w:t>. ER 2020. Springer, Cham.</w:t>
      </w:r>
    </w:p>
    <w:p w14:paraId="562F8F4B" w14:textId="77777777"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[8]</w:t>
      </w:r>
      <w:r w:rsidRPr="00A555A6">
        <w:rPr>
          <w:rFonts w:asciiTheme="majorBidi" w:hAnsiTheme="majorBidi" w:cstheme="majorBidi"/>
          <w:szCs w:val="24"/>
        </w:rPr>
        <w:t xml:space="preserve"> R. Baena-Perez, I. Ruiz-Rube, J.M. Dodero, and M.A. Bolivar. A Framework to Create Conversational Agents for the Development of Video Games by </w:t>
      </w:r>
      <w:proofErr w:type="spellStart"/>
      <w:r w:rsidRPr="00A555A6">
        <w:rPr>
          <w:rFonts w:asciiTheme="majorBidi" w:hAnsiTheme="majorBidi" w:cstheme="majorBidi"/>
          <w:szCs w:val="24"/>
        </w:rPr>
        <w:t>EndUsers</w:t>
      </w:r>
      <w:proofErr w:type="spellEnd"/>
      <w:r w:rsidRPr="00A555A6">
        <w:rPr>
          <w:rFonts w:asciiTheme="majorBidi" w:hAnsiTheme="majorBidi" w:cstheme="majorBidi"/>
          <w:szCs w:val="24"/>
        </w:rPr>
        <w:t xml:space="preserve">. In: </w:t>
      </w:r>
      <w:proofErr w:type="spellStart"/>
      <w:r w:rsidRPr="00A555A6">
        <w:rPr>
          <w:rFonts w:asciiTheme="majorBidi" w:hAnsiTheme="majorBidi" w:cstheme="majorBidi"/>
          <w:szCs w:val="24"/>
        </w:rPr>
        <w:t>Dorronsoro</w:t>
      </w:r>
      <w:proofErr w:type="spellEnd"/>
      <w:r w:rsidRPr="00A555A6">
        <w:rPr>
          <w:rFonts w:asciiTheme="majorBidi" w:hAnsiTheme="majorBidi" w:cstheme="majorBidi"/>
          <w:szCs w:val="24"/>
        </w:rPr>
        <w:t>, B., Ruiz, P., de la Torre, J., Urda, D., Talbi, EG. (eds) Optimization and Learning. OLA 2020. Communications in Computer and Information Science, vol 1173. Springer, Cham. https://doi.org/10.1007/978-3-030-41913-4_18</w:t>
      </w:r>
    </w:p>
    <w:p w14:paraId="79990968" w14:textId="35FF4945" w:rsidR="00515E0E" w:rsidRPr="00A555A6" w:rsidRDefault="00515E0E" w:rsidP="00515E0E">
      <w:pPr>
        <w:rPr>
          <w:rFonts w:asciiTheme="majorBidi" w:hAnsiTheme="majorBidi" w:cstheme="majorBidi"/>
          <w:szCs w:val="24"/>
        </w:rPr>
      </w:pPr>
      <w:r w:rsidRPr="00A555A6">
        <w:rPr>
          <w:rFonts w:asciiTheme="majorBidi" w:hAnsiTheme="majorBidi" w:cstheme="majorBidi"/>
          <w:b/>
          <w:bCs/>
          <w:szCs w:val="24"/>
        </w:rPr>
        <w:t>[9]</w:t>
      </w:r>
      <w:r w:rsidRPr="00A555A6">
        <w:rPr>
          <w:rFonts w:asciiTheme="majorBidi" w:hAnsiTheme="majorBidi" w:cstheme="majorBidi"/>
          <w:szCs w:val="24"/>
        </w:rPr>
        <w:t xml:space="preserve"> M. Dhyani, and R. Kumar. An intelligent Chatbot using deep learning with Bidirectional RNN and attention model. Mater Today Proc. </w:t>
      </w:r>
      <w:proofErr w:type="gramStart"/>
      <w:r w:rsidRPr="00A555A6">
        <w:rPr>
          <w:rFonts w:asciiTheme="majorBidi" w:hAnsiTheme="majorBidi" w:cstheme="majorBidi"/>
          <w:szCs w:val="24"/>
        </w:rPr>
        <w:t>2021;34:817</w:t>
      </w:r>
      <w:proofErr w:type="gramEnd"/>
      <w:r w:rsidRPr="00A555A6">
        <w:rPr>
          <w:rFonts w:asciiTheme="majorBidi" w:hAnsiTheme="majorBidi" w:cstheme="majorBidi"/>
          <w:szCs w:val="24"/>
        </w:rPr>
        <w:t xml:space="preserve">-824. </w:t>
      </w:r>
      <w:proofErr w:type="spellStart"/>
      <w:r w:rsidRPr="00A555A6">
        <w:rPr>
          <w:rFonts w:asciiTheme="majorBidi" w:hAnsiTheme="majorBidi" w:cstheme="majorBidi"/>
          <w:szCs w:val="24"/>
        </w:rPr>
        <w:t>doi</w:t>
      </w:r>
      <w:proofErr w:type="spellEnd"/>
      <w:r w:rsidRPr="00A555A6">
        <w:rPr>
          <w:rFonts w:asciiTheme="majorBidi" w:hAnsiTheme="majorBidi" w:cstheme="majorBidi"/>
          <w:szCs w:val="24"/>
        </w:rPr>
        <w:t xml:space="preserve">: </w:t>
      </w:r>
      <w:r w:rsidRPr="00A555A6">
        <w:rPr>
          <w:rFonts w:asciiTheme="majorBidi" w:hAnsiTheme="majorBidi" w:cstheme="majorBidi"/>
          <w:szCs w:val="24"/>
        </w:rPr>
        <w:lastRenderedPageBreak/>
        <w:t xml:space="preserve">10.1016/j.matpr.2020.05.450. </w:t>
      </w:r>
      <w:proofErr w:type="spellStart"/>
      <w:r w:rsidRPr="00A555A6">
        <w:rPr>
          <w:rFonts w:asciiTheme="majorBidi" w:hAnsiTheme="majorBidi" w:cstheme="majorBidi"/>
          <w:szCs w:val="24"/>
        </w:rPr>
        <w:t>Epub</w:t>
      </w:r>
      <w:proofErr w:type="spellEnd"/>
      <w:r w:rsidRPr="00A555A6">
        <w:rPr>
          <w:rFonts w:asciiTheme="majorBidi" w:hAnsiTheme="majorBidi" w:cstheme="majorBidi"/>
          <w:szCs w:val="24"/>
        </w:rPr>
        <w:t xml:space="preserve"> 2020 Jun 10. PMID: 32837917; PMCID: PMC7283081.</w:t>
      </w:r>
    </w:p>
    <w:p w14:paraId="73FBE1EF" w14:textId="17307FCE" w:rsidR="00E10DEE" w:rsidRPr="00A555A6" w:rsidRDefault="00515E0E" w:rsidP="00515E0E">
      <w:pPr>
        <w:rPr>
          <w:rFonts w:asciiTheme="majorBidi" w:hAnsiTheme="majorBidi" w:cstheme="majorBidi"/>
          <w:szCs w:val="24"/>
          <w:lang w:val="en-US"/>
        </w:rPr>
      </w:pPr>
      <w:r w:rsidRPr="00A555A6">
        <w:rPr>
          <w:rFonts w:asciiTheme="majorBidi" w:hAnsiTheme="majorBidi" w:cstheme="majorBidi"/>
          <w:b/>
          <w:bCs/>
          <w:szCs w:val="24"/>
        </w:rPr>
        <w:t>[10]</w:t>
      </w:r>
      <w:r w:rsidRPr="00A555A6">
        <w:rPr>
          <w:rFonts w:asciiTheme="majorBidi" w:hAnsiTheme="majorBidi" w:cstheme="majorBidi"/>
          <w:szCs w:val="24"/>
        </w:rPr>
        <w:t xml:space="preserve"> D. </w:t>
      </w:r>
      <w:proofErr w:type="spellStart"/>
      <w:r w:rsidRPr="00A555A6">
        <w:rPr>
          <w:rFonts w:asciiTheme="majorBidi" w:hAnsiTheme="majorBidi" w:cstheme="majorBidi"/>
          <w:szCs w:val="24"/>
        </w:rPr>
        <w:t>Dahiwade</w:t>
      </w:r>
      <w:proofErr w:type="spellEnd"/>
      <w:r w:rsidRPr="00A555A6">
        <w:rPr>
          <w:rFonts w:asciiTheme="majorBidi" w:hAnsiTheme="majorBidi" w:cstheme="majorBidi"/>
          <w:szCs w:val="24"/>
        </w:rPr>
        <w:t xml:space="preserve">, G. Patle, E. Meshram, Designing Disease Prediction Model Using Machine Learning Approach, 2019 3rd International Conference on Computing Methodologies and Communication (ICCMC), Erode, India, 2019, pp. 1211-1215, </w:t>
      </w:r>
      <w:proofErr w:type="spellStart"/>
      <w:r w:rsidRPr="00A555A6">
        <w:rPr>
          <w:rFonts w:asciiTheme="majorBidi" w:hAnsiTheme="majorBidi" w:cstheme="majorBidi"/>
          <w:szCs w:val="24"/>
        </w:rPr>
        <w:t>doi</w:t>
      </w:r>
      <w:proofErr w:type="spellEnd"/>
      <w:r w:rsidRPr="00A555A6">
        <w:rPr>
          <w:rFonts w:asciiTheme="majorBidi" w:hAnsiTheme="majorBidi" w:cstheme="majorBidi"/>
          <w:szCs w:val="24"/>
        </w:rPr>
        <w:t>: 10.1109/ICCMC.2019.8819782.</w:t>
      </w:r>
      <w:r w:rsidRPr="00A555A6">
        <w:rPr>
          <w:rFonts w:asciiTheme="majorBidi" w:hAnsiTheme="majorBidi" w:cstheme="majorBidi"/>
          <w:szCs w:val="24"/>
          <w:rtl/>
        </w:rPr>
        <w:t xml:space="preserve">  </w:t>
      </w:r>
    </w:p>
    <w:p w14:paraId="59C9AA2B" w14:textId="0E2C7882" w:rsidR="008237E7" w:rsidRPr="00A555A6" w:rsidRDefault="00E10DEE" w:rsidP="00622614">
      <w:pPr>
        <w:widowControl w:val="0"/>
        <w:autoSpaceDE w:val="0"/>
        <w:autoSpaceDN w:val="0"/>
        <w:adjustRightInd w:val="0"/>
        <w:ind w:left="480" w:hanging="480"/>
        <w:rPr>
          <w:rFonts w:asciiTheme="majorBidi" w:hAnsiTheme="majorBidi" w:cstheme="majorBidi"/>
        </w:rPr>
      </w:pPr>
      <w:r w:rsidRPr="00A555A6">
        <w:rPr>
          <w:rFonts w:asciiTheme="majorBidi" w:hAnsiTheme="majorBidi" w:cstheme="majorBidi"/>
        </w:rPr>
        <w:t xml:space="preserve"> </w:t>
      </w:r>
    </w:p>
    <w:p w14:paraId="1CE5B37A" w14:textId="77777777" w:rsidR="008237E7" w:rsidRPr="00A555A6" w:rsidRDefault="008237E7" w:rsidP="008237E7">
      <w:pPr>
        <w:rPr>
          <w:rFonts w:asciiTheme="majorBidi" w:hAnsiTheme="majorBidi" w:cstheme="majorBidi"/>
        </w:rPr>
      </w:pPr>
    </w:p>
    <w:p w14:paraId="24D588A8" w14:textId="33BB20BA" w:rsidR="00BB26E2" w:rsidRPr="00A555A6" w:rsidRDefault="00BB26E2" w:rsidP="00166CAA">
      <w:pPr>
        <w:pStyle w:val="Heading2"/>
        <w:numPr>
          <w:ilvl w:val="0"/>
          <w:numId w:val="0"/>
        </w:numPr>
        <w:spacing w:line="360" w:lineRule="auto"/>
        <w:ind w:left="-142" w:firstLine="142"/>
        <w:rPr>
          <w:rFonts w:asciiTheme="majorBidi" w:hAnsiTheme="majorBidi"/>
        </w:rPr>
      </w:pPr>
    </w:p>
    <w:p w14:paraId="0C344903" w14:textId="20E5ACD1" w:rsidR="00E10DEE" w:rsidRPr="00A555A6" w:rsidRDefault="00E10DEE" w:rsidP="00515E0E">
      <w:pPr>
        <w:rPr>
          <w:rFonts w:asciiTheme="majorBidi" w:hAnsiTheme="majorBidi" w:cstheme="majorBidi"/>
        </w:rPr>
      </w:pPr>
    </w:p>
    <w:p w14:paraId="262388E5" w14:textId="637CD7D1" w:rsidR="00E10DEE" w:rsidRPr="00A555A6" w:rsidRDefault="00E10DEE" w:rsidP="00515E0E">
      <w:pPr>
        <w:rPr>
          <w:rFonts w:asciiTheme="majorBidi" w:hAnsiTheme="majorBidi" w:cstheme="majorBidi"/>
        </w:rPr>
      </w:pPr>
    </w:p>
    <w:p w14:paraId="4770468A" w14:textId="6607CBEE" w:rsidR="00E10DEE" w:rsidRPr="00A555A6" w:rsidRDefault="00E10DEE" w:rsidP="00515E0E">
      <w:pPr>
        <w:rPr>
          <w:rFonts w:asciiTheme="majorBidi" w:hAnsiTheme="majorBidi" w:cstheme="majorBidi"/>
        </w:rPr>
      </w:pPr>
    </w:p>
    <w:p w14:paraId="54274E2A" w14:textId="4CD702BA" w:rsidR="00E10DEE" w:rsidRPr="00A555A6" w:rsidRDefault="00E10DEE" w:rsidP="00515E0E">
      <w:pPr>
        <w:rPr>
          <w:rFonts w:asciiTheme="majorBidi" w:hAnsiTheme="majorBidi" w:cstheme="majorBidi"/>
        </w:rPr>
      </w:pPr>
    </w:p>
    <w:p w14:paraId="6F906F10" w14:textId="77777777" w:rsidR="00E10DEE" w:rsidRPr="00A555A6" w:rsidRDefault="00E10DEE" w:rsidP="00515E0E">
      <w:pPr>
        <w:rPr>
          <w:rFonts w:asciiTheme="majorBidi" w:hAnsiTheme="majorBidi" w:cstheme="majorBidi"/>
        </w:rPr>
        <w:sectPr w:rsidR="00E10DEE" w:rsidRPr="00A555A6" w:rsidSect="00C923EF">
          <w:headerReference w:type="default" r:id="rId33"/>
          <w:pgSz w:w="11906" w:h="16838"/>
          <w:pgMar w:top="1134" w:right="1134" w:bottom="1134" w:left="2268" w:header="708" w:footer="708" w:gutter="0"/>
          <w:cols w:space="708"/>
          <w:docGrid w:linePitch="360"/>
        </w:sectPr>
      </w:pPr>
    </w:p>
    <w:p w14:paraId="4E1B25CF" w14:textId="6B781616" w:rsidR="00A555A6" w:rsidRPr="00A555A6" w:rsidRDefault="00A555A6">
      <w:pPr>
        <w:spacing w:line="259" w:lineRule="auto"/>
        <w:jc w:val="center"/>
        <w:rPr>
          <w:rFonts w:asciiTheme="majorBidi" w:hAnsiTheme="majorBidi"/>
          <w:b/>
          <w:bCs/>
          <w:rPrChange w:id="106" w:author="Microsoft account" w:date="2024-06-26T21:19:00Z">
            <w:rPr>
              <w:rFonts w:asciiTheme="majorBidi" w:hAnsiTheme="majorBidi"/>
            </w:rPr>
          </w:rPrChange>
        </w:rPr>
        <w:pPrChange w:id="107" w:author="Microsoft account" w:date="2024-06-26T21:19:00Z">
          <w:pPr>
            <w:spacing w:line="259" w:lineRule="auto"/>
          </w:pPr>
        </w:pPrChange>
      </w:pPr>
      <w:bookmarkStart w:id="108" w:name="_Toc170327689"/>
      <w:r w:rsidRPr="00A555A6">
        <w:rPr>
          <w:rFonts w:asciiTheme="majorBidi" w:hAnsiTheme="majorBidi"/>
          <w:b/>
          <w:bCs/>
          <w:rPrChange w:id="109" w:author="Microsoft account" w:date="2024-06-26T21:19:00Z">
            <w:rPr>
              <w:rFonts w:asciiTheme="majorBidi" w:hAnsiTheme="majorBidi"/>
            </w:rPr>
          </w:rPrChange>
        </w:rPr>
        <w:lastRenderedPageBreak/>
        <w:br w:type="page"/>
      </w:r>
      <w:ins w:id="110" w:author="Microsoft account" w:date="2024-06-26T21:19:00Z">
        <w:r w:rsidRPr="00A555A6">
          <w:rPr>
            <w:rFonts w:asciiTheme="majorBidi" w:hAnsiTheme="majorBidi"/>
            <w:b/>
            <w:bCs/>
            <w:rPrChange w:id="111" w:author="Microsoft account" w:date="2024-06-26T21:19:00Z">
              <w:rPr>
                <w:rFonts w:asciiTheme="majorBidi" w:hAnsiTheme="majorBidi"/>
              </w:rPr>
            </w:rPrChange>
          </w:rPr>
          <w:lastRenderedPageBreak/>
          <w:t>Appendices</w:t>
        </w:r>
      </w:ins>
    </w:p>
    <w:p w14:paraId="145D28E7" w14:textId="77777777" w:rsidR="00A555A6" w:rsidRDefault="00A555A6">
      <w:pPr>
        <w:spacing w:line="259" w:lineRule="auto"/>
        <w:rPr>
          <w:rFonts w:asciiTheme="majorBidi" w:hAnsiTheme="majorBidi"/>
        </w:rPr>
      </w:pPr>
    </w:p>
    <w:p w14:paraId="028649E6" w14:textId="77777777" w:rsidR="00A555A6" w:rsidRDefault="00A555A6">
      <w:pPr>
        <w:spacing w:line="259" w:lineRule="auto"/>
        <w:rPr>
          <w:rFonts w:asciiTheme="majorBidi" w:hAnsiTheme="majorBidi"/>
        </w:rPr>
      </w:pPr>
    </w:p>
    <w:p w14:paraId="74CDABE8" w14:textId="77777777" w:rsidR="00A555A6" w:rsidRDefault="00A555A6">
      <w:pPr>
        <w:spacing w:line="259" w:lineRule="auto"/>
        <w:rPr>
          <w:rFonts w:asciiTheme="majorBidi" w:hAnsiTheme="majorBidi"/>
        </w:rPr>
      </w:pPr>
    </w:p>
    <w:p w14:paraId="1148DBB2" w14:textId="77777777" w:rsidR="00A555A6" w:rsidRDefault="00A555A6">
      <w:pPr>
        <w:spacing w:line="259" w:lineRule="auto"/>
        <w:rPr>
          <w:rFonts w:asciiTheme="majorBidi" w:hAnsiTheme="majorBidi"/>
        </w:rPr>
      </w:pPr>
    </w:p>
    <w:p w14:paraId="3321022C" w14:textId="77777777" w:rsidR="00A555A6" w:rsidRDefault="00A555A6">
      <w:pPr>
        <w:spacing w:line="259" w:lineRule="auto"/>
        <w:rPr>
          <w:rFonts w:asciiTheme="majorBidi" w:eastAsiaTheme="majorEastAsia" w:hAnsiTheme="majorBidi" w:cstheme="majorBidi"/>
          <w:b/>
          <w:sz w:val="32"/>
          <w:szCs w:val="32"/>
        </w:rPr>
      </w:pPr>
    </w:p>
    <w:p w14:paraId="3CD660A9" w14:textId="6A0EF6C2" w:rsidR="00F879FE" w:rsidRPr="00A555A6" w:rsidRDefault="00F879FE">
      <w:pPr>
        <w:pStyle w:val="Heading1"/>
        <w:numPr>
          <w:ilvl w:val="0"/>
          <w:numId w:val="0"/>
        </w:numPr>
        <w:spacing w:line="360" w:lineRule="auto"/>
        <w:ind w:left="432" w:hanging="432"/>
        <w:rPr>
          <w:rFonts w:asciiTheme="majorBidi" w:hAnsiTheme="majorBidi"/>
        </w:rPr>
        <w:pPrChange w:id="112" w:author="Microsoft account" w:date="2024-06-26T21:19:00Z">
          <w:pPr>
            <w:pStyle w:val="Heading1"/>
            <w:numPr>
              <w:numId w:val="0"/>
            </w:numPr>
            <w:spacing w:line="360" w:lineRule="auto"/>
            <w:ind w:left="432" w:firstLine="0"/>
          </w:pPr>
        </w:pPrChange>
      </w:pPr>
      <w:r w:rsidRPr="00A555A6">
        <w:rPr>
          <w:rFonts w:asciiTheme="majorBidi" w:hAnsiTheme="majorBidi"/>
        </w:rPr>
        <w:t>Appe</w:t>
      </w:r>
      <w:r w:rsidR="003C0B76" w:rsidRPr="00A555A6">
        <w:rPr>
          <w:rFonts w:asciiTheme="majorBidi" w:hAnsiTheme="majorBidi"/>
        </w:rPr>
        <w:t xml:space="preserve">ndix </w:t>
      </w:r>
      <w:del w:id="113" w:author="Microsoft account" w:date="2024-06-26T21:19:00Z">
        <w:r w:rsidR="003C0B76" w:rsidRPr="00A555A6" w:rsidDel="00A555A6">
          <w:rPr>
            <w:rFonts w:asciiTheme="majorBidi" w:hAnsiTheme="majorBidi"/>
          </w:rPr>
          <w:delText>B</w:delText>
        </w:r>
      </w:del>
      <w:ins w:id="114" w:author="Microsoft account" w:date="2024-06-26T21:19:00Z">
        <w:r w:rsidR="00A555A6">
          <w:rPr>
            <w:rFonts w:asciiTheme="majorBidi" w:hAnsiTheme="majorBidi"/>
          </w:rPr>
          <w:t>A</w:t>
        </w:r>
      </w:ins>
      <w:r w:rsidR="003C0B76" w:rsidRPr="00A555A6">
        <w:rPr>
          <w:rFonts w:asciiTheme="majorBidi" w:hAnsiTheme="majorBidi"/>
        </w:rPr>
        <w:t>: Title here</w:t>
      </w:r>
      <w:bookmarkEnd w:id="108"/>
      <w:r w:rsidRPr="00A555A6">
        <w:rPr>
          <w:rFonts w:asciiTheme="majorBidi" w:hAnsiTheme="majorBidi"/>
        </w:rPr>
        <w:t xml:space="preserve"> </w:t>
      </w:r>
    </w:p>
    <w:p w14:paraId="0C3A871A" w14:textId="39C3B400" w:rsidR="00F879FE" w:rsidRPr="00A555A6" w:rsidRDefault="00F879FE" w:rsidP="00515E0E">
      <w:pPr>
        <w:rPr>
          <w:rFonts w:asciiTheme="majorBidi" w:hAnsiTheme="majorBidi" w:cstheme="majorBidi"/>
        </w:rPr>
      </w:pPr>
    </w:p>
    <w:p w14:paraId="057E0006" w14:textId="77777777" w:rsidR="00013694" w:rsidRPr="00A555A6" w:rsidRDefault="00013694" w:rsidP="00013694">
      <w:pPr>
        <w:rPr>
          <w:rFonts w:asciiTheme="majorBidi" w:hAnsiTheme="majorBidi" w:cstheme="majorBidi"/>
        </w:rPr>
      </w:pPr>
    </w:p>
    <w:p w14:paraId="4DD38B45" w14:textId="77777777" w:rsidR="00013694" w:rsidRPr="00A555A6" w:rsidRDefault="00013694" w:rsidP="00013694">
      <w:pPr>
        <w:rPr>
          <w:rFonts w:asciiTheme="majorBidi" w:hAnsiTheme="majorBidi" w:cstheme="majorBidi"/>
        </w:rPr>
      </w:pPr>
    </w:p>
    <w:p w14:paraId="4792AC89" w14:textId="77777777" w:rsidR="00013694" w:rsidRPr="00A555A6" w:rsidRDefault="00013694" w:rsidP="00013694">
      <w:pPr>
        <w:pStyle w:val="Heading2"/>
        <w:numPr>
          <w:ilvl w:val="0"/>
          <w:numId w:val="0"/>
        </w:numPr>
        <w:spacing w:line="360" w:lineRule="auto"/>
        <w:ind w:left="-142" w:firstLine="142"/>
        <w:rPr>
          <w:rFonts w:asciiTheme="majorBidi" w:hAnsiTheme="majorBidi"/>
        </w:rPr>
      </w:pPr>
    </w:p>
    <w:p w14:paraId="60F1CEC5" w14:textId="77777777" w:rsidR="00013694" w:rsidRPr="00A555A6" w:rsidRDefault="00013694" w:rsidP="00013694">
      <w:pPr>
        <w:rPr>
          <w:rFonts w:asciiTheme="majorBidi" w:hAnsiTheme="majorBidi" w:cstheme="majorBidi"/>
        </w:rPr>
      </w:pPr>
    </w:p>
    <w:p w14:paraId="379654F3" w14:textId="77777777" w:rsidR="00013694" w:rsidRPr="00A555A6" w:rsidRDefault="00013694" w:rsidP="00013694">
      <w:pPr>
        <w:rPr>
          <w:rFonts w:asciiTheme="majorBidi" w:hAnsiTheme="majorBidi" w:cstheme="majorBidi"/>
        </w:rPr>
      </w:pPr>
    </w:p>
    <w:p w14:paraId="1D45D202" w14:textId="77777777" w:rsidR="00013694" w:rsidRPr="00A555A6" w:rsidRDefault="00013694" w:rsidP="00013694">
      <w:pPr>
        <w:rPr>
          <w:rFonts w:asciiTheme="majorBidi" w:hAnsiTheme="majorBidi" w:cstheme="majorBidi"/>
        </w:rPr>
      </w:pPr>
    </w:p>
    <w:p w14:paraId="1A966780" w14:textId="77777777" w:rsidR="00013694" w:rsidRPr="00A555A6" w:rsidRDefault="00013694" w:rsidP="00013694">
      <w:pPr>
        <w:rPr>
          <w:rFonts w:asciiTheme="majorBidi" w:hAnsiTheme="majorBidi" w:cstheme="majorBidi"/>
        </w:rPr>
      </w:pPr>
    </w:p>
    <w:p w14:paraId="7347EE18" w14:textId="76AED466" w:rsidR="00EC0012" w:rsidRPr="00A555A6" w:rsidRDefault="00EC0012" w:rsidP="00515E0E">
      <w:pPr>
        <w:rPr>
          <w:rFonts w:asciiTheme="majorBidi" w:hAnsiTheme="majorBidi" w:cstheme="majorBidi"/>
        </w:rPr>
        <w:sectPr w:rsidR="00EC0012" w:rsidRPr="00A555A6" w:rsidSect="00C923EF">
          <w:pgSz w:w="11906" w:h="16838"/>
          <w:pgMar w:top="1134" w:right="1134" w:bottom="1134" w:left="2268" w:header="708" w:footer="708" w:gutter="0"/>
          <w:cols w:space="708"/>
          <w:docGrid w:linePitch="360"/>
        </w:sectPr>
      </w:pPr>
    </w:p>
    <w:p w14:paraId="34F0D756" w14:textId="25809D6B" w:rsidR="00F879FE" w:rsidRPr="00A555A6" w:rsidRDefault="00F879FE" w:rsidP="00515E0E">
      <w:pPr>
        <w:pStyle w:val="Heading1"/>
        <w:numPr>
          <w:ilvl w:val="0"/>
          <w:numId w:val="0"/>
        </w:numPr>
        <w:spacing w:line="360" w:lineRule="auto"/>
        <w:ind w:left="432" w:hanging="432"/>
        <w:rPr>
          <w:rFonts w:asciiTheme="majorBidi" w:hAnsiTheme="majorBidi"/>
        </w:rPr>
      </w:pPr>
      <w:bookmarkStart w:id="115" w:name="_Toc170327690"/>
      <w:r w:rsidRPr="00A555A6">
        <w:rPr>
          <w:rFonts w:asciiTheme="majorBidi" w:hAnsiTheme="majorBidi"/>
        </w:rPr>
        <w:lastRenderedPageBreak/>
        <w:t>App</w:t>
      </w:r>
      <w:r w:rsidR="003C0B76" w:rsidRPr="00A555A6">
        <w:rPr>
          <w:rFonts w:asciiTheme="majorBidi" w:hAnsiTheme="majorBidi"/>
        </w:rPr>
        <w:t>endix C</w:t>
      </w:r>
      <w:r w:rsidRPr="00A555A6">
        <w:rPr>
          <w:rFonts w:asciiTheme="majorBidi" w:hAnsiTheme="majorBidi"/>
        </w:rPr>
        <w:t xml:space="preserve">: </w:t>
      </w:r>
      <w:r w:rsidR="003C0B76" w:rsidRPr="00A555A6">
        <w:rPr>
          <w:rFonts w:asciiTheme="majorBidi" w:hAnsiTheme="majorBidi"/>
        </w:rPr>
        <w:t>Title here</w:t>
      </w:r>
      <w:bookmarkEnd w:id="115"/>
    </w:p>
    <w:p w14:paraId="5223DEBF" w14:textId="72754318" w:rsidR="00E10DEE" w:rsidRPr="00A555A6" w:rsidRDefault="00E10DEE" w:rsidP="00515E0E">
      <w:pPr>
        <w:rPr>
          <w:rFonts w:asciiTheme="majorBidi" w:hAnsiTheme="majorBidi" w:cstheme="majorBidi"/>
        </w:rPr>
      </w:pPr>
    </w:p>
    <w:p w14:paraId="179BD865" w14:textId="7219AC07" w:rsidR="00E10DEE" w:rsidRPr="00A555A6" w:rsidRDefault="00E10DEE" w:rsidP="00515E0E">
      <w:pPr>
        <w:rPr>
          <w:rFonts w:asciiTheme="majorBidi" w:hAnsiTheme="majorBidi" w:cstheme="majorBidi"/>
        </w:rPr>
      </w:pPr>
    </w:p>
    <w:p w14:paraId="5DE96F31" w14:textId="20ED24AA" w:rsidR="00E10DEE" w:rsidRPr="00A555A6" w:rsidRDefault="00E10DEE" w:rsidP="00515E0E">
      <w:pPr>
        <w:rPr>
          <w:rFonts w:asciiTheme="majorBidi" w:hAnsiTheme="majorBidi" w:cstheme="majorBidi"/>
        </w:rPr>
      </w:pPr>
    </w:p>
    <w:p w14:paraId="44A44C8C" w14:textId="33635444" w:rsidR="00E10DEE" w:rsidRPr="00A555A6" w:rsidRDefault="00E10DEE" w:rsidP="00515E0E">
      <w:pPr>
        <w:rPr>
          <w:rFonts w:asciiTheme="majorBidi" w:hAnsiTheme="majorBidi" w:cstheme="majorBidi"/>
        </w:rPr>
      </w:pPr>
    </w:p>
    <w:p w14:paraId="04A47525" w14:textId="321FB7D0" w:rsidR="00E10DEE" w:rsidRPr="00A555A6" w:rsidRDefault="00E10DEE" w:rsidP="00515E0E">
      <w:pPr>
        <w:rPr>
          <w:rFonts w:asciiTheme="majorBidi" w:hAnsiTheme="majorBidi" w:cstheme="majorBidi"/>
        </w:rPr>
      </w:pPr>
    </w:p>
    <w:p w14:paraId="7E78578B" w14:textId="77777777" w:rsidR="00013694" w:rsidRPr="00A555A6" w:rsidRDefault="00013694" w:rsidP="00515E0E">
      <w:pPr>
        <w:rPr>
          <w:rFonts w:asciiTheme="majorBidi" w:hAnsiTheme="majorBidi" w:cstheme="majorBidi"/>
        </w:rPr>
      </w:pPr>
    </w:p>
    <w:p w14:paraId="254DE114" w14:textId="77777777" w:rsidR="00013694" w:rsidRPr="00A555A6" w:rsidRDefault="00013694" w:rsidP="00515E0E">
      <w:pPr>
        <w:rPr>
          <w:rFonts w:asciiTheme="majorBidi" w:hAnsiTheme="majorBidi" w:cstheme="majorBidi"/>
        </w:rPr>
      </w:pPr>
    </w:p>
    <w:sectPr w:rsidR="00013694" w:rsidRPr="00A555A6" w:rsidSect="00C923EF">
      <w:pgSz w:w="11906" w:h="16838"/>
      <w:pgMar w:top="1134" w:right="1134" w:bottom="1134"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Microsoft account" w:date="2024-06-26T20:42:00Z" w:initials="Ma">
    <w:p w14:paraId="6F64B955" w14:textId="743B536D" w:rsidR="00D13930" w:rsidRDefault="00D13930">
      <w:pPr>
        <w:pStyle w:val="CommentText"/>
      </w:pPr>
      <w:r>
        <w:rPr>
          <w:rStyle w:val="CommentReference"/>
        </w:rPr>
        <w:annotationRef/>
      </w:r>
      <w:r>
        <w:t>Add Sentence to describe this section</w:t>
      </w:r>
    </w:p>
  </w:comment>
  <w:comment w:id="26" w:author="Microsoft account" w:date="2024-06-26T20:43:00Z" w:initials="Ma">
    <w:p w14:paraId="25D36D03" w14:textId="3B09CACE" w:rsidR="00D13930" w:rsidRDefault="00D1393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64B955" w15:done="0"/>
  <w15:commentEx w15:paraId="25D36D03" w15:paraIdParent="6F64B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64B955" w16cid:durableId="3BAC8CA8"/>
  <w16cid:commentId w16cid:paraId="25D36D03" w16cid:durableId="4DD198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72EC7" w14:textId="77777777" w:rsidR="00985899" w:rsidRDefault="00985899" w:rsidP="006109C7">
      <w:r>
        <w:separator/>
      </w:r>
    </w:p>
  </w:endnote>
  <w:endnote w:type="continuationSeparator" w:id="0">
    <w:p w14:paraId="5AE3D94B" w14:textId="77777777" w:rsidR="00985899" w:rsidRDefault="00985899" w:rsidP="00610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F855" w14:textId="77777777" w:rsidR="00D13930" w:rsidRPr="008A06A2" w:rsidRDefault="00D13930">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Pr="008C4EC9">
      <w:rPr>
        <w:noProof/>
      </w:rPr>
      <w:t>ii</w:t>
    </w:r>
    <w:r w:rsidRPr="008A06A2">
      <w:rPr>
        <w:caps/>
        <w:noProof/>
      </w:rPr>
      <w:fldChar w:fldCharType="end"/>
    </w:r>
  </w:p>
  <w:p w14:paraId="0152ACEC" w14:textId="77777777" w:rsidR="00D13930" w:rsidRPr="006109C7" w:rsidRDefault="00D13930" w:rsidP="006109C7">
    <w:pPr>
      <w:pStyle w:val="Footer"/>
      <w:rPr>
        <w:i/>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22035" w14:textId="48AE1073" w:rsidR="00D13930" w:rsidRPr="008A06A2" w:rsidRDefault="00D13930">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00A555A6" w:rsidRPr="00A555A6">
      <w:rPr>
        <w:noProof/>
      </w:rPr>
      <w:t>viii</w:t>
    </w:r>
    <w:r w:rsidRPr="008A06A2">
      <w:rPr>
        <w:caps/>
        <w:noProof/>
      </w:rPr>
      <w:fldChar w:fldCharType="end"/>
    </w:r>
  </w:p>
  <w:p w14:paraId="0AAA5FDC" w14:textId="77777777" w:rsidR="00D13930" w:rsidRPr="006109C7" w:rsidRDefault="00D13930" w:rsidP="006109C7">
    <w:pPr>
      <w:pStyle w:val="Footer"/>
      <w:rPr>
        <w:i/>
        <w:color w:val="808080" w:themeColor="background1"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ED826" w14:textId="5CA16421" w:rsidR="00D13930" w:rsidRPr="008A06A2" w:rsidRDefault="00D13930">
    <w:pPr>
      <w:pStyle w:val="Footer"/>
      <w:jc w:val="center"/>
      <w:rPr>
        <w:caps/>
        <w:noProof/>
      </w:rPr>
    </w:pPr>
    <w:r w:rsidRPr="008A06A2">
      <w:rPr>
        <w:caps/>
      </w:rPr>
      <w:fldChar w:fldCharType="begin"/>
    </w:r>
    <w:r w:rsidRPr="008A06A2">
      <w:rPr>
        <w:caps/>
      </w:rPr>
      <w:instrText xml:space="preserve"> PAGE   \* MERGEFORMAT </w:instrText>
    </w:r>
    <w:r w:rsidRPr="008A06A2">
      <w:rPr>
        <w:caps/>
      </w:rPr>
      <w:fldChar w:fldCharType="separate"/>
    </w:r>
    <w:r w:rsidR="00A555A6" w:rsidRPr="00A555A6">
      <w:rPr>
        <w:noProof/>
      </w:rPr>
      <w:t>21</w:t>
    </w:r>
    <w:r w:rsidRPr="008A06A2">
      <w:rPr>
        <w:caps/>
        <w:noProof/>
      </w:rPr>
      <w:fldChar w:fldCharType="end"/>
    </w:r>
  </w:p>
  <w:p w14:paraId="2CA72570" w14:textId="77777777" w:rsidR="00D13930" w:rsidRPr="006109C7" w:rsidRDefault="00D13930" w:rsidP="006109C7">
    <w:pPr>
      <w:pStyle w:val="Footer"/>
      <w:rPr>
        <w:i/>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5E936" w14:textId="77777777" w:rsidR="00985899" w:rsidRDefault="00985899" w:rsidP="006109C7">
      <w:r>
        <w:separator/>
      </w:r>
    </w:p>
  </w:footnote>
  <w:footnote w:type="continuationSeparator" w:id="0">
    <w:p w14:paraId="7A713151" w14:textId="77777777" w:rsidR="00985899" w:rsidRDefault="00985899" w:rsidP="00610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CC353" w14:textId="77777777" w:rsidR="00D13930" w:rsidRPr="006109C7" w:rsidRDefault="00D13930" w:rsidP="006109C7">
    <w:pPr>
      <w:pStyle w:val="Header"/>
      <w:rPr>
        <w:b/>
        <w:i/>
        <w:color w:val="808080" w:themeColor="background1" w:themeShade="80"/>
      </w:rPr>
    </w:pPr>
    <w:r w:rsidRPr="006109C7">
      <w:rPr>
        <w:b/>
        <w:i/>
        <w:color w:val="808080" w:themeColor="background1" w:themeShade="80"/>
      </w:rPr>
      <w:t>Reputation management in a digital world: The role of online information in the management and evaluation of personal reputations</w:t>
    </w:r>
  </w:p>
  <w:p w14:paraId="7AEE2C14" w14:textId="77777777" w:rsidR="00D13930" w:rsidRPr="006109C7" w:rsidRDefault="00D13930" w:rsidP="006109C7">
    <w:pPr>
      <w:pStyle w:val="Header"/>
      <w:rPr>
        <w:i/>
        <w:color w:val="808080" w:themeColor="background1" w:themeShade="80"/>
        <w:sz w:val="12"/>
      </w:rPr>
    </w:pPr>
    <w:r>
      <w:rPr>
        <w:i/>
        <w:color w:val="808080" w:themeColor="background1" w:themeShade="80"/>
      </w:rPr>
      <w:t>Declaration</w:t>
    </w:r>
  </w:p>
  <w:p w14:paraId="1E1DEEE2" w14:textId="77777777" w:rsidR="00D13930" w:rsidRPr="006109C7" w:rsidRDefault="00D13930" w:rsidP="006109C7">
    <w:pPr>
      <w:pStyle w:val="Heade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B378C" w14:textId="77777777" w:rsidR="00D13930" w:rsidRPr="008A06A2" w:rsidRDefault="00D13930" w:rsidP="008A0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42DDD" w14:textId="77777777" w:rsidR="00D13930" w:rsidRPr="006109C7" w:rsidRDefault="00D13930" w:rsidP="006109C7">
    <w:pPr>
      <w:pStyle w:val="Header"/>
      <w:rPr>
        <w:sz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35F72" w14:textId="7D5FE610" w:rsidR="00D13930" w:rsidRPr="006109C7" w:rsidRDefault="00D13930" w:rsidP="00371F09">
    <w:pPr>
      <w:pStyle w:val="Header"/>
      <w:rPr>
        <w:b/>
        <w:i/>
        <w:color w:val="808080" w:themeColor="background1" w:themeShade="80"/>
      </w:rPr>
    </w:pPr>
  </w:p>
  <w:p w14:paraId="043B26DE" w14:textId="3BFE7E8B" w:rsidR="00D13930" w:rsidRDefault="00D13930" w:rsidP="006109C7">
    <w:pPr>
      <w:pStyle w:val="Header"/>
      <w:rPr>
        <w:sz w:val="12"/>
      </w:rPr>
    </w:pPr>
  </w:p>
  <w:p w14:paraId="2D49667A" w14:textId="77777777" w:rsidR="00D13930" w:rsidRPr="006109C7" w:rsidRDefault="00D13930" w:rsidP="006109C7">
    <w:pPr>
      <w:pStyle w:val="Header"/>
      <w:rPr>
        <w:sz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7C4DA" w14:textId="77777777" w:rsidR="00D13930" w:rsidRPr="006109C7" w:rsidRDefault="00D13930" w:rsidP="006109C7">
    <w:pPr>
      <w:pStyle w:val="Header"/>
      <w:rPr>
        <w:sz w:val="1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F341A" w14:textId="77777777" w:rsidR="00D13930" w:rsidRPr="006109C7" w:rsidRDefault="00D13930" w:rsidP="006109C7">
    <w:pPr>
      <w:pStyle w:val="Header"/>
      <w:rPr>
        <w:sz w:val="1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E5CAE" w14:textId="77777777" w:rsidR="00D13930" w:rsidRPr="006109C7" w:rsidRDefault="00D13930" w:rsidP="006109C7">
    <w:pPr>
      <w:pStyle w:val="Header"/>
      <w:rPr>
        <w:sz w:val="1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7E5F7" w14:textId="77777777" w:rsidR="00D13930" w:rsidRPr="006109C7" w:rsidRDefault="00D13930" w:rsidP="006109C7">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1AE6"/>
    <w:multiLevelType w:val="multilevel"/>
    <w:tmpl w:val="201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C1E7D"/>
    <w:multiLevelType w:val="hybridMultilevel"/>
    <w:tmpl w:val="B144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6403F"/>
    <w:multiLevelType w:val="multilevel"/>
    <w:tmpl w:val="FCA4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F678C"/>
    <w:multiLevelType w:val="multilevel"/>
    <w:tmpl w:val="483A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1FD0"/>
    <w:multiLevelType w:val="multilevel"/>
    <w:tmpl w:val="331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74CBC"/>
    <w:multiLevelType w:val="hybridMultilevel"/>
    <w:tmpl w:val="391E8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A25A41"/>
    <w:multiLevelType w:val="multilevel"/>
    <w:tmpl w:val="64C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109C1"/>
    <w:multiLevelType w:val="hybridMultilevel"/>
    <w:tmpl w:val="9EB4D5D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0E446C5E"/>
    <w:multiLevelType w:val="hybridMultilevel"/>
    <w:tmpl w:val="D0446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B5B7D"/>
    <w:multiLevelType w:val="hybridMultilevel"/>
    <w:tmpl w:val="41C0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E16739"/>
    <w:multiLevelType w:val="hybridMultilevel"/>
    <w:tmpl w:val="98A0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84734"/>
    <w:multiLevelType w:val="hybridMultilevel"/>
    <w:tmpl w:val="D076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B1ACA"/>
    <w:multiLevelType w:val="hybridMultilevel"/>
    <w:tmpl w:val="5900B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315F17"/>
    <w:multiLevelType w:val="hybridMultilevel"/>
    <w:tmpl w:val="65EC9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AE0344"/>
    <w:multiLevelType w:val="hybridMultilevel"/>
    <w:tmpl w:val="BF8E1C86"/>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9F0628"/>
    <w:multiLevelType w:val="hybridMultilevel"/>
    <w:tmpl w:val="C032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E3F4E"/>
    <w:multiLevelType w:val="hybridMultilevel"/>
    <w:tmpl w:val="5394DB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271623F0"/>
    <w:multiLevelType w:val="multilevel"/>
    <w:tmpl w:val="D46CC68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97535BF"/>
    <w:multiLevelType w:val="hybridMultilevel"/>
    <w:tmpl w:val="65EC9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DA7422"/>
    <w:multiLevelType w:val="multilevel"/>
    <w:tmpl w:val="001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24CC8"/>
    <w:multiLevelType w:val="hybridMultilevel"/>
    <w:tmpl w:val="A6C8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B27095"/>
    <w:multiLevelType w:val="hybridMultilevel"/>
    <w:tmpl w:val="CB08A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96018C"/>
    <w:multiLevelType w:val="hybridMultilevel"/>
    <w:tmpl w:val="75AA9C5A"/>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527EC8"/>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DEB2556"/>
    <w:multiLevelType w:val="hybridMultilevel"/>
    <w:tmpl w:val="355A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D2824"/>
    <w:multiLevelType w:val="multilevel"/>
    <w:tmpl w:val="2F8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E693E"/>
    <w:multiLevelType w:val="hybridMultilevel"/>
    <w:tmpl w:val="65EC9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CF3F72"/>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4FC4CEC"/>
    <w:multiLevelType w:val="hybridMultilevel"/>
    <w:tmpl w:val="7CFC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D660C"/>
    <w:multiLevelType w:val="multilevel"/>
    <w:tmpl w:val="7242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EC727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C762091"/>
    <w:multiLevelType w:val="multilevel"/>
    <w:tmpl w:val="217CD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8E55FF"/>
    <w:multiLevelType w:val="hybridMultilevel"/>
    <w:tmpl w:val="DD2E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3B3A99"/>
    <w:multiLevelType w:val="multilevel"/>
    <w:tmpl w:val="A30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0298D"/>
    <w:multiLevelType w:val="multilevel"/>
    <w:tmpl w:val="697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A0068"/>
    <w:multiLevelType w:val="hybridMultilevel"/>
    <w:tmpl w:val="B37E7BCC"/>
    <w:lvl w:ilvl="0" w:tplc="DD38530C">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A509FB"/>
    <w:multiLevelType w:val="hybridMultilevel"/>
    <w:tmpl w:val="BC0C9A04"/>
    <w:lvl w:ilvl="0" w:tplc="DD38530C">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9316A8B"/>
    <w:multiLevelType w:val="hybridMultilevel"/>
    <w:tmpl w:val="421A5B72"/>
    <w:lvl w:ilvl="0" w:tplc="FC0AB0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0C30BB"/>
    <w:multiLevelType w:val="hybridMultilevel"/>
    <w:tmpl w:val="C20A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734613"/>
    <w:multiLevelType w:val="hybridMultilevel"/>
    <w:tmpl w:val="289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2E3986"/>
    <w:multiLevelType w:val="multilevel"/>
    <w:tmpl w:val="0746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EC488F"/>
    <w:multiLevelType w:val="multilevel"/>
    <w:tmpl w:val="031E0768"/>
    <w:lvl w:ilvl="0">
      <w:start w:val="1"/>
      <w:numFmt w:val="decimal"/>
      <w:pStyle w:val="Heading1"/>
      <w:suff w:val="space"/>
      <w:lvlText w:val="Chapter %1: "/>
      <w:lvlJc w:val="left"/>
      <w:pPr>
        <w:ind w:left="2232" w:hanging="432"/>
      </w:pPr>
      <w:rPr>
        <w:rFonts w:hint="default"/>
      </w:rPr>
    </w:lvl>
    <w:lvl w:ilvl="1">
      <w:start w:val="1"/>
      <w:numFmt w:val="decimal"/>
      <w:pStyle w:val="Heading2"/>
      <w:lvlText w:val="%1.%2"/>
      <w:lvlJc w:val="left"/>
      <w:pPr>
        <w:ind w:left="576" w:hanging="576"/>
      </w:pPr>
      <w:rPr>
        <w:rFonts w:hint="default"/>
        <w:b/>
        <w:bCs/>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664004AC"/>
    <w:multiLevelType w:val="hybridMultilevel"/>
    <w:tmpl w:val="67D6D898"/>
    <w:lvl w:ilvl="0" w:tplc="DD38530C">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EA36B5"/>
    <w:multiLevelType w:val="multilevel"/>
    <w:tmpl w:val="E79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581E65"/>
    <w:multiLevelType w:val="hybridMultilevel"/>
    <w:tmpl w:val="94F6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F50B2B"/>
    <w:multiLevelType w:val="multilevel"/>
    <w:tmpl w:val="1E0C169A"/>
    <w:lvl w:ilvl="0">
      <w:start w:val="1"/>
      <w:numFmt w:val="decimal"/>
      <w:lvlText w:val="%1."/>
      <w:lvlJc w:val="left"/>
      <w:pPr>
        <w:ind w:left="720" w:hanging="360"/>
      </w:pPr>
    </w:lvl>
    <w:lvl w:ilvl="1">
      <w:start w:val="2"/>
      <w:numFmt w:val="decimal"/>
      <w:isLgl/>
      <w:lvlText w:val="%1.%2"/>
      <w:lvlJc w:val="left"/>
      <w:pPr>
        <w:ind w:left="1080" w:hanging="720"/>
      </w:pPr>
      <w:rPr>
        <w:rFonts w:asciiTheme="majorBidi" w:eastAsiaTheme="majorEastAsia" w:hAnsiTheme="majorBidi" w:cstheme="majorBidi" w:hint="default"/>
        <w:b/>
        <w:i/>
      </w:rPr>
    </w:lvl>
    <w:lvl w:ilvl="2">
      <w:start w:val="5"/>
      <w:numFmt w:val="decimal"/>
      <w:isLgl/>
      <w:lvlText w:val="%1.%2.%3"/>
      <w:lvlJc w:val="left"/>
      <w:pPr>
        <w:ind w:left="1080" w:hanging="720"/>
      </w:pPr>
      <w:rPr>
        <w:rFonts w:asciiTheme="majorBidi" w:eastAsiaTheme="majorEastAsia" w:hAnsiTheme="majorBidi" w:cstheme="majorBidi" w:hint="default"/>
        <w:b/>
        <w:i/>
      </w:rPr>
    </w:lvl>
    <w:lvl w:ilvl="3">
      <w:start w:val="5"/>
      <w:numFmt w:val="decimal"/>
      <w:isLgl/>
      <w:lvlText w:val="%1.%2.%3.%4"/>
      <w:lvlJc w:val="left"/>
      <w:pPr>
        <w:ind w:left="1080" w:hanging="720"/>
      </w:pPr>
      <w:rPr>
        <w:rFonts w:asciiTheme="majorBidi" w:eastAsiaTheme="majorEastAsia" w:hAnsiTheme="majorBidi" w:cstheme="majorBidi" w:hint="default"/>
        <w:b/>
        <w:i/>
      </w:rPr>
    </w:lvl>
    <w:lvl w:ilvl="4">
      <w:start w:val="1"/>
      <w:numFmt w:val="decimal"/>
      <w:isLgl/>
      <w:lvlText w:val="%1.%2.%3.%4.%5"/>
      <w:lvlJc w:val="left"/>
      <w:pPr>
        <w:ind w:left="1440" w:hanging="1080"/>
      </w:pPr>
      <w:rPr>
        <w:rFonts w:asciiTheme="majorBidi" w:eastAsiaTheme="majorEastAsia" w:hAnsiTheme="majorBidi" w:cstheme="majorBidi" w:hint="default"/>
        <w:b/>
        <w:i/>
      </w:rPr>
    </w:lvl>
    <w:lvl w:ilvl="5">
      <w:start w:val="1"/>
      <w:numFmt w:val="decimal"/>
      <w:isLgl/>
      <w:lvlText w:val="%1.%2.%3.%4.%5.%6"/>
      <w:lvlJc w:val="left"/>
      <w:pPr>
        <w:ind w:left="1800" w:hanging="1440"/>
      </w:pPr>
      <w:rPr>
        <w:rFonts w:asciiTheme="majorBidi" w:eastAsiaTheme="majorEastAsia" w:hAnsiTheme="majorBidi" w:cstheme="majorBidi" w:hint="default"/>
        <w:b/>
        <w:i/>
      </w:rPr>
    </w:lvl>
    <w:lvl w:ilvl="6">
      <w:start w:val="1"/>
      <w:numFmt w:val="decimal"/>
      <w:isLgl/>
      <w:lvlText w:val="%1.%2.%3.%4.%5.%6.%7"/>
      <w:lvlJc w:val="left"/>
      <w:pPr>
        <w:ind w:left="1800" w:hanging="1440"/>
      </w:pPr>
      <w:rPr>
        <w:rFonts w:asciiTheme="majorBidi" w:eastAsiaTheme="majorEastAsia" w:hAnsiTheme="majorBidi" w:cstheme="majorBidi" w:hint="default"/>
        <w:b/>
        <w:i/>
      </w:rPr>
    </w:lvl>
    <w:lvl w:ilvl="7">
      <w:start w:val="1"/>
      <w:numFmt w:val="decimal"/>
      <w:isLgl/>
      <w:lvlText w:val="%1.%2.%3.%4.%5.%6.%7.%8"/>
      <w:lvlJc w:val="left"/>
      <w:pPr>
        <w:ind w:left="2160" w:hanging="1800"/>
      </w:pPr>
      <w:rPr>
        <w:rFonts w:asciiTheme="majorBidi" w:eastAsiaTheme="majorEastAsia" w:hAnsiTheme="majorBidi" w:cstheme="majorBidi" w:hint="default"/>
        <w:b/>
        <w:i/>
      </w:rPr>
    </w:lvl>
    <w:lvl w:ilvl="8">
      <w:start w:val="1"/>
      <w:numFmt w:val="decimal"/>
      <w:isLgl/>
      <w:lvlText w:val="%1.%2.%3.%4.%5.%6.%7.%8.%9"/>
      <w:lvlJc w:val="left"/>
      <w:pPr>
        <w:ind w:left="2160" w:hanging="1800"/>
      </w:pPr>
      <w:rPr>
        <w:rFonts w:asciiTheme="majorBidi" w:eastAsiaTheme="majorEastAsia" w:hAnsiTheme="majorBidi" w:cstheme="majorBidi" w:hint="default"/>
        <w:b/>
        <w:i/>
      </w:rPr>
    </w:lvl>
  </w:abstractNum>
  <w:abstractNum w:abstractNumId="46" w15:restartNumberingAfterBreak="0">
    <w:nsid w:val="6CA53775"/>
    <w:multiLevelType w:val="hybridMultilevel"/>
    <w:tmpl w:val="86168DC0"/>
    <w:lvl w:ilvl="0" w:tplc="FC0AB0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6724E6"/>
    <w:multiLevelType w:val="hybridMultilevel"/>
    <w:tmpl w:val="4736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FF0F02"/>
    <w:multiLevelType w:val="multilevel"/>
    <w:tmpl w:val="BFC2EF8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2335504"/>
    <w:multiLevelType w:val="hybridMultilevel"/>
    <w:tmpl w:val="65EC98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8B460A"/>
    <w:multiLevelType w:val="hybridMultilevel"/>
    <w:tmpl w:val="8558E0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7376F7"/>
    <w:multiLevelType w:val="hybridMultilevel"/>
    <w:tmpl w:val="752A3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7F42366"/>
    <w:multiLevelType w:val="hybridMultilevel"/>
    <w:tmpl w:val="87C2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910FCD"/>
    <w:multiLevelType w:val="hybridMultilevel"/>
    <w:tmpl w:val="C63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EE4480"/>
    <w:multiLevelType w:val="multilevel"/>
    <w:tmpl w:val="25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320359"/>
    <w:multiLevelType w:val="hybridMultilevel"/>
    <w:tmpl w:val="DF5C6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7B6EC0"/>
    <w:multiLevelType w:val="multilevel"/>
    <w:tmpl w:val="3B2E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339193">
    <w:abstractNumId w:val="41"/>
  </w:num>
  <w:num w:numId="2" w16cid:durableId="1448892963">
    <w:abstractNumId w:val="20"/>
  </w:num>
  <w:num w:numId="3" w16cid:durableId="1786458672">
    <w:abstractNumId w:val="5"/>
  </w:num>
  <w:num w:numId="4" w16cid:durableId="568996984">
    <w:abstractNumId w:val="21"/>
  </w:num>
  <w:num w:numId="5" w16cid:durableId="594678566">
    <w:abstractNumId w:val="51"/>
  </w:num>
  <w:num w:numId="6" w16cid:durableId="1082794344">
    <w:abstractNumId w:val="33"/>
  </w:num>
  <w:num w:numId="7" w16cid:durableId="1092118765">
    <w:abstractNumId w:val="0"/>
  </w:num>
  <w:num w:numId="8" w16cid:durableId="2006744071">
    <w:abstractNumId w:val="48"/>
  </w:num>
  <w:num w:numId="9" w16cid:durableId="1274938052">
    <w:abstractNumId w:val="44"/>
  </w:num>
  <w:num w:numId="10" w16cid:durableId="202402673">
    <w:abstractNumId w:val="32"/>
  </w:num>
  <w:num w:numId="11" w16cid:durableId="1690452586">
    <w:abstractNumId w:val="24"/>
  </w:num>
  <w:num w:numId="12" w16cid:durableId="1957174455">
    <w:abstractNumId w:val="11"/>
  </w:num>
  <w:num w:numId="13" w16cid:durableId="1193032706">
    <w:abstractNumId w:val="17"/>
  </w:num>
  <w:num w:numId="14" w16cid:durableId="1546331801">
    <w:abstractNumId w:val="15"/>
  </w:num>
  <w:num w:numId="15" w16cid:durableId="1031759379">
    <w:abstractNumId w:val="45"/>
  </w:num>
  <w:num w:numId="16" w16cid:durableId="490801280">
    <w:abstractNumId w:val="27"/>
  </w:num>
  <w:num w:numId="17" w16cid:durableId="1448159210">
    <w:abstractNumId w:val="42"/>
  </w:num>
  <w:num w:numId="18" w16cid:durableId="2125229306">
    <w:abstractNumId w:val="23"/>
  </w:num>
  <w:num w:numId="19" w16cid:durableId="137691678">
    <w:abstractNumId w:val="30"/>
  </w:num>
  <w:num w:numId="20" w16cid:durableId="1384282616">
    <w:abstractNumId w:val="35"/>
  </w:num>
  <w:num w:numId="21" w16cid:durableId="550700105">
    <w:abstractNumId w:val="22"/>
  </w:num>
  <w:num w:numId="22" w16cid:durableId="1268536374">
    <w:abstractNumId w:val="36"/>
  </w:num>
  <w:num w:numId="23" w16cid:durableId="1091512388">
    <w:abstractNumId w:val="14"/>
  </w:num>
  <w:num w:numId="24" w16cid:durableId="1711145227">
    <w:abstractNumId w:val="16"/>
  </w:num>
  <w:num w:numId="25" w16cid:durableId="1955549353">
    <w:abstractNumId w:val="8"/>
  </w:num>
  <w:num w:numId="26" w16cid:durableId="1621690898">
    <w:abstractNumId w:val="9"/>
  </w:num>
  <w:num w:numId="27" w16cid:durableId="275139096">
    <w:abstractNumId w:val="38"/>
  </w:num>
  <w:num w:numId="28" w16cid:durableId="968164833">
    <w:abstractNumId w:val="12"/>
  </w:num>
  <w:num w:numId="29" w16cid:durableId="650911211">
    <w:abstractNumId w:val="4"/>
  </w:num>
  <w:num w:numId="30" w16cid:durableId="1053576891">
    <w:abstractNumId w:val="40"/>
  </w:num>
  <w:num w:numId="31" w16cid:durableId="1284996934">
    <w:abstractNumId w:val="56"/>
  </w:num>
  <w:num w:numId="32" w16cid:durableId="1941521647">
    <w:abstractNumId w:val="46"/>
  </w:num>
  <w:num w:numId="33" w16cid:durableId="1648589413">
    <w:abstractNumId w:val="37"/>
  </w:num>
  <w:num w:numId="34" w16cid:durableId="325281259">
    <w:abstractNumId w:val="2"/>
  </w:num>
  <w:num w:numId="35" w16cid:durableId="2078087309">
    <w:abstractNumId w:val="6"/>
  </w:num>
  <w:num w:numId="36" w16cid:durableId="209001797">
    <w:abstractNumId w:val="19"/>
  </w:num>
  <w:num w:numId="37" w16cid:durableId="1268121673">
    <w:abstractNumId w:val="3"/>
  </w:num>
  <w:num w:numId="38" w16cid:durableId="831943840">
    <w:abstractNumId w:val="25"/>
  </w:num>
  <w:num w:numId="39" w16cid:durableId="1763985312">
    <w:abstractNumId w:val="43"/>
  </w:num>
  <w:num w:numId="40" w16cid:durableId="1337345924">
    <w:abstractNumId w:val="54"/>
  </w:num>
  <w:num w:numId="41" w16cid:durableId="1599484986">
    <w:abstractNumId w:val="31"/>
  </w:num>
  <w:num w:numId="42" w16cid:durableId="2035878892">
    <w:abstractNumId w:val="34"/>
  </w:num>
  <w:num w:numId="43" w16cid:durableId="1829592749">
    <w:abstractNumId w:val="47"/>
  </w:num>
  <w:num w:numId="44" w16cid:durableId="1646083418">
    <w:abstractNumId w:val="1"/>
  </w:num>
  <w:num w:numId="45" w16cid:durableId="793257905">
    <w:abstractNumId w:val="10"/>
  </w:num>
  <w:num w:numId="46" w16cid:durableId="222453210">
    <w:abstractNumId w:val="41"/>
  </w:num>
  <w:num w:numId="47" w16cid:durableId="1869681293">
    <w:abstractNumId w:val="53"/>
  </w:num>
  <w:num w:numId="48" w16cid:durableId="1504975668">
    <w:abstractNumId w:val="41"/>
  </w:num>
  <w:num w:numId="49" w16cid:durableId="280918938">
    <w:abstractNumId w:val="41"/>
  </w:num>
  <w:num w:numId="50" w16cid:durableId="2123108891">
    <w:abstractNumId w:val="41"/>
  </w:num>
  <w:num w:numId="51" w16cid:durableId="240409536">
    <w:abstractNumId w:val="7"/>
  </w:num>
  <w:num w:numId="52" w16cid:durableId="1632008348">
    <w:abstractNumId w:val="28"/>
  </w:num>
  <w:num w:numId="53" w16cid:durableId="624702763">
    <w:abstractNumId w:val="39"/>
  </w:num>
  <w:num w:numId="54" w16cid:durableId="583219393">
    <w:abstractNumId w:val="29"/>
  </w:num>
  <w:num w:numId="55" w16cid:durableId="1930893689">
    <w:abstractNumId w:val="52"/>
  </w:num>
  <w:num w:numId="56" w16cid:durableId="1493909290">
    <w:abstractNumId w:val="55"/>
  </w:num>
  <w:num w:numId="57" w16cid:durableId="1682662028">
    <w:abstractNumId w:val="49"/>
  </w:num>
  <w:num w:numId="58" w16cid:durableId="1548058194">
    <w:abstractNumId w:val="50"/>
  </w:num>
  <w:num w:numId="59" w16cid:durableId="720053349">
    <w:abstractNumId w:val="26"/>
  </w:num>
  <w:num w:numId="60" w16cid:durableId="684937542">
    <w:abstractNumId w:val="18"/>
  </w:num>
  <w:num w:numId="61" w16cid:durableId="846555713">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account">
    <w15:presenceInfo w15:providerId="Windows Live" w15:userId="5252cd15eadd8b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efaultTableStyle w:val="Heading1Char"/>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C7"/>
    <w:rsid w:val="00003566"/>
    <w:rsid w:val="00004709"/>
    <w:rsid w:val="000049CD"/>
    <w:rsid w:val="00005462"/>
    <w:rsid w:val="00007392"/>
    <w:rsid w:val="00010911"/>
    <w:rsid w:val="00010FCD"/>
    <w:rsid w:val="0001329B"/>
    <w:rsid w:val="00013694"/>
    <w:rsid w:val="000167C4"/>
    <w:rsid w:val="00024628"/>
    <w:rsid w:val="00032B6F"/>
    <w:rsid w:val="00033E23"/>
    <w:rsid w:val="000375A9"/>
    <w:rsid w:val="00037F87"/>
    <w:rsid w:val="00041D74"/>
    <w:rsid w:val="000441CB"/>
    <w:rsid w:val="000504D9"/>
    <w:rsid w:val="00050AC7"/>
    <w:rsid w:val="000521F4"/>
    <w:rsid w:val="00054702"/>
    <w:rsid w:val="0006251D"/>
    <w:rsid w:val="0006375A"/>
    <w:rsid w:val="0006395C"/>
    <w:rsid w:val="00063BE6"/>
    <w:rsid w:val="00063F30"/>
    <w:rsid w:val="00066FC3"/>
    <w:rsid w:val="000715FB"/>
    <w:rsid w:val="00074B3E"/>
    <w:rsid w:val="000756F2"/>
    <w:rsid w:val="00075AE5"/>
    <w:rsid w:val="0008417D"/>
    <w:rsid w:val="00084E1A"/>
    <w:rsid w:val="00085B53"/>
    <w:rsid w:val="000918B9"/>
    <w:rsid w:val="00092358"/>
    <w:rsid w:val="000935ED"/>
    <w:rsid w:val="000A512B"/>
    <w:rsid w:val="000A5E17"/>
    <w:rsid w:val="000A762C"/>
    <w:rsid w:val="000C0400"/>
    <w:rsid w:val="000C2ADE"/>
    <w:rsid w:val="000C35EE"/>
    <w:rsid w:val="000C4BD7"/>
    <w:rsid w:val="000C56D3"/>
    <w:rsid w:val="000C6F9A"/>
    <w:rsid w:val="000D2D04"/>
    <w:rsid w:val="000D593C"/>
    <w:rsid w:val="000D61E2"/>
    <w:rsid w:val="000D7484"/>
    <w:rsid w:val="000E1107"/>
    <w:rsid w:val="000E1522"/>
    <w:rsid w:val="000E633A"/>
    <w:rsid w:val="0010074D"/>
    <w:rsid w:val="00107CC8"/>
    <w:rsid w:val="00110FD5"/>
    <w:rsid w:val="0011653E"/>
    <w:rsid w:val="00121949"/>
    <w:rsid w:val="00123C4F"/>
    <w:rsid w:val="00124BBB"/>
    <w:rsid w:val="00131303"/>
    <w:rsid w:val="001377B8"/>
    <w:rsid w:val="00140B82"/>
    <w:rsid w:val="001459AA"/>
    <w:rsid w:val="00153EE1"/>
    <w:rsid w:val="001609F6"/>
    <w:rsid w:val="00162284"/>
    <w:rsid w:val="00166CAA"/>
    <w:rsid w:val="001716AE"/>
    <w:rsid w:val="00173E0D"/>
    <w:rsid w:val="00186251"/>
    <w:rsid w:val="001901BF"/>
    <w:rsid w:val="001906FA"/>
    <w:rsid w:val="001908EC"/>
    <w:rsid w:val="00192B60"/>
    <w:rsid w:val="001941E2"/>
    <w:rsid w:val="0019594F"/>
    <w:rsid w:val="001A3B00"/>
    <w:rsid w:val="001B1B32"/>
    <w:rsid w:val="001B25F6"/>
    <w:rsid w:val="001B537E"/>
    <w:rsid w:val="001C18A4"/>
    <w:rsid w:val="001C58B2"/>
    <w:rsid w:val="001D2EA5"/>
    <w:rsid w:val="001D36CC"/>
    <w:rsid w:val="001D4D2E"/>
    <w:rsid w:val="001D5F65"/>
    <w:rsid w:val="001D6FC2"/>
    <w:rsid w:val="001E7E93"/>
    <w:rsid w:val="001F093C"/>
    <w:rsid w:val="001F40D0"/>
    <w:rsid w:val="001F422B"/>
    <w:rsid w:val="001F5CF5"/>
    <w:rsid w:val="001F73A9"/>
    <w:rsid w:val="00202E60"/>
    <w:rsid w:val="002104EA"/>
    <w:rsid w:val="00212431"/>
    <w:rsid w:val="00214BFF"/>
    <w:rsid w:val="00222B62"/>
    <w:rsid w:val="00223F4B"/>
    <w:rsid w:val="002249DD"/>
    <w:rsid w:val="00230763"/>
    <w:rsid w:val="002321C7"/>
    <w:rsid w:val="0023771A"/>
    <w:rsid w:val="00237949"/>
    <w:rsid w:val="00241B92"/>
    <w:rsid w:val="00244A18"/>
    <w:rsid w:val="0025208D"/>
    <w:rsid w:val="002527AE"/>
    <w:rsid w:val="00256D45"/>
    <w:rsid w:val="0026209B"/>
    <w:rsid w:val="00266604"/>
    <w:rsid w:val="00267490"/>
    <w:rsid w:val="00276CEB"/>
    <w:rsid w:val="002811A1"/>
    <w:rsid w:val="00287BF0"/>
    <w:rsid w:val="00291291"/>
    <w:rsid w:val="00294CBF"/>
    <w:rsid w:val="0029528F"/>
    <w:rsid w:val="00295E04"/>
    <w:rsid w:val="002972BC"/>
    <w:rsid w:val="002A0F23"/>
    <w:rsid w:val="002A12E6"/>
    <w:rsid w:val="002A16D6"/>
    <w:rsid w:val="002A76BB"/>
    <w:rsid w:val="002A772B"/>
    <w:rsid w:val="002B014B"/>
    <w:rsid w:val="002B567E"/>
    <w:rsid w:val="002B6FF9"/>
    <w:rsid w:val="002C0AC2"/>
    <w:rsid w:val="002D5234"/>
    <w:rsid w:val="002D5C99"/>
    <w:rsid w:val="002E4D56"/>
    <w:rsid w:val="002E51E7"/>
    <w:rsid w:val="002F1150"/>
    <w:rsid w:val="002F4C93"/>
    <w:rsid w:val="0030349B"/>
    <w:rsid w:val="00312B8C"/>
    <w:rsid w:val="003131F1"/>
    <w:rsid w:val="003149D2"/>
    <w:rsid w:val="00317EDB"/>
    <w:rsid w:val="00320FBC"/>
    <w:rsid w:val="0032116E"/>
    <w:rsid w:val="00324CE6"/>
    <w:rsid w:val="003276F7"/>
    <w:rsid w:val="00332C7F"/>
    <w:rsid w:val="00335717"/>
    <w:rsid w:val="00336E95"/>
    <w:rsid w:val="00337FAE"/>
    <w:rsid w:val="00342008"/>
    <w:rsid w:val="00354534"/>
    <w:rsid w:val="00354BAC"/>
    <w:rsid w:val="00355EFE"/>
    <w:rsid w:val="0035619C"/>
    <w:rsid w:val="0035666F"/>
    <w:rsid w:val="0035701A"/>
    <w:rsid w:val="0036183E"/>
    <w:rsid w:val="00363125"/>
    <w:rsid w:val="00363765"/>
    <w:rsid w:val="003679EC"/>
    <w:rsid w:val="00371F09"/>
    <w:rsid w:val="00372D00"/>
    <w:rsid w:val="0037345D"/>
    <w:rsid w:val="003755B6"/>
    <w:rsid w:val="00377954"/>
    <w:rsid w:val="00381886"/>
    <w:rsid w:val="00381B90"/>
    <w:rsid w:val="00385D57"/>
    <w:rsid w:val="003873A0"/>
    <w:rsid w:val="0039617A"/>
    <w:rsid w:val="003A0311"/>
    <w:rsid w:val="003B2503"/>
    <w:rsid w:val="003B29A1"/>
    <w:rsid w:val="003B784E"/>
    <w:rsid w:val="003C0B76"/>
    <w:rsid w:val="003C1041"/>
    <w:rsid w:val="003D2DDC"/>
    <w:rsid w:val="003E292C"/>
    <w:rsid w:val="003F38A3"/>
    <w:rsid w:val="003F4DB9"/>
    <w:rsid w:val="004028E1"/>
    <w:rsid w:val="004048AE"/>
    <w:rsid w:val="004151D7"/>
    <w:rsid w:val="0041610C"/>
    <w:rsid w:val="00420D9A"/>
    <w:rsid w:val="00420EB7"/>
    <w:rsid w:val="00427E23"/>
    <w:rsid w:val="00434B62"/>
    <w:rsid w:val="00441030"/>
    <w:rsid w:val="004410E1"/>
    <w:rsid w:val="0044349C"/>
    <w:rsid w:val="00446A81"/>
    <w:rsid w:val="004508E0"/>
    <w:rsid w:val="00452B12"/>
    <w:rsid w:val="004632BB"/>
    <w:rsid w:val="00464CD2"/>
    <w:rsid w:val="0047077B"/>
    <w:rsid w:val="00474835"/>
    <w:rsid w:val="004757D9"/>
    <w:rsid w:val="00475C8A"/>
    <w:rsid w:val="00480862"/>
    <w:rsid w:val="00482434"/>
    <w:rsid w:val="00484B0F"/>
    <w:rsid w:val="00484FDA"/>
    <w:rsid w:val="0048570D"/>
    <w:rsid w:val="00486CB9"/>
    <w:rsid w:val="004914EF"/>
    <w:rsid w:val="004A0154"/>
    <w:rsid w:val="004A1705"/>
    <w:rsid w:val="004B022C"/>
    <w:rsid w:val="004B5123"/>
    <w:rsid w:val="004B5543"/>
    <w:rsid w:val="004C187C"/>
    <w:rsid w:val="004D04B7"/>
    <w:rsid w:val="004D26DE"/>
    <w:rsid w:val="004D37A4"/>
    <w:rsid w:val="004D4F6D"/>
    <w:rsid w:val="004D5B17"/>
    <w:rsid w:val="004D7481"/>
    <w:rsid w:val="004E034E"/>
    <w:rsid w:val="004E14CD"/>
    <w:rsid w:val="004E61B1"/>
    <w:rsid w:val="004E684A"/>
    <w:rsid w:val="00500413"/>
    <w:rsid w:val="0050152E"/>
    <w:rsid w:val="00511417"/>
    <w:rsid w:val="00513D8C"/>
    <w:rsid w:val="00515E0E"/>
    <w:rsid w:val="00521F22"/>
    <w:rsid w:val="00523506"/>
    <w:rsid w:val="00526058"/>
    <w:rsid w:val="0052606C"/>
    <w:rsid w:val="00527219"/>
    <w:rsid w:val="00527A20"/>
    <w:rsid w:val="00536B26"/>
    <w:rsid w:val="00545293"/>
    <w:rsid w:val="0055385A"/>
    <w:rsid w:val="00557ACF"/>
    <w:rsid w:val="005676E4"/>
    <w:rsid w:val="005731DC"/>
    <w:rsid w:val="00573ED9"/>
    <w:rsid w:val="00574C1F"/>
    <w:rsid w:val="00580CBB"/>
    <w:rsid w:val="00592D07"/>
    <w:rsid w:val="00592F96"/>
    <w:rsid w:val="00594568"/>
    <w:rsid w:val="005962CD"/>
    <w:rsid w:val="00596BDE"/>
    <w:rsid w:val="005A0376"/>
    <w:rsid w:val="005A3F0F"/>
    <w:rsid w:val="005B7B28"/>
    <w:rsid w:val="005C27A0"/>
    <w:rsid w:val="005D3D43"/>
    <w:rsid w:val="005D47AC"/>
    <w:rsid w:val="005E29E3"/>
    <w:rsid w:val="005E7AD6"/>
    <w:rsid w:val="005F3FA2"/>
    <w:rsid w:val="006009B7"/>
    <w:rsid w:val="0060258E"/>
    <w:rsid w:val="006038A4"/>
    <w:rsid w:val="006109C7"/>
    <w:rsid w:val="00615F06"/>
    <w:rsid w:val="00622614"/>
    <w:rsid w:val="00624BB1"/>
    <w:rsid w:val="00626B41"/>
    <w:rsid w:val="00641BDA"/>
    <w:rsid w:val="006515AC"/>
    <w:rsid w:val="00654492"/>
    <w:rsid w:val="006554C9"/>
    <w:rsid w:val="006565E7"/>
    <w:rsid w:val="0065732C"/>
    <w:rsid w:val="00667F39"/>
    <w:rsid w:val="0067205D"/>
    <w:rsid w:val="00672E1A"/>
    <w:rsid w:val="00672E67"/>
    <w:rsid w:val="00673D71"/>
    <w:rsid w:val="006774ED"/>
    <w:rsid w:val="0068129C"/>
    <w:rsid w:val="00682DA0"/>
    <w:rsid w:val="00683414"/>
    <w:rsid w:val="006839F1"/>
    <w:rsid w:val="006842C9"/>
    <w:rsid w:val="00690B6D"/>
    <w:rsid w:val="00695584"/>
    <w:rsid w:val="006A2D88"/>
    <w:rsid w:val="006A4C09"/>
    <w:rsid w:val="006A7B32"/>
    <w:rsid w:val="006B220D"/>
    <w:rsid w:val="006B5685"/>
    <w:rsid w:val="006B5909"/>
    <w:rsid w:val="006C019D"/>
    <w:rsid w:val="006C13AC"/>
    <w:rsid w:val="006C3B97"/>
    <w:rsid w:val="006C4BE0"/>
    <w:rsid w:val="006C6CC3"/>
    <w:rsid w:val="006D6953"/>
    <w:rsid w:val="006D6AAA"/>
    <w:rsid w:val="006E052D"/>
    <w:rsid w:val="006E13DE"/>
    <w:rsid w:val="006E2DA0"/>
    <w:rsid w:val="006E581B"/>
    <w:rsid w:val="006F052D"/>
    <w:rsid w:val="006F2286"/>
    <w:rsid w:val="006F2881"/>
    <w:rsid w:val="006F358F"/>
    <w:rsid w:val="006F585B"/>
    <w:rsid w:val="00702D94"/>
    <w:rsid w:val="00703CF9"/>
    <w:rsid w:val="007042B7"/>
    <w:rsid w:val="0070755F"/>
    <w:rsid w:val="00707EEE"/>
    <w:rsid w:val="00715A55"/>
    <w:rsid w:val="00722DD6"/>
    <w:rsid w:val="007232E6"/>
    <w:rsid w:val="00723B50"/>
    <w:rsid w:val="00734CF1"/>
    <w:rsid w:val="007367C3"/>
    <w:rsid w:val="007434FD"/>
    <w:rsid w:val="007447C7"/>
    <w:rsid w:val="007455F8"/>
    <w:rsid w:val="00747583"/>
    <w:rsid w:val="00754357"/>
    <w:rsid w:val="00765CFE"/>
    <w:rsid w:val="00770B87"/>
    <w:rsid w:val="00776B69"/>
    <w:rsid w:val="00782D62"/>
    <w:rsid w:val="007839BC"/>
    <w:rsid w:val="00791FFC"/>
    <w:rsid w:val="00795117"/>
    <w:rsid w:val="0079686E"/>
    <w:rsid w:val="00797011"/>
    <w:rsid w:val="007A7DAE"/>
    <w:rsid w:val="007B173A"/>
    <w:rsid w:val="007B63BF"/>
    <w:rsid w:val="007B66CA"/>
    <w:rsid w:val="007C3B73"/>
    <w:rsid w:val="007C6CA9"/>
    <w:rsid w:val="007C7974"/>
    <w:rsid w:val="007D1BD1"/>
    <w:rsid w:val="007D3D52"/>
    <w:rsid w:val="007D5CE3"/>
    <w:rsid w:val="007E1191"/>
    <w:rsid w:val="007E14DE"/>
    <w:rsid w:val="007E1E83"/>
    <w:rsid w:val="007F6BA3"/>
    <w:rsid w:val="00801ADF"/>
    <w:rsid w:val="0080274F"/>
    <w:rsid w:val="00803724"/>
    <w:rsid w:val="0080485B"/>
    <w:rsid w:val="00810A26"/>
    <w:rsid w:val="008126E4"/>
    <w:rsid w:val="00815767"/>
    <w:rsid w:val="00815C0C"/>
    <w:rsid w:val="00816AB1"/>
    <w:rsid w:val="008237E7"/>
    <w:rsid w:val="008354B6"/>
    <w:rsid w:val="00841D42"/>
    <w:rsid w:val="00843026"/>
    <w:rsid w:val="00845F40"/>
    <w:rsid w:val="00847944"/>
    <w:rsid w:val="00850E9A"/>
    <w:rsid w:val="008565A5"/>
    <w:rsid w:val="0086085C"/>
    <w:rsid w:val="00864D17"/>
    <w:rsid w:val="008663CE"/>
    <w:rsid w:val="00866970"/>
    <w:rsid w:val="00867D8D"/>
    <w:rsid w:val="008705EB"/>
    <w:rsid w:val="008766EA"/>
    <w:rsid w:val="00880192"/>
    <w:rsid w:val="0088061E"/>
    <w:rsid w:val="00882CD4"/>
    <w:rsid w:val="00883215"/>
    <w:rsid w:val="008969C2"/>
    <w:rsid w:val="008A06A2"/>
    <w:rsid w:val="008A421D"/>
    <w:rsid w:val="008A4483"/>
    <w:rsid w:val="008A6178"/>
    <w:rsid w:val="008B3074"/>
    <w:rsid w:val="008B387C"/>
    <w:rsid w:val="008C122D"/>
    <w:rsid w:val="008C2BD6"/>
    <w:rsid w:val="008C4C56"/>
    <w:rsid w:val="008C4EC9"/>
    <w:rsid w:val="008C6D95"/>
    <w:rsid w:val="008C7F71"/>
    <w:rsid w:val="008D0DC6"/>
    <w:rsid w:val="008D34A9"/>
    <w:rsid w:val="008D4766"/>
    <w:rsid w:val="00900BC4"/>
    <w:rsid w:val="0090362A"/>
    <w:rsid w:val="00904332"/>
    <w:rsid w:val="00907636"/>
    <w:rsid w:val="00910A79"/>
    <w:rsid w:val="00912AFC"/>
    <w:rsid w:val="009164B3"/>
    <w:rsid w:val="00923B09"/>
    <w:rsid w:val="00924E14"/>
    <w:rsid w:val="009345EA"/>
    <w:rsid w:val="0094033A"/>
    <w:rsid w:val="00940B6A"/>
    <w:rsid w:val="0094178C"/>
    <w:rsid w:val="00941D73"/>
    <w:rsid w:val="00946394"/>
    <w:rsid w:val="00953222"/>
    <w:rsid w:val="00962A3C"/>
    <w:rsid w:val="0096668A"/>
    <w:rsid w:val="0097011C"/>
    <w:rsid w:val="0097250B"/>
    <w:rsid w:val="00976192"/>
    <w:rsid w:val="00976875"/>
    <w:rsid w:val="00977A4E"/>
    <w:rsid w:val="00982B29"/>
    <w:rsid w:val="00985899"/>
    <w:rsid w:val="0099181D"/>
    <w:rsid w:val="009977E4"/>
    <w:rsid w:val="009A2E92"/>
    <w:rsid w:val="009A3403"/>
    <w:rsid w:val="009A39A5"/>
    <w:rsid w:val="009A65FB"/>
    <w:rsid w:val="009B6051"/>
    <w:rsid w:val="009C38B8"/>
    <w:rsid w:val="009E62E2"/>
    <w:rsid w:val="009F0069"/>
    <w:rsid w:val="009F0E43"/>
    <w:rsid w:val="009F643E"/>
    <w:rsid w:val="00A003B0"/>
    <w:rsid w:val="00A00BA3"/>
    <w:rsid w:val="00A01875"/>
    <w:rsid w:val="00A046E3"/>
    <w:rsid w:val="00A10105"/>
    <w:rsid w:val="00A21CA0"/>
    <w:rsid w:val="00A232F6"/>
    <w:rsid w:val="00A23B96"/>
    <w:rsid w:val="00A33690"/>
    <w:rsid w:val="00A410D7"/>
    <w:rsid w:val="00A41972"/>
    <w:rsid w:val="00A41C09"/>
    <w:rsid w:val="00A42BAF"/>
    <w:rsid w:val="00A432D1"/>
    <w:rsid w:val="00A44935"/>
    <w:rsid w:val="00A47E92"/>
    <w:rsid w:val="00A5112D"/>
    <w:rsid w:val="00A5220B"/>
    <w:rsid w:val="00A524F9"/>
    <w:rsid w:val="00A555A6"/>
    <w:rsid w:val="00A615B7"/>
    <w:rsid w:val="00A615D3"/>
    <w:rsid w:val="00A61BEF"/>
    <w:rsid w:val="00A64523"/>
    <w:rsid w:val="00A70A7A"/>
    <w:rsid w:val="00A71F0D"/>
    <w:rsid w:val="00A71FA3"/>
    <w:rsid w:val="00A75B25"/>
    <w:rsid w:val="00A92DC5"/>
    <w:rsid w:val="00AA06F2"/>
    <w:rsid w:val="00AB27B6"/>
    <w:rsid w:val="00AB2F0F"/>
    <w:rsid w:val="00AB3331"/>
    <w:rsid w:val="00AB551D"/>
    <w:rsid w:val="00AB6942"/>
    <w:rsid w:val="00AC58B0"/>
    <w:rsid w:val="00AD4227"/>
    <w:rsid w:val="00AD62EB"/>
    <w:rsid w:val="00AD68A6"/>
    <w:rsid w:val="00AE2A13"/>
    <w:rsid w:val="00AF3F05"/>
    <w:rsid w:val="00B011EA"/>
    <w:rsid w:val="00B026F6"/>
    <w:rsid w:val="00B041FC"/>
    <w:rsid w:val="00B1181C"/>
    <w:rsid w:val="00B14B67"/>
    <w:rsid w:val="00B26367"/>
    <w:rsid w:val="00B26B66"/>
    <w:rsid w:val="00B2702A"/>
    <w:rsid w:val="00B320C8"/>
    <w:rsid w:val="00B34FB9"/>
    <w:rsid w:val="00B35E77"/>
    <w:rsid w:val="00B43F8E"/>
    <w:rsid w:val="00B45F71"/>
    <w:rsid w:val="00B46DA4"/>
    <w:rsid w:val="00B46FBD"/>
    <w:rsid w:val="00B50360"/>
    <w:rsid w:val="00B50C24"/>
    <w:rsid w:val="00B52B34"/>
    <w:rsid w:val="00B52F3D"/>
    <w:rsid w:val="00B54D93"/>
    <w:rsid w:val="00B627D5"/>
    <w:rsid w:val="00B63AAB"/>
    <w:rsid w:val="00B67AB8"/>
    <w:rsid w:val="00B73B55"/>
    <w:rsid w:val="00B74BC3"/>
    <w:rsid w:val="00B75064"/>
    <w:rsid w:val="00B75DC5"/>
    <w:rsid w:val="00B77B21"/>
    <w:rsid w:val="00B77C79"/>
    <w:rsid w:val="00B809E7"/>
    <w:rsid w:val="00B83E00"/>
    <w:rsid w:val="00B8688E"/>
    <w:rsid w:val="00BA0C1B"/>
    <w:rsid w:val="00BA2F48"/>
    <w:rsid w:val="00BA61EF"/>
    <w:rsid w:val="00BB26E2"/>
    <w:rsid w:val="00BB349D"/>
    <w:rsid w:val="00BB42C1"/>
    <w:rsid w:val="00BC07EF"/>
    <w:rsid w:val="00BC49DC"/>
    <w:rsid w:val="00BD57F4"/>
    <w:rsid w:val="00BE0ECB"/>
    <w:rsid w:val="00BE0F45"/>
    <w:rsid w:val="00BE1394"/>
    <w:rsid w:val="00BF14C3"/>
    <w:rsid w:val="00BF4E3F"/>
    <w:rsid w:val="00C00D09"/>
    <w:rsid w:val="00C0184F"/>
    <w:rsid w:val="00C0623F"/>
    <w:rsid w:val="00C07DEB"/>
    <w:rsid w:val="00C123C0"/>
    <w:rsid w:val="00C148C5"/>
    <w:rsid w:val="00C17207"/>
    <w:rsid w:val="00C32456"/>
    <w:rsid w:val="00C405E3"/>
    <w:rsid w:val="00C409BC"/>
    <w:rsid w:val="00C41565"/>
    <w:rsid w:val="00C4201D"/>
    <w:rsid w:val="00C42687"/>
    <w:rsid w:val="00C42C10"/>
    <w:rsid w:val="00C47328"/>
    <w:rsid w:val="00C47E99"/>
    <w:rsid w:val="00C508C3"/>
    <w:rsid w:val="00C6006B"/>
    <w:rsid w:val="00C72919"/>
    <w:rsid w:val="00C732BA"/>
    <w:rsid w:val="00C75DE2"/>
    <w:rsid w:val="00C7678C"/>
    <w:rsid w:val="00C8395A"/>
    <w:rsid w:val="00C85166"/>
    <w:rsid w:val="00C908E9"/>
    <w:rsid w:val="00C923EF"/>
    <w:rsid w:val="00C924E0"/>
    <w:rsid w:val="00C92E6C"/>
    <w:rsid w:val="00C9650A"/>
    <w:rsid w:val="00CA0D54"/>
    <w:rsid w:val="00CB5124"/>
    <w:rsid w:val="00CB7058"/>
    <w:rsid w:val="00CB77B9"/>
    <w:rsid w:val="00CC0A7D"/>
    <w:rsid w:val="00CC0CD3"/>
    <w:rsid w:val="00CC2EBD"/>
    <w:rsid w:val="00CC302C"/>
    <w:rsid w:val="00CC78B5"/>
    <w:rsid w:val="00CD5E1B"/>
    <w:rsid w:val="00CD7C08"/>
    <w:rsid w:val="00CE4236"/>
    <w:rsid w:val="00CE623E"/>
    <w:rsid w:val="00CF0C6C"/>
    <w:rsid w:val="00CF5D72"/>
    <w:rsid w:val="00D01110"/>
    <w:rsid w:val="00D04DCA"/>
    <w:rsid w:val="00D13930"/>
    <w:rsid w:val="00D20875"/>
    <w:rsid w:val="00D21464"/>
    <w:rsid w:val="00D21BC1"/>
    <w:rsid w:val="00D241C7"/>
    <w:rsid w:val="00D30799"/>
    <w:rsid w:val="00D445D7"/>
    <w:rsid w:val="00D454D9"/>
    <w:rsid w:val="00D65A45"/>
    <w:rsid w:val="00D65E92"/>
    <w:rsid w:val="00D700D2"/>
    <w:rsid w:val="00D72A36"/>
    <w:rsid w:val="00D75CE3"/>
    <w:rsid w:val="00D803A9"/>
    <w:rsid w:val="00D813DD"/>
    <w:rsid w:val="00D81580"/>
    <w:rsid w:val="00D81F62"/>
    <w:rsid w:val="00D82230"/>
    <w:rsid w:val="00D83E98"/>
    <w:rsid w:val="00D877F3"/>
    <w:rsid w:val="00D91B2C"/>
    <w:rsid w:val="00D93A9F"/>
    <w:rsid w:val="00D967EB"/>
    <w:rsid w:val="00DB26A5"/>
    <w:rsid w:val="00DB548F"/>
    <w:rsid w:val="00DC3DE8"/>
    <w:rsid w:val="00DC425D"/>
    <w:rsid w:val="00DC437F"/>
    <w:rsid w:val="00DC4696"/>
    <w:rsid w:val="00DC5D46"/>
    <w:rsid w:val="00DC5DC3"/>
    <w:rsid w:val="00DC7D26"/>
    <w:rsid w:val="00DD52FF"/>
    <w:rsid w:val="00DD5A8C"/>
    <w:rsid w:val="00DD75D9"/>
    <w:rsid w:val="00DE4A02"/>
    <w:rsid w:val="00DE5329"/>
    <w:rsid w:val="00DE68EE"/>
    <w:rsid w:val="00DF4E49"/>
    <w:rsid w:val="00DF5D1B"/>
    <w:rsid w:val="00E0302A"/>
    <w:rsid w:val="00E0452B"/>
    <w:rsid w:val="00E06647"/>
    <w:rsid w:val="00E10DEE"/>
    <w:rsid w:val="00E115F3"/>
    <w:rsid w:val="00E23E5C"/>
    <w:rsid w:val="00E26973"/>
    <w:rsid w:val="00E360DC"/>
    <w:rsid w:val="00E3680F"/>
    <w:rsid w:val="00E36F23"/>
    <w:rsid w:val="00E375F5"/>
    <w:rsid w:val="00E4094F"/>
    <w:rsid w:val="00E41F30"/>
    <w:rsid w:val="00E46B26"/>
    <w:rsid w:val="00E46F9D"/>
    <w:rsid w:val="00E550E4"/>
    <w:rsid w:val="00E5789A"/>
    <w:rsid w:val="00E60C63"/>
    <w:rsid w:val="00E75B04"/>
    <w:rsid w:val="00E769E0"/>
    <w:rsid w:val="00E93D14"/>
    <w:rsid w:val="00E94B81"/>
    <w:rsid w:val="00E955E9"/>
    <w:rsid w:val="00EA0D12"/>
    <w:rsid w:val="00EA1CEC"/>
    <w:rsid w:val="00EA3302"/>
    <w:rsid w:val="00EA4FB4"/>
    <w:rsid w:val="00EA7006"/>
    <w:rsid w:val="00EA7280"/>
    <w:rsid w:val="00EB158A"/>
    <w:rsid w:val="00EB3967"/>
    <w:rsid w:val="00EB5DC1"/>
    <w:rsid w:val="00EC0012"/>
    <w:rsid w:val="00EC2F34"/>
    <w:rsid w:val="00EC513A"/>
    <w:rsid w:val="00ED2511"/>
    <w:rsid w:val="00ED3E4B"/>
    <w:rsid w:val="00EE25EF"/>
    <w:rsid w:val="00EE4821"/>
    <w:rsid w:val="00EF1237"/>
    <w:rsid w:val="00EF4AE0"/>
    <w:rsid w:val="00F052B5"/>
    <w:rsid w:val="00F06775"/>
    <w:rsid w:val="00F06DAD"/>
    <w:rsid w:val="00F07AD4"/>
    <w:rsid w:val="00F07F00"/>
    <w:rsid w:val="00F2277D"/>
    <w:rsid w:val="00F239FC"/>
    <w:rsid w:val="00F24BF3"/>
    <w:rsid w:val="00F3501C"/>
    <w:rsid w:val="00F4226A"/>
    <w:rsid w:val="00F43C73"/>
    <w:rsid w:val="00F4643F"/>
    <w:rsid w:val="00F47120"/>
    <w:rsid w:val="00F56991"/>
    <w:rsid w:val="00F63BCE"/>
    <w:rsid w:val="00F67DA4"/>
    <w:rsid w:val="00F775F4"/>
    <w:rsid w:val="00F8295B"/>
    <w:rsid w:val="00F82CEA"/>
    <w:rsid w:val="00F85E49"/>
    <w:rsid w:val="00F860FC"/>
    <w:rsid w:val="00F8674E"/>
    <w:rsid w:val="00F871D8"/>
    <w:rsid w:val="00F879FE"/>
    <w:rsid w:val="00F9448A"/>
    <w:rsid w:val="00F947CC"/>
    <w:rsid w:val="00FA7322"/>
    <w:rsid w:val="00FB1923"/>
    <w:rsid w:val="00FB37E2"/>
    <w:rsid w:val="00FB7814"/>
    <w:rsid w:val="00FB7E7A"/>
    <w:rsid w:val="00FC4ACA"/>
    <w:rsid w:val="00FD2038"/>
    <w:rsid w:val="00FD2244"/>
    <w:rsid w:val="00FD3BDA"/>
    <w:rsid w:val="00FE74DE"/>
    <w:rsid w:val="00FF0492"/>
    <w:rsid w:val="00FF23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56DDF"/>
  <w15:chartTrackingRefBased/>
  <w15:docId w15:val="{4C8D8010-8F18-4319-8A5A-4CB2ED00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E2"/>
    <w:pPr>
      <w:spacing w:line="360" w:lineRule="auto"/>
    </w:pPr>
    <w:rPr>
      <w:rFonts w:ascii="Calibri" w:eastAsia="Calibri" w:hAnsi="Calibri" w:cs="Times New Roman"/>
      <w:sz w:val="24"/>
    </w:rPr>
  </w:style>
  <w:style w:type="paragraph" w:styleId="Heading1">
    <w:name w:val="heading 1"/>
    <w:basedOn w:val="Normal"/>
    <w:next w:val="Normal"/>
    <w:link w:val="Heading1Char"/>
    <w:uiPriority w:val="9"/>
    <w:qFormat/>
    <w:rsid w:val="00801ADF"/>
    <w:pPr>
      <w:keepNext/>
      <w:keepLines/>
      <w:numPr>
        <w:numId w:val="1"/>
      </w:numPr>
      <w:pBdr>
        <w:bottom w:val="single" w:sz="8" w:space="1" w:color="auto"/>
      </w:pBdr>
      <w:spacing w:before="120" w:line="240" w:lineRule="auto"/>
      <w:outlineLvl w:val="0"/>
    </w:pPr>
    <w:rPr>
      <w:rFonts w:ascii="Cambria" w:eastAsiaTheme="majorEastAsia" w:hAnsi="Cambria" w:cstheme="majorBidi"/>
      <w:b/>
      <w:sz w:val="32"/>
      <w:szCs w:val="32"/>
    </w:rPr>
  </w:style>
  <w:style w:type="paragraph" w:styleId="Heading2">
    <w:name w:val="heading 2"/>
    <w:basedOn w:val="Normal"/>
    <w:next w:val="Normal"/>
    <w:link w:val="Heading2Char"/>
    <w:unhideWhenUsed/>
    <w:qFormat/>
    <w:rsid w:val="00B77C79"/>
    <w:pPr>
      <w:keepNext/>
      <w:keepLines/>
      <w:numPr>
        <w:ilvl w:val="1"/>
        <w:numId w:val="1"/>
      </w:numPr>
      <w:spacing w:before="120" w:after="120" w:line="240" w:lineRule="auto"/>
      <w:outlineLvl w:val="1"/>
    </w:pPr>
    <w:rPr>
      <w:rFonts w:ascii="Cambria" w:eastAsiaTheme="majorEastAsia" w:hAnsi="Cambria" w:cstheme="majorBidi"/>
      <w:b/>
      <w:sz w:val="26"/>
      <w:szCs w:val="26"/>
    </w:rPr>
  </w:style>
  <w:style w:type="paragraph" w:styleId="Heading3">
    <w:name w:val="heading 3"/>
    <w:basedOn w:val="Normal"/>
    <w:next w:val="Normal"/>
    <w:link w:val="Heading3Char"/>
    <w:unhideWhenUsed/>
    <w:qFormat/>
    <w:rsid w:val="00B77C79"/>
    <w:pPr>
      <w:keepNext/>
      <w:keepLines/>
      <w:numPr>
        <w:ilvl w:val="2"/>
        <w:numId w:val="1"/>
      </w:numPr>
      <w:spacing w:before="240" w:after="60" w:line="240" w:lineRule="auto"/>
      <w:outlineLvl w:val="2"/>
    </w:pPr>
    <w:rPr>
      <w:rFonts w:ascii="Cambria" w:eastAsiaTheme="majorEastAsia" w:hAnsi="Cambria" w:cstheme="majorBidi"/>
      <w:b/>
      <w:szCs w:val="24"/>
    </w:rPr>
  </w:style>
  <w:style w:type="paragraph" w:styleId="Heading4">
    <w:name w:val="heading 4"/>
    <w:basedOn w:val="Normal"/>
    <w:next w:val="Normal"/>
    <w:link w:val="Heading4Char"/>
    <w:uiPriority w:val="9"/>
    <w:unhideWhenUsed/>
    <w:qFormat/>
    <w:rsid w:val="003A0311"/>
    <w:pPr>
      <w:keepNext/>
      <w:keepLines/>
      <w:numPr>
        <w:ilvl w:val="3"/>
        <w:numId w:val="1"/>
      </w:numPr>
      <w:spacing w:before="120" w:after="60" w:line="240" w:lineRule="auto"/>
      <w:outlineLvl w:val="3"/>
    </w:pPr>
    <w:rPr>
      <w:rFonts w:ascii="Cambria" w:eastAsiaTheme="majorEastAsia" w:hAnsi="Cambria" w:cstheme="majorBidi"/>
      <w:i/>
      <w:iCs/>
    </w:rPr>
  </w:style>
  <w:style w:type="paragraph" w:styleId="Heading5">
    <w:name w:val="heading 5"/>
    <w:basedOn w:val="Normal"/>
    <w:next w:val="Normal"/>
    <w:link w:val="Heading5Char"/>
    <w:unhideWhenUsed/>
    <w:qFormat/>
    <w:rsid w:val="006109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9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9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9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9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DF"/>
    <w:rPr>
      <w:rFonts w:ascii="Cambria" w:eastAsiaTheme="majorEastAsia" w:hAnsi="Cambria" w:cstheme="majorBidi"/>
      <w:b/>
      <w:sz w:val="32"/>
      <w:szCs w:val="32"/>
    </w:rPr>
  </w:style>
  <w:style w:type="character" w:customStyle="1" w:styleId="Heading2Char">
    <w:name w:val="Heading 2 Char"/>
    <w:basedOn w:val="DefaultParagraphFont"/>
    <w:link w:val="Heading2"/>
    <w:rsid w:val="00B77C79"/>
    <w:rPr>
      <w:rFonts w:ascii="Cambria" w:eastAsiaTheme="majorEastAsia" w:hAnsi="Cambria" w:cstheme="majorBidi"/>
      <w:b/>
      <w:sz w:val="26"/>
      <w:szCs w:val="26"/>
    </w:rPr>
  </w:style>
  <w:style w:type="character" w:customStyle="1" w:styleId="Heading3Char">
    <w:name w:val="Heading 3 Char"/>
    <w:basedOn w:val="DefaultParagraphFont"/>
    <w:link w:val="Heading3"/>
    <w:rsid w:val="00B77C79"/>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3A0311"/>
    <w:rPr>
      <w:rFonts w:ascii="Cambria" w:eastAsiaTheme="majorEastAsia" w:hAnsi="Cambria" w:cstheme="majorBidi"/>
      <w:i/>
      <w:iCs/>
      <w:sz w:val="24"/>
    </w:rPr>
  </w:style>
  <w:style w:type="character" w:customStyle="1" w:styleId="Heading5Char">
    <w:name w:val="Heading 5 Char"/>
    <w:basedOn w:val="DefaultParagraphFont"/>
    <w:link w:val="Heading5"/>
    <w:rsid w:val="006109C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109C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109C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109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9C7"/>
    <w:rPr>
      <w:rFonts w:asciiTheme="majorHAnsi" w:eastAsiaTheme="majorEastAsia" w:hAnsiTheme="majorHAnsi" w:cstheme="majorBidi"/>
      <w:i/>
      <w:iCs/>
      <w:color w:val="272727" w:themeColor="text1" w:themeTint="D8"/>
      <w:sz w:val="21"/>
      <w:szCs w:val="21"/>
    </w:rPr>
  </w:style>
  <w:style w:type="table" w:styleId="GridTable2-Accent6">
    <w:name w:val="Grid Table 2 Accent 6"/>
    <w:aliases w:val="Thesis tables"/>
    <w:basedOn w:val="TableNormal"/>
    <w:uiPriority w:val="47"/>
    <w:rsid w:val="008565A5"/>
    <w:pPr>
      <w:spacing w:after="0" w:line="240" w:lineRule="auto"/>
    </w:pPr>
    <w:tblPr>
      <w:tblStyleRowBandSize w:val="1"/>
      <w:tblStyleColBandSize w:val="1"/>
      <w:tblBorders>
        <w:top w:val="single" w:sz="6" w:space="0" w:color="538135" w:themeColor="accent6" w:themeShade="BF"/>
        <w:bottom w:val="single" w:sz="6" w:space="0" w:color="538135" w:themeColor="accent6" w:themeShade="BF"/>
        <w:insideH w:val="single" w:sz="6" w:space="0" w:color="538135" w:themeColor="accent6" w:themeShade="BF"/>
        <w:insideV w:val="single" w:sz="6"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MediumList1-Accent61">
    <w:name w:val="Medium List 1 - Accent 61"/>
    <w:basedOn w:val="TableNormal"/>
    <w:uiPriority w:val="65"/>
    <w:rsid w:val="00D81580"/>
    <w:pPr>
      <w:spacing w:after="0" w:line="240" w:lineRule="auto"/>
    </w:pPr>
    <w:rPr>
      <w:color w:val="000000"/>
    </w:rPr>
    <w:tblPr>
      <w:tblStyleRowBandSize w:val="1"/>
      <w:tblStyleColBandSize w:val="1"/>
      <w:tblBorders>
        <w:top w:val="single" w:sz="8" w:space="0" w:color="336600"/>
        <w:left w:val="single" w:sz="8" w:space="0" w:color="336600"/>
        <w:bottom w:val="single" w:sz="8" w:space="0" w:color="336600"/>
        <w:right w:val="single" w:sz="8" w:space="0" w:color="336600"/>
        <w:insideH w:val="single" w:sz="8" w:space="0" w:color="336600"/>
        <w:insideV w:val="single" w:sz="8" w:space="0" w:color="336600"/>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paragraph" w:styleId="Header">
    <w:name w:val="header"/>
    <w:basedOn w:val="Normal"/>
    <w:link w:val="HeaderChar"/>
    <w:uiPriority w:val="99"/>
    <w:unhideWhenUsed/>
    <w:rsid w:val="00610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9C7"/>
  </w:style>
  <w:style w:type="paragraph" w:styleId="Footer">
    <w:name w:val="footer"/>
    <w:basedOn w:val="Normal"/>
    <w:link w:val="FooterChar"/>
    <w:uiPriority w:val="99"/>
    <w:unhideWhenUsed/>
    <w:qFormat/>
    <w:rsid w:val="00610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9C7"/>
  </w:style>
  <w:style w:type="paragraph" w:styleId="Title">
    <w:name w:val="Title"/>
    <w:basedOn w:val="Normal"/>
    <w:next w:val="Normal"/>
    <w:link w:val="TitleChar"/>
    <w:uiPriority w:val="10"/>
    <w:qFormat/>
    <w:rsid w:val="00610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C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E1E83"/>
    <w:pPr>
      <w:numPr>
        <w:numId w:val="0"/>
      </w:numPr>
      <w:pBdr>
        <w:bottom w:val="none" w:sz="0" w:space="0" w:color="auto"/>
      </w:pBd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D967EB"/>
    <w:pPr>
      <w:tabs>
        <w:tab w:val="right" w:leader="dot" w:pos="8495"/>
      </w:tabs>
      <w:spacing w:after="100" w:line="240" w:lineRule="auto"/>
    </w:pPr>
    <w:rPr>
      <w:b/>
      <w:noProof/>
    </w:rPr>
  </w:style>
  <w:style w:type="paragraph" w:styleId="TOC2">
    <w:name w:val="toc 2"/>
    <w:basedOn w:val="Normal"/>
    <w:next w:val="Normal"/>
    <w:autoRedefine/>
    <w:uiPriority w:val="39"/>
    <w:unhideWhenUsed/>
    <w:rsid w:val="00F4643F"/>
    <w:pPr>
      <w:tabs>
        <w:tab w:val="left" w:pos="880"/>
        <w:tab w:val="right" w:leader="dot" w:pos="8494"/>
      </w:tabs>
      <w:spacing w:after="100"/>
      <w:ind w:left="270"/>
    </w:pPr>
  </w:style>
  <w:style w:type="paragraph" w:styleId="TOC3">
    <w:name w:val="toc 3"/>
    <w:basedOn w:val="Normal"/>
    <w:next w:val="Normal"/>
    <w:autoRedefine/>
    <w:uiPriority w:val="39"/>
    <w:unhideWhenUsed/>
    <w:rsid w:val="007E1E83"/>
    <w:pPr>
      <w:spacing w:after="100"/>
      <w:ind w:left="480"/>
    </w:pPr>
  </w:style>
  <w:style w:type="character" w:styleId="Hyperlink">
    <w:name w:val="Hyperlink"/>
    <w:basedOn w:val="DefaultParagraphFont"/>
    <w:uiPriority w:val="99"/>
    <w:unhideWhenUsed/>
    <w:rsid w:val="007E1E83"/>
    <w:rPr>
      <w:color w:val="0563C1" w:themeColor="hyperlink"/>
      <w:u w:val="single"/>
    </w:rPr>
  </w:style>
  <w:style w:type="table" w:customStyle="1" w:styleId="Thesistables1">
    <w:name w:val="Thesis tables1"/>
    <w:basedOn w:val="TableNormal"/>
    <w:next w:val="GridTable2-Accent6"/>
    <w:uiPriority w:val="47"/>
    <w:rsid w:val="00D81580"/>
    <w:pPr>
      <w:spacing w:after="0" w:line="240" w:lineRule="auto"/>
    </w:pPr>
    <w:tblPr>
      <w:tblStyleRowBandSize w:val="1"/>
      <w:tblStyleColBandSize w:val="1"/>
      <w:tblBorders>
        <w:top w:val="single" w:sz="2" w:space="0" w:color="538135" w:themeColor="accent6" w:themeShade="BF"/>
        <w:left w:val="single" w:sz="2" w:space="0" w:color="538135" w:themeColor="accent6" w:themeShade="BF"/>
        <w:bottom w:val="single" w:sz="2" w:space="0" w:color="538135" w:themeColor="accent6" w:themeShade="BF"/>
        <w:right w:val="single" w:sz="2" w:space="0" w:color="538135" w:themeColor="accent6" w:themeShade="BF"/>
        <w:insideH w:val="single" w:sz="2" w:space="0" w:color="538135" w:themeColor="accent6" w:themeShade="BF"/>
        <w:insideV w:val="single" w:sz="2"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D8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092358"/>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482434"/>
    <w:pPr>
      <w:spacing w:after="240" w:line="240" w:lineRule="auto"/>
    </w:pPr>
    <w:rPr>
      <w:b/>
      <w:i/>
      <w:iCs/>
      <w:noProof/>
      <w:color w:val="000000" w:themeColor="text1"/>
      <w:sz w:val="22"/>
      <w:szCs w:val="18"/>
      <w:lang w:eastAsia="en-GB"/>
    </w:rPr>
  </w:style>
  <w:style w:type="paragraph" w:styleId="Quote">
    <w:name w:val="Quote"/>
    <w:basedOn w:val="Normal"/>
    <w:next w:val="Normal"/>
    <w:link w:val="QuoteChar"/>
    <w:uiPriority w:val="29"/>
    <w:qFormat/>
    <w:rsid w:val="0047077B"/>
    <w:pPr>
      <w:ind w:left="720"/>
    </w:pPr>
    <w:rPr>
      <w:rFonts w:asciiTheme="minorHAnsi" w:eastAsiaTheme="minorHAnsi" w:hAnsiTheme="minorHAnsi" w:cstheme="minorBidi"/>
    </w:rPr>
  </w:style>
  <w:style w:type="character" w:customStyle="1" w:styleId="QuoteChar">
    <w:name w:val="Quote Char"/>
    <w:basedOn w:val="DefaultParagraphFont"/>
    <w:link w:val="Quote"/>
    <w:uiPriority w:val="29"/>
    <w:rsid w:val="0047077B"/>
    <w:rPr>
      <w:sz w:val="24"/>
    </w:rPr>
  </w:style>
  <w:style w:type="paragraph" w:styleId="ListParagraph">
    <w:name w:val="List Paragraph"/>
    <w:basedOn w:val="Normal"/>
    <w:uiPriority w:val="34"/>
    <w:qFormat/>
    <w:rsid w:val="002A76BB"/>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A76BB"/>
    <w:rPr>
      <w:sz w:val="16"/>
      <w:szCs w:val="16"/>
    </w:rPr>
  </w:style>
  <w:style w:type="paragraph" w:styleId="CommentText">
    <w:name w:val="annotation text"/>
    <w:basedOn w:val="Normal"/>
    <w:link w:val="CommentTextChar"/>
    <w:uiPriority w:val="99"/>
    <w:unhideWhenUsed/>
    <w:rsid w:val="002A76BB"/>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A76BB"/>
    <w:rPr>
      <w:sz w:val="20"/>
      <w:szCs w:val="20"/>
    </w:rPr>
  </w:style>
  <w:style w:type="paragraph" w:styleId="BalloonText">
    <w:name w:val="Balloon Text"/>
    <w:basedOn w:val="Normal"/>
    <w:link w:val="BalloonTextChar"/>
    <w:uiPriority w:val="99"/>
    <w:semiHidden/>
    <w:unhideWhenUsed/>
    <w:rsid w:val="002A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6BB"/>
    <w:rPr>
      <w:rFonts w:ascii="Segoe UI" w:eastAsia="Calibri" w:hAnsi="Segoe UI" w:cs="Segoe UI"/>
      <w:sz w:val="18"/>
      <w:szCs w:val="18"/>
    </w:rPr>
  </w:style>
  <w:style w:type="paragraph" w:styleId="FootnoteText">
    <w:name w:val="footnote text"/>
    <w:basedOn w:val="Normal"/>
    <w:link w:val="FootnoteTextChar"/>
    <w:uiPriority w:val="99"/>
    <w:unhideWhenUsed/>
    <w:rsid w:val="002A76BB"/>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2A76BB"/>
    <w:rPr>
      <w:sz w:val="20"/>
      <w:szCs w:val="20"/>
    </w:rPr>
  </w:style>
  <w:style w:type="character" w:styleId="FootnoteReference">
    <w:name w:val="footnote reference"/>
    <w:basedOn w:val="DefaultParagraphFont"/>
    <w:uiPriority w:val="99"/>
    <w:semiHidden/>
    <w:unhideWhenUsed/>
    <w:rsid w:val="002A76BB"/>
    <w:rPr>
      <w:vertAlign w:val="superscript"/>
    </w:rPr>
  </w:style>
  <w:style w:type="paragraph" w:styleId="NoSpacing">
    <w:name w:val="No Spacing"/>
    <w:link w:val="NoSpacingChar"/>
    <w:uiPriority w:val="1"/>
    <w:qFormat/>
    <w:rsid w:val="002A76BB"/>
    <w:pPr>
      <w:spacing w:after="0" w:line="240" w:lineRule="auto"/>
    </w:pPr>
    <w:rPr>
      <w:sz w:val="24"/>
    </w:rPr>
  </w:style>
  <w:style w:type="character" w:customStyle="1" w:styleId="NoSpacingChar">
    <w:name w:val="No Spacing Char"/>
    <w:basedOn w:val="DefaultParagraphFont"/>
    <w:link w:val="NoSpacing"/>
    <w:uiPriority w:val="1"/>
    <w:rsid w:val="002A76BB"/>
    <w:rPr>
      <w:sz w:val="24"/>
    </w:rPr>
  </w:style>
  <w:style w:type="paragraph" w:styleId="TableofFigures">
    <w:name w:val="table of figures"/>
    <w:basedOn w:val="Normal"/>
    <w:next w:val="Normal"/>
    <w:uiPriority w:val="99"/>
    <w:unhideWhenUsed/>
    <w:rsid w:val="00FA7322"/>
    <w:pPr>
      <w:spacing w:after="0" w:line="240" w:lineRule="auto"/>
    </w:pPr>
  </w:style>
  <w:style w:type="paragraph" w:customStyle="1" w:styleId="Tablespacing">
    <w:name w:val="Table spacing"/>
    <w:basedOn w:val="Normal"/>
    <w:qFormat/>
    <w:rsid w:val="00385D57"/>
    <w:pPr>
      <w:spacing w:after="120" w:line="300" w:lineRule="auto"/>
    </w:pPr>
    <w:rPr>
      <w:rFonts w:asciiTheme="minorHAnsi" w:eastAsia="Times New Roman" w:hAnsiTheme="minorHAnsi"/>
      <w:bCs/>
      <w:color w:val="000000"/>
      <w:sz w:val="22"/>
    </w:rPr>
  </w:style>
  <w:style w:type="paragraph" w:styleId="TOC4">
    <w:name w:val="toc 4"/>
    <w:basedOn w:val="Normal"/>
    <w:next w:val="Normal"/>
    <w:autoRedefine/>
    <w:uiPriority w:val="39"/>
    <w:unhideWhenUsed/>
    <w:rsid w:val="00FC4ACA"/>
    <w:pPr>
      <w:spacing w:after="100" w:line="259" w:lineRule="auto"/>
      <w:ind w:left="660"/>
    </w:pPr>
    <w:rPr>
      <w:rFonts w:asciiTheme="minorHAnsi" w:eastAsiaTheme="minorEastAsia" w:hAnsiTheme="minorHAnsi" w:cstheme="minorBidi"/>
      <w:sz w:val="22"/>
      <w:lang w:eastAsia="en-GB"/>
    </w:rPr>
  </w:style>
  <w:style w:type="paragraph" w:styleId="TOC5">
    <w:name w:val="toc 5"/>
    <w:basedOn w:val="Normal"/>
    <w:next w:val="Normal"/>
    <w:autoRedefine/>
    <w:uiPriority w:val="39"/>
    <w:unhideWhenUsed/>
    <w:rsid w:val="00FC4ACA"/>
    <w:pPr>
      <w:spacing w:after="100" w:line="259" w:lineRule="auto"/>
      <w:ind w:left="880"/>
    </w:pPr>
    <w:rPr>
      <w:rFonts w:asciiTheme="minorHAnsi" w:eastAsiaTheme="minorEastAsia" w:hAnsiTheme="minorHAnsi" w:cstheme="minorBidi"/>
      <w:sz w:val="22"/>
      <w:lang w:eastAsia="en-GB"/>
    </w:rPr>
  </w:style>
  <w:style w:type="paragraph" w:styleId="TOC6">
    <w:name w:val="toc 6"/>
    <w:basedOn w:val="Normal"/>
    <w:next w:val="Normal"/>
    <w:autoRedefine/>
    <w:uiPriority w:val="39"/>
    <w:unhideWhenUsed/>
    <w:rsid w:val="00FC4ACA"/>
    <w:pPr>
      <w:spacing w:after="100" w:line="259" w:lineRule="auto"/>
      <w:ind w:left="1100"/>
    </w:pPr>
    <w:rPr>
      <w:rFonts w:asciiTheme="minorHAnsi" w:eastAsiaTheme="minorEastAsia" w:hAnsiTheme="minorHAnsi" w:cstheme="minorBidi"/>
      <w:sz w:val="22"/>
      <w:lang w:eastAsia="en-GB"/>
    </w:rPr>
  </w:style>
  <w:style w:type="paragraph" w:styleId="TOC7">
    <w:name w:val="toc 7"/>
    <w:basedOn w:val="Normal"/>
    <w:next w:val="Normal"/>
    <w:autoRedefine/>
    <w:uiPriority w:val="39"/>
    <w:unhideWhenUsed/>
    <w:rsid w:val="00FC4ACA"/>
    <w:pPr>
      <w:spacing w:after="100" w:line="259" w:lineRule="auto"/>
      <w:ind w:left="1320"/>
    </w:pPr>
    <w:rPr>
      <w:rFonts w:asciiTheme="minorHAnsi" w:eastAsiaTheme="minorEastAsia" w:hAnsiTheme="minorHAnsi" w:cstheme="minorBidi"/>
      <w:sz w:val="22"/>
      <w:lang w:eastAsia="en-GB"/>
    </w:rPr>
  </w:style>
  <w:style w:type="paragraph" w:styleId="TOC8">
    <w:name w:val="toc 8"/>
    <w:basedOn w:val="Normal"/>
    <w:next w:val="Normal"/>
    <w:autoRedefine/>
    <w:uiPriority w:val="39"/>
    <w:unhideWhenUsed/>
    <w:rsid w:val="00FC4ACA"/>
    <w:pPr>
      <w:spacing w:after="100" w:line="259" w:lineRule="auto"/>
      <w:ind w:left="1540"/>
    </w:pPr>
    <w:rPr>
      <w:rFonts w:asciiTheme="minorHAnsi" w:eastAsiaTheme="minorEastAsia" w:hAnsiTheme="minorHAnsi" w:cstheme="minorBidi"/>
      <w:sz w:val="22"/>
      <w:lang w:eastAsia="en-GB"/>
    </w:rPr>
  </w:style>
  <w:style w:type="paragraph" w:styleId="TOC9">
    <w:name w:val="toc 9"/>
    <w:basedOn w:val="Normal"/>
    <w:next w:val="Normal"/>
    <w:autoRedefine/>
    <w:uiPriority w:val="39"/>
    <w:unhideWhenUsed/>
    <w:rsid w:val="00FC4ACA"/>
    <w:pPr>
      <w:spacing w:after="100" w:line="259" w:lineRule="auto"/>
      <w:ind w:left="1760"/>
    </w:pPr>
    <w:rPr>
      <w:rFonts w:asciiTheme="minorHAnsi" w:eastAsiaTheme="minorEastAsia" w:hAnsiTheme="minorHAnsi" w:cstheme="minorBidi"/>
      <w:sz w:val="22"/>
      <w:lang w:eastAsia="en-GB"/>
    </w:rPr>
  </w:style>
  <w:style w:type="character" w:customStyle="1" w:styleId="normaltextrun">
    <w:name w:val="normaltextrun"/>
    <w:basedOn w:val="DefaultParagraphFont"/>
    <w:rsid w:val="008D34A9"/>
  </w:style>
  <w:style w:type="character" w:customStyle="1" w:styleId="apple-converted-space">
    <w:name w:val="apple-converted-space"/>
    <w:basedOn w:val="DefaultParagraphFont"/>
    <w:rsid w:val="008D34A9"/>
  </w:style>
  <w:style w:type="table" w:customStyle="1" w:styleId="GridTable6Colorful-Accent62">
    <w:name w:val="Grid Table 6 Colorful - Accent 62"/>
    <w:basedOn w:val="TableNormal"/>
    <w:next w:val="GridTable6Colorful-Accent6"/>
    <w:uiPriority w:val="51"/>
    <w:rsid w:val="001B1B32"/>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1">
    <w:name w:val="Grid Table 6 Colorful - Accent 61"/>
    <w:basedOn w:val="TableNormal"/>
    <w:next w:val="GridTable6Colorful-Accent6"/>
    <w:uiPriority w:val="51"/>
    <w:rsid w:val="004D26DE"/>
    <w:pPr>
      <w:spacing w:after="0" w:line="240" w:lineRule="auto"/>
    </w:pPr>
    <w:rPr>
      <w:rFonts w:ascii="Calibri" w:eastAsia="Calibri" w:hAnsi="Calibri" w:cs="Times New Roman"/>
    </w:r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3">
    <w:name w:val="Grid Table 6 Colorful - Accent 63"/>
    <w:basedOn w:val="TableNormal"/>
    <w:next w:val="GridTable6Colorful-Accent6"/>
    <w:uiPriority w:val="51"/>
    <w:rsid w:val="004D26DE"/>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
    <w:name w:val="Figure"/>
    <w:basedOn w:val="Caption"/>
    <w:link w:val="FigureChar"/>
    <w:autoRedefine/>
    <w:qFormat/>
    <w:rsid w:val="00FF235E"/>
    <w:pPr>
      <w:spacing w:line="360" w:lineRule="auto"/>
    </w:pPr>
    <w:rPr>
      <w:rFonts w:ascii="Times New Roman" w:eastAsiaTheme="minorHAnsi" w:hAnsi="Times New Roman" w:cstheme="majorBidi"/>
      <w:b w:val="0"/>
      <w:bCs/>
      <w:i w:val="0"/>
      <w:iCs w:val="0"/>
      <w:szCs w:val="24"/>
      <w:lang w:eastAsia="en-US"/>
    </w:rPr>
  </w:style>
  <w:style w:type="character" w:customStyle="1" w:styleId="FigureChar">
    <w:name w:val="Figure Char"/>
    <w:basedOn w:val="DefaultParagraphFont"/>
    <w:link w:val="Figure"/>
    <w:rsid w:val="00FF235E"/>
    <w:rPr>
      <w:rFonts w:ascii="Times New Roman" w:hAnsi="Times New Roman" w:cstheme="majorBidi"/>
      <w:bCs/>
      <w:noProof/>
      <w:color w:val="000000" w:themeColor="text1"/>
      <w:szCs w:val="24"/>
    </w:rPr>
  </w:style>
  <w:style w:type="paragraph" w:customStyle="1" w:styleId="CCISAffilation">
    <w:name w:val="CCIS_Affilation"/>
    <w:basedOn w:val="Normal"/>
    <w:qFormat/>
    <w:rsid w:val="00FF235E"/>
    <w:pPr>
      <w:spacing w:after="360"/>
      <w:jc w:val="center"/>
    </w:pPr>
    <w:rPr>
      <w:rFonts w:asciiTheme="majorBidi" w:eastAsiaTheme="minorEastAsia" w:hAnsiTheme="majorBidi" w:cstheme="minorBidi"/>
      <w:szCs w:val="24"/>
      <w:lang w:val="en-US"/>
    </w:rPr>
  </w:style>
  <w:style w:type="paragraph" w:customStyle="1" w:styleId="DissertationHeading1">
    <w:name w:val="Dissertation Heading 1"/>
    <w:basedOn w:val="Heading1"/>
    <w:next w:val="Normal"/>
    <w:link w:val="DissertationHeading1Char"/>
    <w:qFormat/>
    <w:rsid w:val="00FF235E"/>
    <w:pPr>
      <w:numPr>
        <w:numId w:val="0"/>
      </w:numPr>
      <w:pBdr>
        <w:bottom w:val="none" w:sz="0" w:space="0" w:color="auto"/>
      </w:pBdr>
      <w:spacing w:before="480" w:after="0" w:line="276" w:lineRule="auto"/>
      <w:jc w:val="center"/>
    </w:pPr>
    <w:rPr>
      <w:rFonts w:ascii="Times New Roman" w:eastAsia="Times New Roman" w:hAnsi="Times New Roman" w:cs="Times New Roman"/>
      <w:bCs/>
      <w:sz w:val="48"/>
      <w:szCs w:val="48"/>
      <w:u w:val="single"/>
      <w:lang w:val="en-US"/>
    </w:rPr>
  </w:style>
  <w:style w:type="character" w:customStyle="1" w:styleId="DissertationHeading1Char">
    <w:name w:val="Dissertation Heading 1 Char"/>
    <w:link w:val="DissertationHeading1"/>
    <w:rsid w:val="00FF235E"/>
    <w:rPr>
      <w:rFonts w:ascii="Times New Roman" w:eastAsia="Times New Roman" w:hAnsi="Times New Roman" w:cs="Times New Roman"/>
      <w:b/>
      <w:bCs/>
      <w:sz w:val="48"/>
      <w:szCs w:val="48"/>
      <w:u w:val="single"/>
      <w:lang w:val="en-US"/>
    </w:rPr>
  </w:style>
  <w:style w:type="paragraph" w:customStyle="1" w:styleId="TableTitle">
    <w:name w:val="Table Title"/>
    <w:aliases w:val="TableTitle"/>
    <w:basedOn w:val="Normal"/>
    <w:uiPriority w:val="17"/>
    <w:qFormat/>
    <w:rsid w:val="00E10DEE"/>
    <w:pPr>
      <w:tabs>
        <w:tab w:val="left" w:pos="900"/>
      </w:tabs>
      <w:spacing w:before="480" w:after="120" w:line="240" w:lineRule="auto"/>
    </w:pPr>
    <w:rPr>
      <w:rFonts w:ascii="Times New Roman" w:eastAsiaTheme="minorHAnsi" w:hAnsi="Times New Roman"/>
      <w:szCs w:val="24"/>
      <w:shd w:val="clear" w:color="auto" w:fill="FFFFFF"/>
      <w:lang w:val="en-US"/>
    </w:rPr>
  </w:style>
  <w:style w:type="paragraph" w:customStyle="1" w:styleId="TableCell">
    <w:name w:val="Table Cell"/>
    <w:aliases w:val="TableCell"/>
    <w:uiPriority w:val="19"/>
    <w:qFormat/>
    <w:rsid w:val="00E10DEE"/>
    <w:pPr>
      <w:spacing w:after="0" w:line="240" w:lineRule="auto"/>
    </w:pPr>
    <w:rPr>
      <w:rFonts w:ascii="Times New Roman" w:hAnsi="Times New Roman" w:cs="Times New Roman"/>
      <w:sz w:val="24"/>
      <w:szCs w:val="24"/>
      <w:shd w:val="clear" w:color="auto" w:fill="FFFFFF"/>
      <w:lang w:val="en-US"/>
    </w:rPr>
  </w:style>
  <w:style w:type="paragraph" w:customStyle="1" w:styleId="CCISNormal">
    <w:name w:val="CCIS_Normal"/>
    <w:basedOn w:val="Normal"/>
    <w:qFormat/>
    <w:rsid w:val="00B73B55"/>
    <w:pPr>
      <w:spacing w:after="120" w:line="276" w:lineRule="auto"/>
      <w:jc w:val="both"/>
    </w:pPr>
    <w:rPr>
      <w:rFonts w:ascii="Arial" w:eastAsiaTheme="minorEastAsia" w:hAnsi="Arial" w:cs="Arial"/>
      <w:bCs/>
      <w:szCs w:val="24"/>
      <w:lang w:val="en-US"/>
    </w:rPr>
  </w:style>
  <w:style w:type="character" w:styleId="Strong">
    <w:name w:val="Strong"/>
    <w:basedOn w:val="DefaultParagraphFont"/>
    <w:uiPriority w:val="22"/>
    <w:qFormat/>
    <w:rsid w:val="002B6FF9"/>
    <w:rPr>
      <w:b/>
      <w:bCs/>
    </w:rPr>
  </w:style>
  <w:style w:type="paragraph" w:styleId="NormalWeb">
    <w:name w:val="Normal (Web)"/>
    <w:basedOn w:val="Normal"/>
    <w:uiPriority w:val="99"/>
    <w:semiHidden/>
    <w:unhideWhenUsed/>
    <w:rsid w:val="00EB5DC1"/>
    <w:pPr>
      <w:spacing w:before="100" w:beforeAutospacing="1" w:after="100" w:afterAutospacing="1" w:line="240" w:lineRule="auto"/>
    </w:pPr>
    <w:rPr>
      <w:rFonts w:ascii="Times New Roman" w:eastAsia="Times New Roman" w:hAnsi="Times New Roman"/>
      <w:szCs w:val="24"/>
      <w:lang w:val="en-US"/>
    </w:rPr>
  </w:style>
  <w:style w:type="paragraph" w:styleId="HTMLPreformatted">
    <w:name w:val="HTML Preformatted"/>
    <w:basedOn w:val="Normal"/>
    <w:link w:val="HTMLPreformattedChar"/>
    <w:uiPriority w:val="99"/>
    <w:unhideWhenUsed/>
    <w:rsid w:val="00EB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B5DC1"/>
    <w:rPr>
      <w:rFonts w:ascii="Courier New" w:eastAsia="Times New Roman" w:hAnsi="Courier New" w:cs="Courier New"/>
      <w:sz w:val="20"/>
      <w:szCs w:val="20"/>
      <w:lang w:val="en-US"/>
    </w:rPr>
  </w:style>
  <w:style w:type="character" w:customStyle="1" w:styleId="y2iqfc">
    <w:name w:val="y2iqfc"/>
    <w:basedOn w:val="DefaultParagraphFont"/>
    <w:rsid w:val="00EB5DC1"/>
  </w:style>
  <w:style w:type="character" w:customStyle="1" w:styleId="fontstyle01">
    <w:name w:val="fontstyle01"/>
    <w:basedOn w:val="DefaultParagraphFont"/>
    <w:rsid w:val="006F2881"/>
    <w:rPr>
      <w:rFonts w:ascii="Calibri" w:hAnsi="Calibri" w:cs="Calibri"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1B537E"/>
    <w:rPr>
      <w:color w:val="605E5C"/>
      <w:shd w:val="clear" w:color="auto" w:fill="E1DFDD"/>
    </w:rPr>
  </w:style>
  <w:style w:type="paragraph" w:customStyle="1" w:styleId="first-token">
    <w:name w:val="first-token"/>
    <w:basedOn w:val="Normal"/>
    <w:rsid w:val="00C47E99"/>
    <w:pPr>
      <w:spacing w:before="100" w:beforeAutospacing="1" w:after="100" w:afterAutospacing="1" w:line="240" w:lineRule="auto"/>
    </w:pPr>
    <w:rPr>
      <w:rFonts w:ascii="Times New Roman" w:eastAsia="Times New Roman" w:hAnsi="Times New Roman"/>
      <w:szCs w:val="24"/>
      <w:lang w:val="en-US"/>
    </w:rPr>
  </w:style>
  <w:style w:type="character" w:styleId="FollowedHyperlink">
    <w:name w:val="FollowedHyperlink"/>
    <w:basedOn w:val="DefaultParagraphFont"/>
    <w:uiPriority w:val="99"/>
    <w:semiHidden/>
    <w:unhideWhenUsed/>
    <w:rsid w:val="00DC5DC3"/>
    <w:rPr>
      <w:color w:val="954F72" w:themeColor="followedHyperlink"/>
      <w:u w:val="single"/>
    </w:rPr>
  </w:style>
  <w:style w:type="paragraph" w:customStyle="1" w:styleId="whitespace-pre-wrap">
    <w:name w:val="whitespace-pre-wrap"/>
    <w:basedOn w:val="Normal"/>
    <w:rsid w:val="00734CF1"/>
    <w:pPr>
      <w:spacing w:before="100" w:beforeAutospacing="1" w:after="100" w:afterAutospacing="1" w:line="240" w:lineRule="auto"/>
    </w:pPr>
    <w:rPr>
      <w:rFonts w:ascii="Times New Roman" w:eastAsia="Times New Roman" w:hAnsi="Times New Roman"/>
      <w:szCs w:val="24"/>
      <w:lang w:val="en-US"/>
    </w:rPr>
  </w:style>
  <w:style w:type="paragraph" w:customStyle="1" w:styleId="whitespace-normal">
    <w:name w:val="whitespace-normal"/>
    <w:basedOn w:val="Normal"/>
    <w:rsid w:val="00734CF1"/>
    <w:pPr>
      <w:spacing w:before="100" w:beforeAutospacing="1" w:after="100" w:afterAutospacing="1" w:line="240" w:lineRule="auto"/>
    </w:pPr>
    <w:rPr>
      <w:rFonts w:ascii="Times New Roman" w:eastAsia="Times New Roman" w:hAnsi="Times New Roman"/>
      <w:szCs w:val="24"/>
      <w:lang w:val="en-US"/>
    </w:rPr>
  </w:style>
  <w:style w:type="character" w:customStyle="1" w:styleId="UnresolvedMention2">
    <w:name w:val="Unresolved Mention2"/>
    <w:basedOn w:val="DefaultParagraphFont"/>
    <w:uiPriority w:val="99"/>
    <w:semiHidden/>
    <w:unhideWhenUsed/>
    <w:rsid w:val="0062261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756F2"/>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0756F2"/>
    <w:rPr>
      <w:rFonts w:ascii="Calibri" w:eastAsia="Calibri" w:hAnsi="Calibri" w:cs="Times New Roman"/>
      <w:b/>
      <w:bCs/>
      <w:sz w:val="20"/>
      <w:szCs w:val="20"/>
    </w:rPr>
  </w:style>
  <w:style w:type="paragraph" w:styleId="Revision">
    <w:name w:val="Revision"/>
    <w:hidden/>
    <w:uiPriority w:val="99"/>
    <w:semiHidden/>
    <w:rsid w:val="00024628"/>
    <w:pPr>
      <w:spacing w:after="0" w:line="240" w:lineRule="auto"/>
    </w:pPr>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4679">
      <w:bodyDiv w:val="1"/>
      <w:marLeft w:val="0"/>
      <w:marRight w:val="0"/>
      <w:marTop w:val="0"/>
      <w:marBottom w:val="0"/>
      <w:divBdr>
        <w:top w:val="none" w:sz="0" w:space="0" w:color="auto"/>
        <w:left w:val="none" w:sz="0" w:space="0" w:color="auto"/>
        <w:bottom w:val="none" w:sz="0" w:space="0" w:color="auto"/>
        <w:right w:val="none" w:sz="0" w:space="0" w:color="auto"/>
      </w:divBdr>
    </w:div>
    <w:div w:id="66194825">
      <w:bodyDiv w:val="1"/>
      <w:marLeft w:val="0"/>
      <w:marRight w:val="0"/>
      <w:marTop w:val="0"/>
      <w:marBottom w:val="0"/>
      <w:divBdr>
        <w:top w:val="none" w:sz="0" w:space="0" w:color="auto"/>
        <w:left w:val="none" w:sz="0" w:space="0" w:color="auto"/>
        <w:bottom w:val="none" w:sz="0" w:space="0" w:color="auto"/>
        <w:right w:val="none" w:sz="0" w:space="0" w:color="auto"/>
      </w:divBdr>
    </w:div>
    <w:div w:id="103617134">
      <w:bodyDiv w:val="1"/>
      <w:marLeft w:val="0"/>
      <w:marRight w:val="0"/>
      <w:marTop w:val="0"/>
      <w:marBottom w:val="0"/>
      <w:divBdr>
        <w:top w:val="none" w:sz="0" w:space="0" w:color="auto"/>
        <w:left w:val="none" w:sz="0" w:space="0" w:color="auto"/>
        <w:bottom w:val="none" w:sz="0" w:space="0" w:color="auto"/>
        <w:right w:val="none" w:sz="0" w:space="0" w:color="auto"/>
      </w:divBdr>
    </w:div>
    <w:div w:id="104228211">
      <w:bodyDiv w:val="1"/>
      <w:marLeft w:val="0"/>
      <w:marRight w:val="0"/>
      <w:marTop w:val="0"/>
      <w:marBottom w:val="0"/>
      <w:divBdr>
        <w:top w:val="none" w:sz="0" w:space="0" w:color="auto"/>
        <w:left w:val="none" w:sz="0" w:space="0" w:color="auto"/>
        <w:bottom w:val="none" w:sz="0" w:space="0" w:color="auto"/>
        <w:right w:val="none" w:sz="0" w:space="0" w:color="auto"/>
      </w:divBdr>
    </w:div>
    <w:div w:id="131018718">
      <w:bodyDiv w:val="1"/>
      <w:marLeft w:val="0"/>
      <w:marRight w:val="0"/>
      <w:marTop w:val="0"/>
      <w:marBottom w:val="0"/>
      <w:divBdr>
        <w:top w:val="none" w:sz="0" w:space="0" w:color="auto"/>
        <w:left w:val="none" w:sz="0" w:space="0" w:color="auto"/>
        <w:bottom w:val="none" w:sz="0" w:space="0" w:color="auto"/>
        <w:right w:val="none" w:sz="0" w:space="0" w:color="auto"/>
      </w:divBdr>
    </w:div>
    <w:div w:id="261961287">
      <w:bodyDiv w:val="1"/>
      <w:marLeft w:val="0"/>
      <w:marRight w:val="0"/>
      <w:marTop w:val="0"/>
      <w:marBottom w:val="0"/>
      <w:divBdr>
        <w:top w:val="none" w:sz="0" w:space="0" w:color="auto"/>
        <w:left w:val="none" w:sz="0" w:space="0" w:color="auto"/>
        <w:bottom w:val="none" w:sz="0" w:space="0" w:color="auto"/>
        <w:right w:val="none" w:sz="0" w:space="0" w:color="auto"/>
      </w:divBdr>
    </w:div>
    <w:div w:id="323240546">
      <w:bodyDiv w:val="1"/>
      <w:marLeft w:val="0"/>
      <w:marRight w:val="0"/>
      <w:marTop w:val="0"/>
      <w:marBottom w:val="0"/>
      <w:divBdr>
        <w:top w:val="none" w:sz="0" w:space="0" w:color="auto"/>
        <w:left w:val="none" w:sz="0" w:space="0" w:color="auto"/>
        <w:bottom w:val="none" w:sz="0" w:space="0" w:color="auto"/>
        <w:right w:val="none" w:sz="0" w:space="0" w:color="auto"/>
      </w:divBdr>
    </w:div>
    <w:div w:id="364060521">
      <w:bodyDiv w:val="1"/>
      <w:marLeft w:val="0"/>
      <w:marRight w:val="0"/>
      <w:marTop w:val="0"/>
      <w:marBottom w:val="0"/>
      <w:divBdr>
        <w:top w:val="none" w:sz="0" w:space="0" w:color="auto"/>
        <w:left w:val="none" w:sz="0" w:space="0" w:color="auto"/>
        <w:bottom w:val="none" w:sz="0" w:space="0" w:color="auto"/>
        <w:right w:val="none" w:sz="0" w:space="0" w:color="auto"/>
      </w:divBdr>
    </w:div>
    <w:div w:id="414860201">
      <w:bodyDiv w:val="1"/>
      <w:marLeft w:val="0"/>
      <w:marRight w:val="0"/>
      <w:marTop w:val="0"/>
      <w:marBottom w:val="0"/>
      <w:divBdr>
        <w:top w:val="none" w:sz="0" w:space="0" w:color="auto"/>
        <w:left w:val="none" w:sz="0" w:space="0" w:color="auto"/>
        <w:bottom w:val="none" w:sz="0" w:space="0" w:color="auto"/>
        <w:right w:val="none" w:sz="0" w:space="0" w:color="auto"/>
      </w:divBdr>
    </w:div>
    <w:div w:id="456337355">
      <w:bodyDiv w:val="1"/>
      <w:marLeft w:val="0"/>
      <w:marRight w:val="0"/>
      <w:marTop w:val="0"/>
      <w:marBottom w:val="0"/>
      <w:divBdr>
        <w:top w:val="none" w:sz="0" w:space="0" w:color="auto"/>
        <w:left w:val="none" w:sz="0" w:space="0" w:color="auto"/>
        <w:bottom w:val="none" w:sz="0" w:space="0" w:color="auto"/>
        <w:right w:val="none" w:sz="0" w:space="0" w:color="auto"/>
      </w:divBdr>
    </w:div>
    <w:div w:id="493181405">
      <w:bodyDiv w:val="1"/>
      <w:marLeft w:val="0"/>
      <w:marRight w:val="0"/>
      <w:marTop w:val="0"/>
      <w:marBottom w:val="0"/>
      <w:divBdr>
        <w:top w:val="none" w:sz="0" w:space="0" w:color="auto"/>
        <w:left w:val="none" w:sz="0" w:space="0" w:color="auto"/>
        <w:bottom w:val="none" w:sz="0" w:space="0" w:color="auto"/>
        <w:right w:val="none" w:sz="0" w:space="0" w:color="auto"/>
      </w:divBdr>
    </w:div>
    <w:div w:id="517431778">
      <w:bodyDiv w:val="1"/>
      <w:marLeft w:val="0"/>
      <w:marRight w:val="0"/>
      <w:marTop w:val="0"/>
      <w:marBottom w:val="0"/>
      <w:divBdr>
        <w:top w:val="none" w:sz="0" w:space="0" w:color="auto"/>
        <w:left w:val="none" w:sz="0" w:space="0" w:color="auto"/>
        <w:bottom w:val="none" w:sz="0" w:space="0" w:color="auto"/>
        <w:right w:val="none" w:sz="0" w:space="0" w:color="auto"/>
      </w:divBdr>
    </w:div>
    <w:div w:id="524711472">
      <w:bodyDiv w:val="1"/>
      <w:marLeft w:val="0"/>
      <w:marRight w:val="0"/>
      <w:marTop w:val="0"/>
      <w:marBottom w:val="0"/>
      <w:divBdr>
        <w:top w:val="none" w:sz="0" w:space="0" w:color="auto"/>
        <w:left w:val="none" w:sz="0" w:space="0" w:color="auto"/>
        <w:bottom w:val="none" w:sz="0" w:space="0" w:color="auto"/>
        <w:right w:val="none" w:sz="0" w:space="0" w:color="auto"/>
      </w:divBdr>
    </w:div>
    <w:div w:id="545221482">
      <w:bodyDiv w:val="1"/>
      <w:marLeft w:val="0"/>
      <w:marRight w:val="0"/>
      <w:marTop w:val="0"/>
      <w:marBottom w:val="0"/>
      <w:divBdr>
        <w:top w:val="none" w:sz="0" w:space="0" w:color="auto"/>
        <w:left w:val="none" w:sz="0" w:space="0" w:color="auto"/>
        <w:bottom w:val="none" w:sz="0" w:space="0" w:color="auto"/>
        <w:right w:val="none" w:sz="0" w:space="0" w:color="auto"/>
      </w:divBdr>
    </w:div>
    <w:div w:id="555821733">
      <w:bodyDiv w:val="1"/>
      <w:marLeft w:val="0"/>
      <w:marRight w:val="0"/>
      <w:marTop w:val="0"/>
      <w:marBottom w:val="0"/>
      <w:divBdr>
        <w:top w:val="none" w:sz="0" w:space="0" w:color="auto"/>
        <w:left w:val="none" w:sz="0" w:space="0" w:color="auto"/>
        <w:bottom w:val="none" w:sz="0" w:space="0" w:color="auto"/>
        <w:right w:val="none" w:sz="0" w:space="0" w:color="auto"/>
      </w:divBdr>
    </w:div>
    <w:div w:id="649406042">
      <w:bodyDiv w:val="1"/>
      <w:marLeft w:val="0"/>
      <w:marRight w:val="0"/>
      <w:marTop w:val="0"/>
      <w:marBottom w:val="0"/>
      <w:divBdr>
        <w:top w:val="none" w:sz="0" w:space="0" w:color="auto"/>
        <w:left w:val="none" w:sz="0" w:space="0" w:color="auto"/>
        <w:bottom w:val="none" w:sz="0" w:space="0" w:color="auto"/>
        <w:right w:val="none" w:sz="0" w:space="0" w:color="auto"/>
      </w:divBdr>
    </w:div>
    <w:div w:id="664553606">
      <w:bodyDiv w:val="1"/>
      <w:marLeft w:val="0"/>
      <w:marRight w:val="0"/>
      <w:marTop w:val="0"/>
      <w:marBottom w:val="0"/>
      <w:divBdr>
        <w:top w:val="none" w:sz="0" w:space="0" w:color="auto"/>
        <w:left w:val="none" w:sz="0" w:space="0" w:color="auto"/>
        <w:bottom w:val="none" w:sz="0" w:space="0" w:color="auto"/>
        <w:right w:val="none" w:sz="0" w:space="0" w:color="auto"/>
      </w:divBdr>
    </w:div>
    <w:div w:id="709259443">
      <w:bodyDiv w:val="1"/>
      <w:marLeft w:val="0"/>
      <w:marRight w:val="0"/>
      <w:marTop w:val="0"/>
      <w:marBottom w:val="0"/>
      <w:divBdr>
        <w:top w:val="none" w:sz="0" w:space="0" w:color="auto"/>
        <w:left w:val="none" w:sz="0" w:space="0" w:color="auto"/>
        <w:bottom w:val="none" w:sz="0" w:space="0" w:color="auto"/>
        <w:right w:val="none" w:sz="0" w:space="0" w:color="auto"/>
      </w:divBdr>
    </w:div>
    <w:div w:id="762187937">
      <w:bodyDiv w:val="1"/>
      <w:marLeft w:val="0"/>
      <w:marRight w:val="0"/>
      <w:marTop w:val="0"/>
      <w:marBottom w:val="0"/>
      <w:divBdr>
        <w:top w:val="none" w:sz="0" w:space="0" w:color="auto"/>
        <w:left w:val="none" w:sz="0" w:space="0" w:color="auto"/>
        <w:bottom w:val="none" w:sz="0" w:space="0" w:color="auto"/>
        <w:right w:val="none" w:sz="0" w:space="0" w:color="auto"/>
      </w:divBdr>
    </w:div>
    <w:div w:id="763844775">
      <w:bodyDiv w:val="1"/>
      <w:marLeft w:val="0"/>
      <w:marRight w:val="0"/>
      <w:marTop w:val="0"/>
      <w:marBottom w:val="0"/>
      <w:divBdr>
        <w:top w:val="none" w:sz="0" w:space="0" w:color="auto"/>
        <w:left w:val="none" w:sz="0" w:space="0" w:color="auto"/>
        <w:bottom w:val="none" w:sz="0" w:space="0" w:color="auto"/>
        <w:right w:val="none" w:sz="0" w:space="0" w:color="auto"/>
      </w:divBdr>
      <w:divsChild>
        <w:div w:id="1710182907">
          <w:marLeft w:val="0"/>
          <w:marRight w:val="0"/>
          <w:marTop w:val="0"/>
          <w:marBottom w:val="0"/>
          <w:divBdr>
            <w:top w:val="none" w:sz="0" w:space="0" w:color="auto"/>
            <w:left w:val="none" w:sz="0" w:space="0" w:color="auto"/>
            <w:bottom w:val="none" w:sz="0" w:space="0" w:color="auto"/>
            <w:right w:val="none" w:sz="0" w:space="0" w:color="auto"/>
          </w:divBdr>
          <w:divsChild>
            <w:div w:id="518467133">
              <w:marLeft w:val="0"/>
              <w:marRight w:val="0"/>
              <w:marTop w:val="0"/>
              <w:marBottom w:val="0"/>
              <w:divBdr>
                <w:top w:val="none" w:sz="0" w:space="0" w:color="auto"/>
                <w:left w:val="none" w:sz="0" w:space="0" w:color="auto"/>
                <w:bottom w:val="none" w:sz="0" w:space="0" w:color="auto"/>
                <w:right w:val="none" w:sz="0" w:space="0" w:color="auto"/>
              </w:divBdr>
              <w:divsChild>
                <w:div w:id="1166743054">
                  <w:marLeft w:val="0"/>
                  <w:marRight w:val="0"/>
                  <w:marTop w:val="0"/>
                  <w:marBottom w:val="0"/>
                  <w:divBdr>
                    <w:top w:val="none" w:sz="0" w:space="0" w:color="auto"/>
                    <w:left w:val="none" w:sz="0" w:space="0" w:color="auto"/>
                    <w:bottom w:val="none" w:sz="0" w:space="0" w:color="auto"/>
                    <w:right w:val="none" w:sz="0" w:space="0" w:color="auto"/>
                  </w:divBdr>
                  <w:divsChild>
                    <w:div w:id="7247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01745">
      <w:bodyDiv w:val="1"/>
      <w:marLeft w:val="0"/>
      <w:marRight w:val="0"/>
      <w:marTop w:val="0"/>
      <w:marBottom w:val="0"/>
      <w:divBdr>
        <w:top w:val="none" w:sz="0" w:space="0" w:color="auto"/>
        <w:left w:val="none" w:sz="0" w:space="0" w:color="auto"/>
        <w:bottom w:val="none" w:sz="0" w:space="0" w:color="auto"/>
        <w:right w:val="none" w:sz="0" w:space="0" w:color="auto"/>
      </w:divBdr>
    </w:div>
    <w:div w:id="910038092">
      <w:bodyDiv w:val="1"/>
      <w:marLeft w:val="0"/>
      <w:marRight w:val="0"/>
      <w:marTop w:val="0"/>
      <w:marBottom w:val="0"/>
      <w:divBdr>
        <w:top w:val="none" w:sz="0" w:space="0" w:color="auto"/>
        <w:left w:val="none" w:sz="0" w:space="0" w:color="auto"/>
        <w:bottom w:val="none" w:sz="0" w:space="0" w:color="auto"/>
        <w:right w:val="none" w:sz="0" w:space="0" w:color="auto"/>
      </w:divBdr>
    </w:div>
    <w:div w:id="1030258454">
      <w:bodyDiv w:val="1"/>
      <w:marLeft w:val="0"/>
      <w:marRight w:val="0"/>
      <w:marTop w:val="0"/>
      <w:marBottom w:val="0"/>
      <w:divBdr>
        <w:top w:val="none" w:sz="0" w:space="0" w:color="auto"/>
        <w:left w:val="none" w:sz="0" w:space="0" w:color="auto"/>
        <w:bottom w:val="none" w:sz="0" w:space="0" w:color="auto"/>
        <w:right w:val="none" w:sz="0" w:space="0" w:color="auto"/>
      </w:divBdr>
    </w:div>
    <w:div w:id="1052391484">
      <w:bodyDiv w:val="1"/>
      <w:marLeft w:val="0"/>
      <w:marRight w:val="0"/>
      <w:marTop w:val="0"/>
      <w:marBottom w:val="0"/>
      <w:divBdr>
        <w:top w:val="none" w:sz="0" w:space="0" w:color="auto"/>
        <w:left w:val="none" w:sz="0" w:space="0" w:color="auto"/>
        <w:bottom w:val="none" w:sz="0" w:space="0" w:color="auto"/>
        <w:right w:val="none" w:sz="0" w:space="0" w:color="auto"/>
      </w:divBdr>
    </w:div>
    <w:div w:id="1114716973">
      <w:bodyDiv w:val="1"/>
      <w:marLeft w:val="0"/>
      <w:marRight w:val="0"/>
      <w:marTop w:val="0"/>
      <w:marBottom w:val="0"/>
      <w:divBdr>
        <w:top w:val="none" w:sz="0" w:space="0" w:color="auto"/>
        <w:left w:val="none" w:sz="0" w:space="0" w:color="auto"/>
        <w:bottom w:val="none" w:sz="0" w:space="0" w:color="auto"/>
        <w:right w:val="none" w:sz="0" w:space="0" w:color="auto"/>
      </w:divBdr>
    </w:div>
    <w:div w:id="1144199018">
      <w:bodyDiv w:val="1"/>
      <w:marLeft w:val="0"/>
      <w:marRight w:val="0"/>
      <w:marTop w:val="0"/>
      <w:marBottom w:val="0"/>
      <w:divBdr>
        <w:top w:val="none" w:sz="0" w:space="0" w:color="auto"/>
        <w:left w:val="none" w:sz="0" w:space="0" w:color="auto"/>
        <w:bottom w:val="none" w:sz="0" w:space="0" w:color="auto"/>
        <w:right w:val="none" w:sz="0" w:space="0" w:color="auto"/>
      </w:divBdr>
    </w:div>
    <w:div w:id="1214464077">
      <w:bodyDiv w:val="1"/>
      <w:marLeft w:val="0"/>
      <w:marRight w:val="0"/>
      <w:marTop w:val="0"/>
      <w:marBottom w:val="0"/>
      <w:divBdr>
        <w:top w:val="none" w:sz="0" w:space="0" w:color="auto"/>
        <w:left w:val="none" w:sz="0" w:space="0" w:color="auto"/>
        <w:bottom w:val="none" w:sz="0" w:space="0" w:color="auto"/>
        <w:right w:val="none" w:sz="0" w:space="0" w:color="auto"/>
      </w:divBdr>
    </w:div>
    <w:div w:id="1250772358">
      <w:bodyDiv w:val="1"/>
      <w:marLeft w:val="0"/>
      <w:marRight w:val="0"/>
      <w:marTop w:val="0"/>
      <w:marBottom w:val="0"/>
      <w:divBdr>
        <w:top w:val="none" w:sz="0" w:space="0" w:color="auto"/>
        <w:left w:val="none" w:sz="0" w:space="0" w:color="auto"/>
        <w:bottom w:val="none" w:sz="0" w:space="0" w:color="auto"/>
        <w:right w:val="none" w:sz="0" w:space="0" w:color="auto"/>
      </w:divBdr>
    </w:div>
    <w:div w:id="1392314709">
      <w:bodyDiv w:val="1"/>
      <w:marLeft w:val="0"/>
      <w:marRight w:val="0"/>
      <w:marTop w:val="0"/>
      <w:marBottom w:val="0"/>
      <w:divBdr>
        <w:top w:val="none" w:sz="0" w:space="0" w:color="auto"/>
        <w:left w:val="none" w:sz="0" w:space="0" w:color="auto"/>
        <w:bottom w:val="none" w:sz="0" w:space="0" w:color="auto"/>
        <w:right w:val="none" w:sz="0" w:space="0" w:color="auto"/>
      </w:divBdr>
    </w:div>
    <w:div w:id="1447696249">
      <w:bodyDiv w:val="1"/>
      <w:marLeft w:val="0"/>
      <w:marRight w:val="0"/>
      <w:marTop w:val="0"/>
      <w:marBottom w:val="0"/>
      <w:divBdr>
        <w:top w:val="none" w:sz="0" w:space="0" w:color="auto"/>
        <w:left w:val="none" w:sz="0" w:space="0" w:color="auto"/>
        <w:bottom w:val="none" w:sz="0" w:space="0" w:color="auto"/>
        <w:right w:val="none" w:sz="0" w:space="0" w:color="auto"/>
      </w:divBdr>
    </w:div>
    <w:div w:id="1460033046">
      <w:bodyDiv w:val="1"/>
      <w:marLeft w:val="0"/>
      <w:marRight w:val="0"/>
      <w:marTop w:val="0"/>
      <w:marBottom w:val="0"/>
      <w:divBdr>
        <w:top w:val="none" w:sz="0" w:space="0" w:color="auto"/>
        <w:left w:val="none" w:sz="0" w:space="0" w:color="auto"/>
        <w:bottom w:val="none" w:sz="0" w:space="0" w:color="auto"/>
        <w:right w:val="none" w:sz="0" w:space="0" w:color="auto"/>
      </w:divBdr>
    </w:div>
    <w:div w:id="1560480733">
      <w:bodyDiv w:val="1"/>
      <w:marLeft w:val="0"/>
      <w:marRight w:val="0"/>
      <w:marTop w:val="0"/>
      <w:marBottom w:val="0"/>
      <w:divBdr>
        <w:top w:val="none" w:sz="0" w:space="0" w:color="auto"/>
        <w:left w:val="none" w:sz="0" w:space="0" w:color="auto"/>
        <w:bottom w:val="none" w:sz="0" w:space="0" w:color="auto"/>
        <w:right w:val="none" w:sz="0" w:space="0" w:color="auto"/>
      </w:divBdr>
    </w:div>
    <w:div w:id="1615016258">
      <w:bodyDiv w:val="1"/>
      <w:marLeft w:val="0"/>
      <w:marRight w:val="0"/>
      <w:marTop w:val="0"/>
      <w:marBottom w:val="0"/>
      <w:divBdr>
        <w:top w:val="none" w:sz="0" w:space="0" w:color="auto"/>
        <w:left w:val="none" w:sz="0" w:space="0" w:color="auto"/>
        <w:bottom w:val="none" w:sz="0" w:space="0" w:color="auto"/>
        <w:right w:val="none" w:sz="0" w:space="0" w:color="auto"/>
      </w:divBdr>
    </w:div>
    <w:div w:id="1621495401">
      <w:bodyDiv w:val="1"/>
      <w:marLeft w:val="0"/>
      <w:marRight w:val="0"/>
      <w:marTop w:val="0"/>
      <w:marBottom w:val="0"/>
      <w:divBdr>
        <w:top w:val="none" w:sz="0" w:space="0" w:color="auto"/>
        <w:left w:val="none" w:sz="0" w:space="0" w:color="auto"/>
        <w:bottom w:val="none" w:sz="0" w:space="0" w:color="auto"/>
        <w:right w:val="none" w:sz="0" w:space="0" w:color="auto"/>
      </w:divBdr>
    </w:div>
    <w:div w:id="1642928152">
      <w:bodyDiv w:val="1"/>
      <w:marLeft w:val="0"/>
      <w:marRight w:val="0"/>
      <w:marTop w:val="0"/>
      <w:marBottom w:val="0"/>
      <w:divBdr>
        <w:top w:val="none" w:sz="0" w:space="0" w:color="auto"/>
        <w:left w:val="none" w:sz="0" w:space="0" w:color="auto"/>
        <w:bottom w:val="none" w:sz="0" w:space="0" w:color="auto"/>
        <w:right w:val="none" w:sz="0" w:space="0" w:color="auto"/>
      </w:divBdr>
    </w:div>
    <w:div w:id="1668557008">
      <w:bodyDiv w:val="1"/>
      <w:marLeft w:val="0"/>
      <w:marRight w:val="0"/>
      <w:marTop w:val="0"/>
      <w:marBottom w:val="0"/>
      <w:divBdr>
        <w:top w:val="none" w:sz="0" w:space="0" w:color="auto"/>
        <w:left w:val="none" w:sz="0" w:space="0" w:color="auto"/>
        <w:bottom w:val="none" w:sz="0" w:space="0" w:color="auto"/>
        <w:right w:val="none" w:sz="0" w:space="0" w:color="auto"/>
      </w:divBdr>
    </w:div>
    <w:div w:id="1679238456">
      <w:bodyDiv w:val="1"/>
      <w:marLeft w:val="0"/>
      <w:marRight w:val="0"/>
      <w:marTop w:val="0"/>
      <w:marBottom w:val="0"/>
      <w:divBdr>
        <w:top w:val="none" w:sz="0" w:space="0" w:color="auto"/>
        <w:left w:val="none" w:sz="0" w:space="0" w:color="auto"/>
        <w:bottom w:val="none" w:sz="0" w:space="0" w:color="auto"/>
        <w:right w:val="none" w:sz="0" w:space="0" w:color="auto"/>
      </w:divBdr>
    </w:div>
    <w:div w:id="1747266100">
      <w:bodyDiv w:val="1"/>
      <w:marLeft w:val="0"/>
      <w:marRight w:val="0"/>
      <w:marTop w:val="0"/>
      <w:marBottom w:val="0"/>
      <w:divBdr>
        <w:top w:val="none" w:sz="0" w:space="0" w:color="auto"/>
        <w:left w:val="none" w:sz="0" w:space="0" w:color="auto"/>
        <w:bottom w:val="none" w:sz="0" w:space="0" w:color="auto"/>
        <w:right w:val="none" w:sz="0" w:space="0" w:color="auto"/>
      </w:divBdr>
    </w:div>
    <w:div w:id="1828740039">
      <w:bodyDiv w:val="1"/>
      <w:marLeft w:val="0"/>
      <w:marRight w:val="0"/>
      <w:marTop w:val="0"/>
      <w:marBottom w:val="0"/>
      <w:divBdr>
        <w:top w:val="none" w:sz="0" w:space="0" w:color="auto"/>
        <w:left w:val="none" w:sz="0" w:space="0" w:color="auto"/>
        <w:bottom w:val="none" w:sz="0" w:space="0" w:color="auto"/>
        <w:right w:val="none" w:sz="0" w:space="0" w:color="auto"/>
      </w:divBdr>
    </w:div>
    <w:div w:id="1981613939">
      <w:bodyDiv w:val="1"/>
      <w:marLeft w:val="0"/>
      <w:marRight w:val="0"/>
      <w:marTop w:val="0"/>
      <w:marBottom w:val="0"/>
      <w:divBdr>
        <w:top w:val="none" w:sz="0" w:space="0" w:color="auto"/>
        <w:left w:val="none" w:sz="0" w:space="0" w:color="auto"/>
        <w:bottom w:val="none" w:sz="0" w:space="0" w:color="auto"/>
        <w:right w:val="none" w:sz="0" w:space="0" w:color="auto"/>
      </w:divBdr>
    </w:div>
    <w:div w:id="1987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1.xml"/><Relationship Id="rId23" Type="http://schemas.microsoft.com/office/2016/09/relationships/commentsIds" Target="commentsIds.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commentsExtended" Target="commentsExtended.xml"/><Relationship Id="rId27" Type="http://schemas.openxmlformats.org/officeDocument/2006/relationships/image" Target="media/image6.png"/><Relationship Id="rId30" Type="http://schemas.openxmlformats.org/officeDocument/2006/relationships/header" Target="header5.xm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72BCBB56F866747B4F792DB438FD27B" ma:contentTypeVersion="2" ma:contentTypeDescription="Create a new document." ma:contentTypeScope="" ma:versionID="c2f61268d3962b83b346b323123ffc0c">
  <xsd:schema xmlns:xsd="http://www.w3.org/2001/XMLSchema" xmlns:xs="http://www.w3.org/2001/XMLSchema" xmlns:p="http://schemas.microsoft.com/office/2006/metadata/properties" xmlns:ns1="http://schemas.microsoft.com/sharepoint/v3" targetNamespace="http://schemas.microsoft.com/office/2006/metadata/properties" ma:root="true" ma:fieldsID="b7e0c7e43181b70466ec632d9bcc66d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E0106D-4D72-48C9-8297-0AE1FE150FE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4C43A95-18E3-41C5-BD48-8D23263E8F01}">
  <ds:schemaRefs>
    <ds:schemaRef ds:uri="http://schemas.openxmlformats.org/officeDocument/2006/bibliography"/>
  </ds:schemaRefs>
</ds:datastoreItem>
</file>

<file path=customXml/itemProps3.xml><?xml version="1.0" encoding="utf-8"?>
<ds:datastoreItem xmlns:ds="http://schemas.openxmlformats.org/officeDocument/2006/customXml" ds:itemID="{455FC240-7155-40CB-93E0-B0D882492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9483C2-F655-41A2-979A-F1BCF375CA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Pages>
  <Words>13263</Words>
  <Characters>75603</Characters>
  <Application>Microsoft Office Word</Application>
  <DocSecurity>0</DocSecurity>
  <Lines>630</Lines>
  <Paragraphs>177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Word Thesis Template 2018</vt:lpstr>
      <vt:lpstr>Word Thesis Template 2018</vt:lpstr>
    </vt:vector>
  </TitlesOfParts>
  <Company>Edinburgh Napier University</Company>
  <LinksUpToDate>false</LinksUpToDate>
  <CharactersWithSpaces>88689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2018</dc:title>
  <dc:subject/>
  <dc:creator>Ryan, Frances</dc:creator>
  <cp:keywords/>
  <dc:description/>
  <cp:lastModifiedBy>Orbit</cp:lastModifiedBy>
  <cp:revision>2</cp:revision>
  <cp:lastPrinted>2024-05-27T11:45:00Z</cp:lastPrinted>
  <dcterms:created xsi:type="dcterms:W3CDTF">2024-06-27T22:30:00Z</dcterms:created>
  <dcterms:modified xsi:type="dcterms:W3CDTF">2024-06-27T22:30:00Z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0a0b8c96-c0fe-3887-9d63-6529a5b1f850</vt:lpwstr>
  </property>
  <property fmtid="{D5CDD505-2E9C-101B-9397-08002B2CF9AE}" pid="24" name="Mendeley Citation Style_1">
    <vt:lpwstr>http://www.zotero.org/styles/ieee</vt:lpwstr>
  </property>
  <property fmtid="{D5CDD505-2E9C-101B-9397-08002B2CF9AE}" pid="25" name="ContentTypeId">
    <vt:lpwstr>0x010100972BCBB56F866747B4F792DB438FD27B</vt:lpwstr>
  </property>
  <property fmtid="{D5CDD505-2E9C-101B-9397-08002B2CF9AE}" pid="26" name="GrammarlyDocumentId">
    <vt:lpwstr>b4e6da88ef93bbb4df6666dc4323789872b8e98251229f778d708e561d12ba85</vt:lpwstr>
  </property>
</Properties>
</file>